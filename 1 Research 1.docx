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B6C0" w14:textId="04487580" w:rsidR="003B0316" w:rsidRDefault="00C43B39" w:rsidP="00635ABC">
      <w:pPr>
        <w:spacing w:after="0"/>
        <w:ind w:left="360" w:hanging="360"/>
        <w:rPr>
          <w:b/>
          <w:bCs/>
        </w:rPr>
      </w:pPr>
      <w:commentRangeStart w:id="0"/>
      <w:r>
        <w:rPr>
          <w:b/>
          <w:bCs/>
        </w:rPr>
        <w:t>T</w:t>
      </w:r>
      <w:r w:rsidR="005E766B" w:rsidRPr="004352B5">
        <w:rPr>
          <w:b/>
          <w:bCs/>
        </w:rPr>
        <w:t>rading strategy for gold</w:t>
      </w:r>
      <w:r w:rsidR="00635ABC">
        <w:rPr>
          <w:b/>
          <w:bCs/>
        </w:rPr>
        <w:t>: Strategic</w:t>
      </w:r>
      <w:r w:rsidRPr="00C43B39">
        <w:rPr>
          <w:b/>
          <w:bCs/>
        </w:rPr>
        <w:t xml:space="preserve"> trading of gold using linear models</w:t>
      </w:r>
      <w:commentRangeEnd w:id="0"/>
      <w:r w:rsidR="004278F9">
        <w:rPr>
          <w:rStyle w:val="Refdecomentario"/>
          <w:lang w:val="en-GB"/>
        </w:rPr>
        <w:commentReference w:id="0"/>
      </w:r>
    </w:p>
    <w:sdt>
      <w:sdtPr>
        <w:rPr>
          <w:rFonts w:asciiTheme="minorHAnsi" w:eastAsiaTheme="minorHAnsi" w:hAnsiTheme="minorHAnsi" w:cstheme="minorBidi"/>
          <w:color w:val="auto"/>
          <w:sz w:val="22"/>
          <w:szCs w:val="22"/>
        </w:rPr>
        <w:id w:val="224813104"/>
        <w:docPartObj>
          <w:docPartGallery w:val="Table of Contents"/>
          <w:docPartUnique/>
        </w:docPartObj>
      </w:sdtPr>
      <w:sdtEndPr>
        <w:rPr>
          <w:b/>
          <w:bCs/>
          <w:noProof/>
        </w:rPr>
      </w:sdtEndPr>
      <w:sdtContent>
        <w:p w14:paraId="27FA0D9F" w14:textId="391C1DE4" w:rsidR="00CA12AD" w:rsidRDefault="00CA12AD">
          <w:pPr>
            <w:pStyle w:val="TtuloTDC"/>
          </w:pPr>
          <w:r>
            <w:t>Contents</w:t>
          </w:r>
        </w:p>
        <w:p w14:paraId="535D16F7" w14:textId="0A14B3DD" w:rsidR="00427EDA" w:rsidRDefault="00CA12AD">
          <w:pPr>
            <w:pStyle w:val="TDC2"/>
            <w:tabs>
              <w:tab w:val="right" w:leader="dot" w:pos="8494"/>
            </w:tabs>
            <w:rPr>
              <w:rFonts w:eastAsiaTheme="minorEastAsia"/>
              <w:noProof/>
            </w:rPr>
          </w:pPr>
          <w:r>
            <w:fldChar w:fldCharType="begin"/>
          </w:r>
          <w:r>
            <w:instrText xml:space="preserve"> TOC \o "1-3" \h \z \u </w:instrText>
          </w:r>
          <w:r>
            <w:fldChar w:fldCharType="separate"/>
          </w:r>
          <w:hyperlink w:anchor="_Toc97297899" w:history="1">
            <w:r w:rsidR="00427EDA" w:rsidRPr="00F52FF6">
              <w:rPr>
                <w:rStyle w:val="Hipervnculo"/>
                <w:noProof/>
              </w:rPr>
              <w:t>Abstract 200</w:t>
            </w:r>
            <w:r w:rsidR="00427EDA">
              <w:rPr>
                <w:noProof/>
                <w:webHidden/>
              </w:rPr>
              <w:tab/>
            </w:r>
            <w:r w:rsidR="00427EDA">
              <w:rPr>
                <w:noProof/>
                <w:webHidden/>
              </w:rPr>
              <w:fldChar w:fldCharType="begin"/>
            </w:r>
            <w:r w:rsidR="00427EDA">
              <w:rPr>
                <w:noProof/>
                <w:webHidden/>
              </w:rPr>
              <w:instrText xml:space="preserve"> PAGEREF _Toc97297899 \h </w:instrText>
            </w:r>
            <w:r w:rsidR="00427EDA">
              <w:rPr>
                <w:noProof/>
                <w:webHidden/>
              </w:rPr>
            </w:r>
            <w:r w:rsidR="00427EDA">
              <w:rPr>
                <w:noProof/>
                <w:webHidden/>
              </w:rPr>
              <w:fldChar w:fldCharType="separate"/>
            </w:r>
            <w:r w:rsidR="00427EDA">
              <w:rPr>
                <w:noProof/>
                <w:webHidden/>
              </w:rPr>
              <w:t>1</w:t>
            </w:r>
            <w:r w:rsidR="00427EDA">
              <w:rPr>
                <w:noProof/>
                <w:webHidden/>
              </w:rPr>
              <w:fldChar w:fldCharType="end"/>
            </w:r>
          </w:hyperlink>
        </w:p>
        <w:p w14:paraId="3546EAC8" w14:textId="68F30C7B" w:rsidR="00427EDA" w:rsidRDefault="00C40F0C">
          <w:pPr>
            <w:pStyle w:val="TDC2"/>
            <w:tabs>
              <w:tab w:val="right" w:leader="dot" w:pos="8494"/>
            </w:tabs>
            <w:rPr>
              <w:rFonts w:eastAsiaTheme="minorEastAsia"/>
              <w:noProof/>
            </w:rPr>
          </w:pPr>
          <w:hyperlink w:anchor="_Toc97297900" w:history="1">
            <w:r w:rsidR="00427EDA" w:rsidRPr="00F52FF6">
              <w:rPr>
                <w:rStyle w:val="Hipervnculo"/>
                <w:noProof/>
              </w:rPr>
              <w:t>Introduction 500</w:t>
            </w:r>
            <w:r w:rsidR="00427EDA">
              <w:rPr>
                <w:noProof/>
                <w:webHidden/>
              </w:rPr>
              <w:tab/>
            </w:r>
            <w:r w:rsidR="00427EDA">
              <w:rPr>
                <w:noProof/>
                <w:webHidden/>
              </w:rPr>
              <w:fldChar w:fldCharType="begin"/>
            </w:r>
            <w:r w:rsidR="00427EDA">
              <w:rPr>
                <w:noProof/>
                <w:webHidden/>
              </w:rPr>
              <w:instrText xml:space="preserve"> PAGEREF _Toc97297900 \h </w:instrText>
            </w:r>
            <w:r w:rsidR="00427EDA">
              <w:rPr>
                <w:noProof/>
                <w:webHidden/>
              </w:rPr>
            </w:r>
            <w:r w:rsidR="00427EDA">
              <w:rPr>
                <w:noProof/>
                <w:webHidden/>
              </w:rPr>
              <w:fldChar w:fldCharType="separate"/>
            </w:r>
            <w:r w:rsidR="00427EDA">
              <w:rPr>
                <w:noProof/>
                <w:webHidden/>
              </w:rPr>
              <w:t>2</w:t>
            </w:r>
            <w:r w:rsidR="00427EDA">
              <w:rPr>
                <w:noProof/>
                <w:webHidden/>
              </w:rPr>
              <w:fldChar w:fldCharType="end"/>
            </w:r>
          </w:hyperlink>
        </w:p>
        <w:p w14:paraId="7CA9C774" w14:textId="4CD6EFCC" w:rsidR="00427EDA" w:rsidRDefault="00C40F0C">
          <w:pPr>
            <w:pStyle w:val="TDC2"/>
            <w:tabs>
              <w:tab w:val="right" w:leader="dot" w:pos="8494"/>
            </w:tabs>
            <w:rPr>
              <w:rFonts w:eastAsiaTheme="minorEastAsia"/>
              <w:noProof/>
            </w:rPr>
          </w:pPr>
          <w:hyperlink w:anchor="_Toc97297901" w:history="1">
            <w:r w:rsidR="00427EDA" w:rsidRPr="00F52FF6">
              <w:rPr>
                <w:rStyle w:val="Hipervnculo"/>
                <w:noProof/>
              </w:rPr>
              <w:t>Literature review 1000</w:t>
            </w:r>
            <w:r w:rsidR="00427EDA">
              <w:rPr>
                <w:noProof/>
                <w:webHidden/>
              </w:rPr>
              <w:tab/>
            </w:r>
            <w:r w:rsidR="00427EDA">
              <w:rPr>
                <w:noProof/>
                <w:webHidden/>
              </w:rPr>
              <w:fldChar w:fldCharType="begin"/>
            </w:r>
            <w:r w:rsidR="00427EDA">
              <w:rPr>
                <w:noProof/>
                <w:webHidden/>
              </w:rPr>
              <w:instrText xml:space="preserve"> PAGEREF _Toc97297901 \h </w:instrText>
            </w:r>
            <w:r w:rsidR="00427EDA">
              <w:rPr>
                <w:noProof/>
                <w:webHidden/>
              </w:rPr>
            </w:r>
            <w:r w:rsidR="00427EDA">
              <w:rPr>
                <w:noProof/>
                <w:webHidden/>
              </w:rPr>
              <w:fldChar w:fldCharType="separate"/>
            </w:r>
            <w:r w:rsidR="00427EDA">
              <w:rPr>
                <w:noProof/>
                <w:webHidden/>
              </w:rPr>
              <w:t>2</w:t>
            </w:r>
            <w:r w:rsidR="00427EDA">
              <w:rPr>
                <w:noProof/>
                <w:webHidden/>
              </w:rPr>
              <w:fldChar w:fldCharType="end"/>
            </w:r>
          </w:hyperlink>
        </w:p>
        <w:p w14:paraId="1855B450" w14:textId="243D37AD" w:rsidR="00427EDA" w:rsidRDefault="00C40F0C">
          <w:pPr>
            <w:pStyle w:val="TDC2"/>
            <w:tabs>
              <w:tab w:val="right" w:leader="dot" w:pos="8494"/>
            </w:tabs>
            <w:rPr>
              <w:rFonts w:eastAsiaTheme="minorEastAsia"/>
              <w:noProof/>
            </w:rPr>
          </w:pPr>
          <w:hyperlink w:anchor="_Toc97297902" w:history="1">
            <w:r w:rsidR="00427EDA" w:rsidRPr="00F52FF6">
              <w:rPr>
                <w:rStyle w:val="Hipervnculo"/>
                <w:noProof/>
              </w:rPr>
              <w:t>Research design 800</w:t>
            </w:r>
            <w:r w:rsidR="00427EDA">
              <w:rPr>
                <w:noProof/>
                <w:webHidden/>
              </w:rPr>
              <w:tab/>
            </w:r>
            <w:r w:rsidR="00427EDA">
              <w:rPr>
                <w:noProof/>
                <w:webHidden/>
              </w:rPr>
              <w:fldChar w:fldCharType="begin"/>
            </w:r>
            <w:r w:rsidR="00427EDA">
              <w:rPr>
                <w:noProof/>
                <w:webHidden/>
              </w:rPr>
              <w:instrText xml:space="preserve"> PAGEREF _Toc97297902 \h </w:instrText>
            </w:r>
            <w:r w:rsidR="00427EDA">
              <w:rPr>
                <w:noProof/>
                <w:webHidden/>
              </w:rPr>
            </w:r>
            <w:r w:rsidR="00427EDA">
              <w:rPr>
                <w:noProof/>
                <w:webHidden/>
              </w:rPr>
              <w:fldChar w:fldCharType="separate"/>
            </w:r>
            <w:r w:rsidR="00427EDA">
              <w:rPr>
                <w:noProof/>
                <w:webHidden/>
              </w:rPr>
              <w:t>3</w:t>
            </w:r>
            <w:r w:rsidR="00427EDA">
              <w:rPr>
                <w:noProof/>
                <w:webHidden/>
              </w:rPr>
              <w:fldChar w:fldCharType="end"/>
            </w:r>
          </w:hyperlink>
        </w:p>
        <w:p w14:paraId="2AF32E9D" w14:textId="71B94263" w:rsidR="00427EDA" w:rsidRDefault="00C40F0C">
          <w:pPr>
            <w:pStyle w:val="TDC3"/>
            <w:tabs>
              <w:tab w:val="left" w:pos="880"/>
              <w:tab w:val="right" w:leader="dot" w:pos="8494"/>
            </w:tabs>
            <w:rPr>
              <w:rFonts w:eastAsiaTheme="minorEastAsia"/>
              <w:noProof/>
            </w:rPr>
          </w:pPr>
          <w:hyperlink w:anchor="_Toc97297903" w:history="1">
            <w:r w:rsidR="00427EDA" w:rsidRPr="00F52FF6">
              <w:rPr>
                <w:rStyle w:val="Hipervnculo"/>
                <w:noProof/>
              </w:rPr>
              <w:t>1.</w:t>
            </w:r>
            <w:r w:rsidR="00427EDA">
              <w:rPr>
                <w:rFonts w:eastAsiaTheme="minorEastAsia"/>
                <w:noProof/>
              </w:rPr>
              <w:tab/>
            </w:r>
            <w:r w:rsidR="00427EDA" w:rsidRPr="00F52FF6">
              <w:rPr>
                <w:rStyle w:val="Hipervnculo"/>
                <w:noProof/>
              </w:rPr>
              <w:t>Data</w:t>
            </w:r>
            <w:r w:rsidR="00427EDA">
              <w:rPr>
                <w:noProof/>
                <w:webHidden/>
              </w:rPr>
              <w:tab/>
            </w:r>
            <w:r w:rsidR="00427EDA">
              <w:rPr>
                <w:noProof/>
                <w:webHidden/>
              </w:rPr>
              <w:fldChar w:fldCharType="begin"/>
            </w:r>
            <w:r w:rsidR="00427EDA">
              <w:rPr>
                <w:noProof/>
                <w:webHidden/>
              </w:rPr>
              <w:instrText xml:space="preserve"> PAGEREF _Toc97297903 \h </w:instrText>
            </w:r>
            <w:r w:rsidR="00427EDA">
              <w:rPr>
                <w:noProof/>
                <w:webHidden/>
              </w:rPr>
            </w:r>
            <w:r w:rsidR="00427EDA">
              <w:rPr>
                <w:noProof/>
                <w:webHidden/>
              </w:rPr>
              <w:fldChar w:fldCharType="separate"/>
            </w:r>
            <w:r w:rsidR="00427EDA">
              <w:rPr>
                <w:noProof/>
                <w:webHidden/>
              </w:rPr>
              <w:t>3</w:t>
            </w:r>
            <w:r w:rsidR="00427EDA">
              <w:rPr>
                <w:noProof/>
                <w:webHidden/>
              </w:rPr>
              <w:fldChar w:fldCharType="end"/>
            </w:r>
          </w:hyperlink>
        </w:p>
        <w:p w14:paraId="4E5016CC" w14:textId="4FCBACDF" w:rsidR="00427EDA" w:rsidRDefault="00C40F0C">
          <w:pPr>
            <w:pStyle w:val="TDC3"/>
            <w:tabs>
              <w:tab w:val="left" w:pos="880"/>
              <w:tab w:val="right" w:leader="dot" w:pos="8494"/>
            </w:tabs>
            <w:rPr>
              <w:rFonts w:eastAsiaTheme="minorEastAsia"/>
              <w:noProof/>
            </w:rPr>
          </w:pPr>
          <w:hyperlink w:anchor="_Toc97297904" w:history="1">
            <w:r w:rsidR="00427EDA" w:rsidRPr="00F52FF6">
              <w:rPr>
                <w:rStyle w:val="Hipervnculo"/>
                <w:noProof/>
              </w:rPr>
              <w:t>2.</w:t>
            </w:r>
            <w:r w:rsidR="00427EDA">
              <w:rPr>
                <w:rFonts w:eastAsiaTheme="minorEastAsia"/>
                <w:noProof/>
              </w:rPr>
              <w:tab/>
            </w:r>
            <w:r w:rsidR="00427EDA" w:rsidRPr="00F52FF6">
              <w:rPr>
                <w:rStyle w:val="Hipervnculo"/>
                <w:noProof/>
              </w:rPr>
              <w:t>Statistical analysis</w:t>
            </w:r>
            <w:r w:rsidR="00427EDA">
              <w:rPr>
                <w:noProof/>
                <w:webHidden/>
              </w:rPr>
              <w:tab/>
            </w:r>
            <w:r w:rsidR="00427EDA">
              <w:rPr>
                <w:noProof/>
                <w:webHidden/>
              </w:rPr>
              <w:fldChar w:fldCharType="begin"/>
            </w:r>
            <w:r w:rsidR="00427EDA">
              <w:rPr>
                <w:noProof/>
                <w:webHidden/>
              </w:rPr>
              <w:instrText xml:space="preserve"> PAGEREF _Toc97297904 \h </w:instrText>
            </w:r>
            <w:r w:rsidR="00427EDA">
              <w:rPr>
                <w:noProof/>
                <w:webHidden/>
              </w:rPr>
            </w:r>
            <w:r w:rsidR="00427EDA">
              <w:rPr>
                <w:noProof/>
                <w:webHidden/>
              </w:rPr>
              <w:fldChar w:fldCharType="separate"/>
            </w:r>
            <w:r w:rsidR="00427EDA">
              <w:rPr>
                <w:noProof/>
                <w:webHidden/>
              </w:rPr>
              <w:t>3</w:t>
            </w:r>
            <w:r w:rsidR="00427EDA">
              <w:rPr>
                <w:noProof/>
                <w:webHidden/>
              </w:rPr>
              <w:fldChar w:fldCharType="end"/>
            </w:r>
          </w:hyperlink>
        </w:p>
        <w:p w14:paraId="7187812C" w14:textId="354A0086" w:rsidR="00427EDA" w:rsidRDefault="00C40F0C">
          <w:pPr>
            <w:pStyle w:val="TDC2"/>
            <w:tabs>
              <w:tab w:val="right" w:leader="dot" w:pos="8494"/>
            </w:tabs>
            <w:rPr>
              <w:rFonts w:eastAsiaTheme="minorEastAsia"/>
              <w:noProof/>
            </w:rPr>
          </w:pPr>
          <w:hyperlink w:anchor="_Toc97297905" w:history="1">
            <w:r w:rsidR="00427EDA" w:rsidRPr="00F52FF6">
              <w:rPr>
                <w:rStyle w:val="Hipervnculo"/>
                <w:noProof/>
              </w:rPr>
              <w:t>Results and Discussion 2000</w:t>
            </w:r>
            <w:r w:rsidR="00427EDA">
              <w:rPr>
                <w:noProof/>
                <w:webHidden/>
              </w:rPr>
              <w:tab/>
            </w:r>
            <w:r w:rsidR="00427EDA">
              <w:rPr>
                <w:noProof/>
                <w:webHidden/>
              </w:rPr>
              <w:fldChar w:fldCharType="begin"/>
            </w:r>
            <w:r w:rsidR="00427EDA">
              <w:rPr>
                <w:noProof/>
                <w:webHidden/>
              </w:rPr>
              <w:instrText xml:space="preserve"> PAGEREF _Toc97297905 \h </w:instrText>
            </w:r>
            <w:r w:rsidR="00427EDA">
              <w:rPr>
                <w:noProof/>
                <w:webHidden/>
              </w:rPr>
            </w:r>
            <w:r w:rsidR="00427EDA">
              <w:rPr>
                <w:noProof/>
                <w:webHidden/>
              </w:rPr>
              <w:fldChar w:fldCharType="separate"/>
            </w:r>
            <w:r w:rsidR="00427EDA">
              <w:rPr>
                <w:noProof/>
                <w:webHidden/>
              </w:rPr>
              <w:t>5</w:t>
            </w:r>
            <w:r w:rsidR="00427EDA">
              <w:rPr>
                <w:noProof/>
                <w:webHidden/>
              </w:rPr>
              <w:fldChar w:fldCharType="end"/>
            </w:r>
          </w:hyperlink>
        </w:p>
        <w:p w14:paraId="767378DB" w14:textId="09FBA959" w:rsidR="00427EDA" w:rsidRDefault="00C40F0C">
          <w:pPr>
            <w:pStyle w:val="TDC3"/>
            <w:tabs>
              <w:tab w:val="left" w:pos="880"/>
              <w:tab w:val="right" w:leader="dot" w:pos="8494"/>
            </w:tabs>
            <w:rPr>
              <w:rFonts w:eastAsiaTheme="minorEastAsia"/>
              <w:noProof/>
            </w:rPr>
          </w:pPr>
          <w:hyperlink w:anchor="_Toc97297906" w:history="1">
            <w:r w:rsidR="00427EDA" w:rsidRPr="00F52FF6">
              <w:rPr>
                <w:rStyle w:val="Hipervnculo"/>
                <w:noProof/>
              </w:rPr>
              <w:t>1.</w:t>
            </w:r>
            <w:r w:rsidR="00427EDA">
              <w:rPr>
                <w:rFonts w:eastAsiaTheme="minorEastAsia"/>
                <w:noProof/>
              </w:rPr>
              <w:tab/>
            </w:r>
            <w:r w:rsidR="00427EDA" w:rsidRPr="00F52FF6">
              <w:rPr>
                <w:rStyle w:val="Hipervnculo"/>
                <w:noProof/>
              </w:rPr>
              <w:t>Results 1000</w:t>
            </w:r>
            <w:r w:rsidR="00427EDA">
              <w:rPr>
                <w:noProof/>
                <w:webHidden/>
              </w:rPr>
              <w:tab/>
            </w:r>
            <w:r w:rsidR="00427EDA">
              <w:rPr>
                <w:noProof/>
                <w:webHidden/>
              </w:rPr>
              <w:fldChar w:fldCharType="begin"/>
            </w:r>
            <w:r w:rsidR="00427EDA">
              <w:rPr>
                <w:noProof/>
                <w:webHidden/>
              </w:rPr>
              <w:instrText xml:space="preserve"> PAGEREF _Toc97297906 \h </w:instrText>
            </w:r>
            <w:r w:rsidR="00427EDA">
              <w:rPr>
                <w:noProof/>
                <w:webHidden/>
              </w:rPr>
            </w:r>
            <w:r w:rsidR="00427EDA">
              <w:rPr>
                <w:noProof/>
                <w:webHidden/>
              </w:rPr>
              <w:fldChar w:fldCharType="separate"/>
            </w:r>
            <w:r w:rsidR="00427EDA">
              <w:rPr>
                <w:noProof/>
                <w:webHidden/>
              </w:rPr>
              <w:t>5</w:t>
            </w:r>
            <w:r w:rsidR="00427EDA">
              <w:rPr>
                <w:noProof/>
                <w:webHidden/>
              </w:rPr>
              <w:fldChar w:fldCharType="end"/>
            </w:r>
          </w:hyperlink>
        </w:p>
        <w:p w14:paraId="46F05DC6" w14:textId="75AADE93" w:rsidR="00427EDA" w:rsidRDefault="00C40F0C">
          <w:pPr>
            <w:pStyle w:val="TDC3"/>
            <w:tabs>
              <w:tab w:val="left" w:pos="880"/>
              <w:tab w:val="right" w:leader="dot" w:pos="8494"/>
            </w:tabs>
            <w:rPr>
              <w:rFonts w:eastAsiaTheme="minorEastAsia"/>
              <w:noProof/>
            </w:rPr>
          </w:pPr>
          <w:hyperlink w:anchor="_Toc97297907" w:history="1">
            <w:r w:rsidR="00427EDA" w:rsidRPr="00F52FF6">
              <w:rPr>
                <w:rStyle w:val="Hipervnculo"/>
                <w:noProof/>
              </w:rPr>
              <w:t>2.</w:t>
            </w:r>
            <w:r w:rsidR="00427EDA">
              <w:rPr>
                <w:rFonts w:eastAsiaTheme="minorEastAsia"/>
                <w:noProof/>
              </w:rPr>
              <w:tab/>
            </w:r>
            <w:r w:rsidR="00427EDA" w:rsidRPr="00F52FF6">
              <w:rPr>
                <w:rStyle w:val="Hipervnculo"/>
                <w:noProof/>
              </w:rPr>
              <w:t>Analysis 1000</w:t>
            </w:r>
            <w:r w:rsidR="00427EDA">
              <w:rPr>
                <w:noProof/>
                <w:webHidden/>
              </w:rPr>
              <w:tab/>
            </w:r>
            <w:r w:rsidR="00427EDA">
              <w:rPr>
                <w:noProof/>
                <w:webHidden/>
              </w:rPr>
              <w:fldChar w:fldCharType="begin"/>
            </w:r>
            <w:r w:rsidR="00427EDA">
              <w:rPr>
                <w:noProof/>
                <w:webHidden/>
              </w:rPr>
              <w:instrText xml:space="preserve"> PAGEREF _Toc97297907 \h </w:instrText>
            </w:r>
            <w:r w:rsidR="00427EDA">
              <w:rPr>
                <w:noProof/>
                <w:webHidden/>
              </w:rPr>
            </w:r>
            <w:r w:rsidR="00427EDA">
              <w:rPr>
                <w:noProof/>
                <w:webHidden/>
              </w:rPr>
              <w:fldChar w:fldCharType="separate"/>
            </w:r>
            <w:r w:rsidR="00427EDA">
              <w:rPr>
                <w:noProof/>
                <w:webHidden/>
              </w:rPr>
              <w:t>5</w:t>
            </w:r>
            <w:r w:rsidR="00427EDA">
              <w:rPr>
                <w:noProof/>
                <w:webHidden/>
              </w:rPr>
              <w:fldChar w:fldCharType="end"/>
            </w:r>
          </w:hyperlink>
        </w:p>
        <w:p w14:paraId="0E4A4448" w14:textId="2F677266" w:rsidR="00427EDA" w:rsidRDefault="00C40F0C">
          <w:pPr>
            <w:pStyle w:val="TDC2"/>
            <w:tabs>
              <w:tab w:val="right" w:leader="dot" w:pos="8494"/>
            </w:tabs>
            <w:rPr>
              <w:rFonts w:eastAsiaTheme="minorEastAsia"/>
              <w:noProof/>
            </w:rPr>
          </w:pPr>
          <w:hyperlink w:anchor="_Toc97297908" w:history="1">
            <w:r w:rsidR="00427EDA" w:rsidRPr="00F52FF6">
              <w:rPr>
                <w:rStyle w:val="Hipervnculo"/>
                <w:noProof/>
              </w:rPr>
              <w:t>Conclusion 500</w:t>
            </w:r>
            <w:r w:rsidR="00427EDA">
              <w:rPr>
                <w:noProof/>
                <w:webHidden/>
              </w:rPr>
              <w:tab/>
            </w:r>
            <w:r w:rsidR="00427EDA">
              <w:rPr>
                <w:noProof/>
                <w:webHidden/>
              </w:rPr>
              <w:fldChar w:fldCharType="begin"/>
            </w:r>
            <w:r w:rsidR="00427EDA">
              <w:rPr>
                <w:noProof/>
                <w:webHidden/>
              </w:rPr>
              <w:instrText xml:space="preserve"> PAGEREF _Toc97297908 \h </w:instrText>
            </w:r>
            <w:r w:rsidR="00427EDA">
              <w:rPr>
                <w:noProof/>
                <w:webHidden/>
              </w:rPr>
            </w:r>
            <w:r w:rsidR="00427EDA">
              <w:rPr>
                <w:noProof/>
                <w:webHidden/>
              </w:rPr>
              <w:fldChar w:fldCharType="separate"/>
            </w:r>
            <w:r w:rsidR="00427EDA">
              <w:rPr>
                <w:noProof/>
                <w:webHidden/>
              </w:rPr>
              <w:t>5</w:t>
            </w:r>
            <w:r w:rsidR="00427EDA">
              <w:rPr>
                <w:noProof/>
                <w:webHidden/>
              </w:rPr>
              <w:fldChar w:fldCharType="end"/>
            </w:r>
          </w:hyperlink>
        </w:p>
        <w:p w14:paraId="3EE942EF" w14:textId="522A3F58" w:rsidR="00CA12AD" w:rsidRDefault="00CA12AD">
          <w:r>
            <w:rPr>
              <w:b/>
              <w:bCs/>
              <w:noProof/>
            </w:rPr>
            <w:fldChar w:fldCharType="end"/>
          </w:r>
        </w:p>
      </w:sdtContent>
    </w:sdt>
    <w:p w14:paraId="45974DD5" w14:textId="705557E2" w:rsidR="004352B5" w:rsidRDefault="00635ABC" w:rsidP="0071361B">
      <w:pPr>
        <w:pStyle w:val="Ttulo2"/>
      </w:pPr>
      <w:bookmarkStart w:id="1" w:name="_Toc97297899"/>
      <w:r>
        <w:t>Abstract</w:t>
      </w:r>
      <w:r w:rsidRPr="00635ABC">
        <w:t xml:space="preserve"> 200</w:t>
      </w:r>
      <w:bookmarkEnd w:id="1"/>
    </w:p>
    <w:p w14:paraId="70FDB244" w14:textId="1E3ECF0F" w:rsidR="00FE26F8" w:rsidRDefault="00635ABC" w:rsidP="00BB09CB">
      <w:pPr>
        <w:spacing w:after="0"/>
        <w:jc w:val="both"/>
        <w:rPr>
          <w:rFonts w:ascii="Georgia" w:hAnsi="Georgia"/>
        </w:rPr>
      </w:pPr>
      <w:r w:rsidRPr="00A7547D">
        <w:rPr>
          <w:rFonts w:ascii="Georgia" w:hAnsi="Georgia"/>
        </w:rPr>
        <w:t>Understanding the relationship</w:t>
      </w:r>
      <w:r w:rsidR="0071361B">
        <w:rPr>
          <w:rFonts w:ascii="Georgia" w:hAnsi="Georgia"/>
        </w:rPr>
        <w:t>s</w:t>
      </w:r>
      <w:r w:rsidR="00FA272D" w:rsidRPr="00A7547D">
        <w:rPr>
          <w:rFonts w:ascii="Georgia" w:hAnsi="Georgia"/>
        </w:rPr>
        <w:t xml:space="preserve"> </w:t>
      </w:r>
      <w:r w:rsidR="00A21DC4" w:rsidRPr="00A7547D">
        <w:rPr>
          <w:rFonts w:ascii="Georgia" w:hAnsi="Georgia"/>
        </w:rPr>
        <w:t xml:space="preserve">between </w:t>
      </w:r>
      <w:r w:rsidR="00BA178C" w:rsidRPr="00A7547D">
        <w:rPr>
          <w:rFonts w:ascii="Georgia" w:hAnsi="Georgia"/>
        </w:rPr>
        <w:t xml:space="preserve">financial </w:t>
      </w:r>
      <w:r w:rsidR="005960F4">
        <w:rPr>
          <w:rFonts w:ascii="Georgia" w:hAnsi="Georgia"/>
        </w:rPr>
        <w:t xml:space="preserve">assets </w:t>
      </w:r>
      <w:r w:rsidR="00FE26F8">
        <w:rPr>
          <w:rFonts w:ascii="Georgia" w:hAnsi="Georgia"/>
        </w:rPr>
        <w:t xml:space="preserve">and the economic climate </w:t>
      </w:r>
      <w:r w:rsidRPr="00A7547D">
        <w:rPr>
          <w:rFonts w:ascii="Georgia" w:hAnsi="Georgia"/>
        </w:rPr>
        <w:t xml:space="preserve">is of significance to investors, policy makers and governments alike. </w:t>
      </w:r>
      <w:r w:rsidR="0081459C" w:rsidRPr="00A7547D">
        <w:rPr>
          <w:rFonts w:ascii="Georgia" w:hAnsi="Georgia"/>
        </w:rPr>
        <w:t xml:space="preserve">Within </w:t>
      </w:r>
      <w:r w:rsidR="00BB09CB">
        <w:rPr>
          <w:rFonts w:ascii="Georgia" w:hAnsi="Georgia"/>
        </w:rPr>
        <w:t>financial markets</w:t>
      </w:r>
      <w:r w:rsidR="00D36C27" w:rsidRPr="00A7547D">
        <w:rPr>
          <w:rFonts w:ascii="Georgia" w:hAnsi="Georgia"/>
        </w:rPr>
        <w:t>, g</w:t>
      </w:r>
      <w:r w:rsidRPr="00A7547D">
        <w:rPr>
          <w:rFonts w:ascii="Georgia" w:hAnsi="Georgia"/>
        </w:rPr>
        <w:t xml:space="preserve">old has long </w:t>
      </w:r>
      <w:r w:rsidR="00D36C27" w:rsidRPr="00A7547D">
        <w:rPr>
          <w:rFonts w:ascii="Georgia" w:hAnsi="Georgia"/>
        </w:rPr>
        <w:t xml:space="preserve">been believed to </w:t>
      </w:r>
      <w:r w:rsidR="0071361B">
        <w:rPr>
          <w:rFonts w:ascii="Georgia" w:hAnsi="Georgia"/>
        </w:rPr>
        <w:t>play a</w:t>
      </w:r>
      <w:r w:rsidR="00BB09CB">
        <w:rPr>
          <w:rFonts w:ascii="Georgia" w:hAnsi="Georgia"/>
        </w:rPr>
        <w:t>n important</w:t>
      </w:r>
      <w:r w:rsidR="0071361B">
        <w:rPr>
          <w:rFonts w:ascii="Georgia" w:hAnsi="Georgia"/>
        </w:rPr>
        <w:t xml:space="preserve"> role </w:t>
      </w:r>
      <w:r w:rsidR="00BB09CB">
        <w:rPr>
          <w:rFonts w:ascii="Georgia" w:hAnsi="Georgia"/>
        </w:rPr>
        <w:t xml:space="preserve">during </w:t>
      </w:r>
      <w:r w:rsidR="0071361B">
        <w:rPr>
          <w:rFonts w:ascii="Georgia" w:hAnsi="Georgia"/>
        </w:rPr>
        <w:t xml:space="preserve">financial crises, acting as a store for value. </w:t>
      </w:r>
      <w:r w:rsidR="00FA272D" w:rsidRPr="00A7547D">
        <w:rPr>
          <w:rFonts w:ascii="Georgia" w:hAnsi="Georgia"/>
        </w:rPr>
        <w:t>However, d</w:t>
      </w:r>
      <w:r w:rsidRPr="00A7547D">
        <w:rPr>
          <w:rFonts w:ascii="Georgia" w:hAnsi="Georgia"/>
        </w:rPr>
        <w:t xml:space="preserve">espite anecdotal evidence </w:t>
      </w:r>
      <w:r w:rsidR="001E557A" w:rsidRPr="00A7547D">
        <w:rPr>
          <w:rFonts w:ascii="Georgia" w:hAnsi="Georgia"/>
        </w:rPr>
        <w:t xml:space="preserve">pervasive in </w:t>
      </w:r>
      <w:r w:rsidRPr="00A7547D">
        <w:rPr>
          <w:rFonts w:ascii="Georgia" w:hAnsi="Georgia"/>
        </w:rPr>
        <w:t xml:space="preserve">financial media suggesting that gold serves as a safe haven in financial markets during times of economic instability, empirical evidence supporting this claim is inconsistent. This project seeks to </w:t>
      </w:r>
      <w:r w:rsidR="001E557A" w:rsidRPr="00A7547D">
        <w:rPr>
          <w:rFonts w:ascii="Georgia" w:hAnsi="Georgia"/>
        </w:rPr>
        <w:t xml:space="preserve">evaluate </w:t>
      </w:r>
      <w:r w:rsidRPr="00A7547D">
        <w:rPr>
          <w:rFonts w:ascii="Georgia" w:hAnsi="Georgia"/>
        </w:rPr>
        <w:t xml:space="preserve">the </w:t>
      </w:r>
      <w:r w:rsidR="00FE26F8">
        <w:rPr>
          <w:rFonts w:ascii="Georgia" w:hAnsi="Georgia"/>
        </w:rPr>
        <w:t xml:space="preserve">behaviour of </w:t>
      </w:r>
      <w:r w:rsidRPr="00A7547D">
        <w:rPr>
          <w:rFonts w:ascii="Georgia" w:hAnsi="Georgia"/>
        </w:rPr>
        <w:t xml:space="preserve">gold </w:t>
      </w:r>
      <w:r w:rsidR="00FE26F8">
        <w:rPr>
          <w:rFonts w:ascii="Georgia" w:hAnsi="Georgia"/>
        </w:rPr>
        <w:t xml:space="preserve">prices </w:t>
      </w:r>
      <w:r w:rsidR="0071361B">
        <w:rPr>
          <w:rFonts w:ascii="Georgia" w:hAnsi="Georgia"/>
        </w:rPr>
        <w:t xml:space="preserve">within the world’s largest economy, </w:t>
      </w:r>
      <w:r w:rsidR="00FE26F8">
        <w:rPr>
          <w:rFonts w:ascii="Georgia" w:hAnsi="Georgia"/>
        </w:rPr>
        <w:t>the United States, during periods of economic recession</w:t>
      </w:r>
      <w:r w:rsidR="0071361B">
        <w:rPr>
          <w:rFonts w:ascii="Georgia" w:hAnsi="Georgia"/>
        </w:rPr>
        <w:t xml:space="preserve">. </w:t>
      </w:r>
      <w:r w:rsidR="00FE26F8">
        <w:rPr>
          <w:rFonts w:ascii="Georgia" w:hAnsi="Georgia"/>
        </w:rPr>
        <w:t>H</w:t>
      </w:r>
      <w:r w:rsidR="00C543AD" w:rsidRPr="00A7547D">
        <w:rPr>
          <w:rFonts w:ascii="Georgia" w:hAnsi="Georgia"/>
        </w:rPr>
        <w:t>istorical</w:t>
      </w:r>
      <w:r w:rsidRPr="00A7547D">
        <w:rPr>
          <w:rFonts w:ascii="Georgia" w:hAnsi="Georgia"/>
        </w:rPr>
        <w:t xml:space="preserve"> </w:t>
      </w:r>
      <w:r w:rsidR="005A267C" w:rsidRPr="00A7547D">
        <w:rPr>
          <w:rFonts w:ascii="Georgia" w:hAnsi="Georgia"/>
        </w:rPr>
        <w:t xml:space="preserve">gold </w:t>
      </w:r>
      <w:r w:rsidR="001E557A" w:rsidRPr="00A7547D">
        <w:rPr>
          <w:rFonts w:ascii="Georgia" w:hAnsi="Georgia"/>
        </w:rPr>
        <w:t xml:space="preserve">and </w:t>
      </w:r>
      <w:r w:rsidR="005A267C" w:rsidRPr="00A7547D">
        <w:rPr>
          <w:rFonts w:ascii="Georgia" w:hAnsi="Georgia"/>
        </w:rPr>
        <w:t>US stock market</w:t>
      </w:r>
      <w:r w:rsidR="001E557A" w:rsidRPr="00A7547D">
        <w:rPr>
          <w:rFonts w:ascii="Georgia" w:hAnsi="Georgia"/>
        </w:rPr>
        <w:t xml:space="preserve"> </w:t>
      </w:r>
      <w:r w:rsidR="00FE26F8" w:rsidRPr="00A7547D">
        <w:rPr>
          <w:rFonts w:ascii="Georgia" w:hAnsi="Georgia"/>
        </w:rPr>
        <w:t xml:space="preserve">prices </w:t>
      </w:r>
      <w:r w:rsidR="00FE26F8">
        <w:rPr>
          <w:rFonts w:ascii="Georgia" w:hAnsi="Georgia"/>
        </w:rPr>
        <w:t xml:space="preserve">are analyzed </w:t>
      </w:r>
      <w:r w:rsidR="001E557A" w:rsidRPr="00A7547D">
        <w:rPr>
          <w:rFonts w:ascii="Georgia" w:hAnsi="Georgia"/>
        </w:rPr>
        <w:t>to gain insights into the behaviour of investors with respect to the precious metal</w:t>
      </w:r>
      <w:r w:rsidR="00FE26F8">
        <w:rPr>
          <w:rFonts w:ascii="Georgia" w:hAnsi="Georgia"/>
        </w:rPr>
        <w:t xml:space="preserve"> during periods of </w:t>
      </w:r>
      <w:r w:rsidR="005960F4">
        <w:rPr>
          <w:rFonts w:ascii="Georgia" w:hAnsi="Georgia"/>
        </w:rPr>
        <w:t xml:space="preserve">financial </w:t>
      </w:r>
      <w:r w:rsidR="00FE26F8">
        <w:rPr>
          <w:rFonts w:ascii="Georgia" w:hAnsi="Georgia"/>
        </w:rPr>
        <w:t>crisis</w:t>
      </w:r>
      <w:r w:rsidRPr="00A7547D">
        <w:rPr>
          <w:rFonts w:ascii="Georgia" w:hAnsi="Georgia"/>
        </w:rPr>
        <w:t xml:space="preserve">. </w:t>
      </w:r>
      <w:r w:rsidR="00BB09CB" w:rsidRPr="00A7547D">
        <w:rPr>
          <w:rFonts w:ascii="Georgia" w:hAnsi="Georgia"/>
        </w:rPr>
        <w:t>Descriptive and econometric analys</w:t>
      </w:r>
      <w:r w:rsidR="007402E1">
        <w:rPr>
          <w:rFonts w:ascii="Georgia" w:hAnsi="Georgia"/>
        </w:rPr>
        <w:t>e</w:t>
      </w:r>
      <w:r w:rsidR="00BB09CB" w:rsidRPr="00A7547D">
        <w:rPr>
          <w:rFonts w:ascii="Georgia" w:hAnsi="Georgia"/>
        </w:rPr>
        <w:t xml:space="preserve">s </w:t>
      </w:r>
      <w:r w:rsidR="007402E1">
        <w:rPr>
          <w:rFonts w:ascii="Georgia" w:hAnsi="Georgia"/>
        </w:rPr>
        <w:t xml:space="preserve">are </w:t>
      </w:r>
      <w:r w:rsidR="00BB09CB" w:rsidRPr="00A7547D">
        <w:rPr>
          <w:rFonts w:ascii="Georgia" w:hAnsi="Georgia"/>
        </w:rPr>
        <w:t>used to identify potential correlations between the price of gold and S&amp;P500 returns during recessionary periods in the US spanning a period of 50 years from 1970 to 2020.</w:t>
      </w:r>
      <w:r w:rsidR="00BB09CB">
        <w:rPr>
          <w:rFonts w:ascii="Georgia" w:hAnsi="Georgia"/>
        </w:rPr>
        <w:t xml:space="preserve"> </w:t>
      </w:r>
      <w:r w:rsidR="00FE26F8">
        <w:rPr>
          <w:rFonts w:ascii="Georgia" w:hAnsi="Georgia"/>
        </w:rPr>
        <w:t xml:space="preserve">The NBER’s definition of a recessionary period is used to </w:t>
      </w:r>
      <w:r w:rsidR="00BB09CB">
        <w:rPr>
          <w:rFonts w:ascii="Georgia" w:hAnsi="Georgia"/>
        </w:rPr>
        <w:t>select 8 periods of recession within the USA: 1969, 1973, 1980, 1981, 1990, 2001, 2007 and 2020.</w:t>
      </w:r>
    </w:p>
    <w:p w14:paraId="3625BEB8" w14:textId="77777777" w:rsidR="00FE26F8" w:rsidRDefault="00FE26F8" w:rsidP="00FE26F8">
      <w:pPr>
        <w:spacing w:after="0"/>
        <w:jc w:val="both"/>
        <w:rPr>
          <w:rFonts w:ascii="Georgia" w:hAnsi="Georgia"/>
        </w:rPr>
      </w:pPr>
    </w:p>
    <w:p w14:paraId="12A126D9" w14:textId="61618761" w:rsidR="00A7547D" w:rsidRPr="00A7547D" w:rsidRDefault="003843FB" w:rsidP="003843FB">
      <w:pPr>
        <w:spacing w:after="0"/>
        <w:jc w:val="both"/>
        <w:rPr>
          <w:rFonts w:ascii="Georgia" w:hAnsi="Georgia"/>
          <w:u w:val="single"/>
        </w:rPr>
      </w:pPr>
      <w:r w:rsidRPr="00A7547D">
        <w:rPr>
          <w:rFonts w:ascii="Georgia" w:hAnsi="Georgia"/>
        </w:rPr>
        <w:t>The results of this project have the potential for use in the establishment of a trading strategy by investors interested in the precious metal.</w:t>
      </w:r>
      <w:r>
        <w:rPr>
          <w:rFonts w:ascii="Georgia" w:hAnsi="Georgia"/>
          <w:u w:val="single"/>
        </w:rPr>
        <w:t xml:space="preserve"> </w:t>
      </w:r>
      <w:r>
        <w:rPr>
          <w:rFonts w:ascii="Georgia" w:hAnsi="Georgia"/>
          <w:color w:val="2E2E2E"/>
        </w:rPr>
        <w:t xml:space="preserve">My findings </w:t>
      </w:r>
      <w:r w:rsidR="00A7547D" w:rsidRPr="00A7547D">
        <w:rPr>
          <w:rFonts w:ascii="Georgia" w:hAnsi="Georgia"/>
          <w:color w:val="2E2E2E"/>
        </w:rPr>
        <w:t xml:space="preserve">indicate </w:t>
      </w:r>
      <w:r w:rsidR="006B5B55" w:rsidRPr="00A7547D">
        <w:rPr>
          <w:rFonts w:ascii="Georgia" w:hAnsi="Georgia"/>
          <w:color w:val="2E2E2E"/>
        </w:rPr>
        <w:t>that gold is both a hedge and a safe haven for the US</w:t>
      </w:r>
      <w:r w:rsidR="00A7547D" w:rsidRPr="00A7547D">
        <w:rPr>
          <w:rFonts w:ascii="Georgia" w:hAnsi="Georgia"/>
          <w:color w:val="2E2E2E"/>
        </w:rPr>
        <w:t>, suggesting that t</w:t>
      </w:r>
      <w:r w:rsidR="00635ABC" w:rsidRPr="00A7547D">
        <w:rPr>
          <w:rFonts w:ascii="Georgia" w:hAnsi="Georgia"/>
        </w:rPr>
        <w:t>he use of strategic entry or exit points will likely lead to profits, relative to any rando</w:t>
      </w:r>
      <w:r w:rsidR="00857B2E">
        <w:rPr>
          <w:rFonts w:ascii="Georgia" w:hAnsi="Georgia"/>
        </w:rPr>
        <w:t>m</w:t>
      </w:r>
      <w:r w:rsidR="00635ABC" w:rsidRPr="00A7547D">
        <w:rPr>
          <w:rFonts w:ascii="Georgia" w:hAnsi="Georgia"/>
        </w:rPr>
        <w:t xml:space="preserve"> entry/exit point. The novelty of this project lies in the analysis of trends in gold price over the whole of the 20</w:t>
      </w:r>
      <w:r w:rsidR="00635ABC" w:rsidRPr="00A7547D">
        <w:rPr>
          <w:rFonts w:ascii="Georgia" w:hAnsi="Georgia"/>
          <w:vertAlign w:val="superscript"/>
        </w:rPr>
        <w:t>th</w:t>
      </w:r>
      <w:r w:rsidR="00635ABC" w:rsidRPr="00A7547D">
        <w:rPr>
          <w:rFonts w:ascii="Georgia" w:hAnsi="Georgia"/>
        </w:rPr>
        <w:t xml:space="preserve"> century, covering a total of </w:t>
      </w:r>
      <w:r w:rsidR="00857B2E">
        <w:rPr>
          <w:rFonts w:ascii="Georgia" w:hAnsi="Georgia"/>
        </w:rPr>
        <w:t xml:space="preserve">8 </w:t>
      </w:r>
      <w:r w:rsidR="00635ABC" w:rsidRPr="00A7547D">
        <w:rPr>
          <w:rFonts w:ascii="Georgia" w:hAnsi="Georgia"/>
        </w:rPr>
        <w:t>periods of economic recession.</w:t>
      </w:r>
      <w:r w:rsidR="00A7547D" w:rsidRPr="00A7547D">
        <w:rPr>
          <w:rFonts w:ascii="Georgia" w:hAnsi="Georgia"/>
        </w:rPr>
        <w:t xml:space="preserve"> Further analyses should seek to explore whether this property holds in other markets, </w:t>
      </w:r>
      <w:r w:rsidR="00A7547D" w:rsidRPr="00A7547D">
        <w:rPr>
          <w:rFonts w:ascii="Georgia" w:hAnsi="Georgia"/>
          <w:color w:val="2E2E2E"/>
        </w:rPr>
        <w:t xml:space="preserve">including other European markets, as well as </w:t>
      </w:r>
      <w:r w:rsidR="00A7547D" w:rsidRPr="00A7547D">
        <w:rPr>
          <w:rFonts w:ascii="Georgia" w:hAnsi="Georgia"/>
          <w:color w:val="2E2E2E"/>
        </w:rPr>
        <w:t>large emerging markets</w:t>
      </w:r>
      <w:r w:rsidR="00A7547D" w:rsidRPr="00A7547D">
        <w:rPr>
          <w:rFonts w:ascii="Georgia" w:hAnsi="Georgia"/>
          <w:color w:val="2E2E2E"/>
        </w:rPr>
        <w:t>,</w:t>
      </w:r>
      <w:r w:rsidR="00A7547D" w:rsidRPr="00A7547D">
        <w:rPr>
          <w:rFonts w:ascii="Georgia" w:hAnsi="Georgia"/>
          <w:color w:val="2E2E2E"/>
        </w:rPr>
        <w:t xml:space="preserve"> such as the BRIC countries</w:t>
      </w:r>
      <w:r w:rsidR="00A7547D" w:rsidRPr="00A7547D">
        <w:rPr>
          <w:rFonts w:ascii="Georgia" w:hAnsi="Georgia"/>
          <w:color w:val="2E2E2E"/>
        </w:rPr>
        <w:t>, and in developing econom</w:t>
      </w:r>
      <w:r>
        <w:rPr>
          <w:rFonts w:ascii="Georgia" w:hAnsi="Georgia"/>
          <w:color w:val="2E2E2E"/>
        </w:rPr>
        <w:t>ies</w:t>
      </w:r>
      <w:r w:rsidR="00A7547D" w:rsidRPr="00A7547D">
        <w:rPr>
          <w:rFonts w:ascii="Georgia" w:hAnsi="Georgia"/>
          <w:color w:val="2E2E2E"/>
        </w:rPr>
        <w:t>.</w:t>
      </w:r>
      <w:r w:rsidR="00BB09CB">
        <w:rPr>
          <w:rFonts w:ascii="Georgia" w:hAnsi="Georgia"/>
          <w:color w:val="2E2E2E"/>
        </w:rPr>
        <w:t xml:space="preserve"> </w:t>
      </w:r>
    </w:p>
    <w:p w14:paraId="351843CE" w14:textId="4B5C02F0" w:rsidR="00C543AD" w:rsidRPr="00A7547D" w:rsidRDefault="00C543AD" w:rsidP="00A7547D">
      <w:pPr>
        <w:spacing w:after="0"/>
        <w:jc w:val="both"/>
        <w:rPr>
          <w:rFonts w:ascii="Georgia" w:hAnsi="Georgia"/>
          <w:color w:val="2E2E2E"/>
          <w:sz w:val="27"/>
          <w:szCs w:val="27"/>
        </w:rPr>
      </w:pPr>
    </w:p>
    <w:p w14:paraId="0EF1F151" w14:textId="6A8E59E0" w:rsidR="00635ABC" w:rsidRDefault="00635ABC" w:rsidP="00635ABC">
      <w:pPr>
        <w:spacing w:after="0"/>
      </w:pPr>
    </w:p>
    <w:p w14:paraId="721ADA83" w14:textId="15F14FE4" w:rsidR="00635ABC" w:rsidRDefault="00166059" w:rsidP="00CA12AD">
      <w:pPr>
        <w:pStyle w:val="Ttulo2"/>
      </w:pPr>
      <w:bookmarkStart w:id="2" w:name="_Toc97297900"/>
      <w:r>
        <w:t xml:space="preserve">1. </w:t>
      </w:r>
      <w:r w:rsidR="00635ABC" w:rsidRPr="00635ABC">
        <w:t>Introduction</w:t>
      </w:r>
      <w:r w:rsidR="00635ABC">
        <w:t xml:space="preserve"> </w:t>
      </w:r>
      <w:r>
        <w:t>(</w:t>
      </w:r>
      <w:r w:rsidR="00635ABC">
        <w:t>500</w:t>
      </w:r>
      <w:bookmarkEnd w:id="2"/>
      <w:r>
        <w:t>)</w:t>
      </w:r>
    </w:p>
    <w:p w14:paraId="663B2E5B" w14:textId="4998EBF4" w:rsidR="00FA272D" w:rsidRDefault="008C6E6E" w:rsidP="007862D6">
      <w:pPr>
        <w:spacing w:after="0"/>
      </w:pPr>
      <w:r>
        <w:t>Economics</w:t>
      </w:r>
    </w:p>
    <w:p w14:paraId="0AA0BA46" w14:textId="3815BBE1" w:rsidR="008C6E6E" w:rsidRDefault="008C6E6E" w:rsidP="007862D6">
      <w:pPr>
        <w:spacing w:after="0"/>
      </w:pPr>
      <w:r>
        <w:t>Gold</w:t>
      </w:r>
    </w:p>
    <w:p w14:paraId="7D725D3A" w14:textId="2E3317B3" w:rsidR="00B02A9E" w:rsidRDefault="00B02A9E" w:rsidP="00B02A9E">
      <w:pPr>
        <w:pStyle w:val="Prrafodelista"/>
        <w:numPr>
          <w:ilvl w:val="0"/>
          <w:numId w:val="16"/>
        </w:numPr>
        <w:spacing w:after="0"/>
      </w:pPr>
      <w:r>
        <w:lastRenderedPageBreak/>
        <w:t>global gold consumption</w:t>
      </w:r>
    </w:p>
    <w:p w14:paraId="74E0EFFD" w14:textId="5C463E22" w:rsidR="00B02A9E" w:rsidRDefault="00B02A9E" w:rsidP="007B43A5">
      <w:pPr>
        <w:pStyle w:val="Prrafodelista"/>
        <w:numPr>
          <w:ilvl w:val="0"/>
          <w:numId w:val="16"/>
        </w:numPr>
        <w:spacing w:after="0"/>
      </w:pPr>
      <w:r>
        <w:t>gold reserves - gold reserves held by investors and governments alike support a general view as to the inherent value of the precious metal.</w:t>
      </w:r>
    </w:p>
    <w:p w14:paraId="644E97BA" w14:textId="7463A80E" w:rsidR="00B02A9E" w:rsidRDefault="00B02A9E" w:rsidP="00B02A9E">
      <w:pPr>
        <w:pStyle w:val="Prrafodelista"/>
        <w:numPr>
          <w:ilvl w:val="0"/>
          <w:numId w:val="16"/>
        </w:numPr>
        <w:spacing w:after="0"/>
      </w:pPr>
    </w:p>
    <w:p w14:paraId="0562C26E" w14:textId="3F80B20D" w:rsidR="00B02A9E" w:rsidRDefault="00B02A9E" w:rsidP="00B02A9E">
      <w:pPr>
        <w:pStyle w:val="Prrafodelista"/>
        <w:numPr>
          <w:ilvl w:val="0"/>
          <w:numId w:val="16"/>
        </w:numPr>
        <w:spacing w:after="0"/>
      </w:pPr>
      <w:r>
        <w:t>supply and demand – supply is finite (aboveground stock of 200,000 mt tons), demand is variable (ref: World Gold Council).</w:t>
      </w:r>
    </w:p>
    <w:p w14:paraId="34D56647" w14:textId="4F2E00E4" w:rsidR="00B02A9E" w:rsidRDefault="00B02A9E" w:rsidP="00B02A9E">
      <w:pPr>
        <w:pStyle w:val="Prrafodelista"/>
        <w:numPr>
          <w:ilvl w:val="0"/>
          <w:numId w:val="16"/>
        </w:numPr>
        <w:spacing w:after="0"/>
      </w:pPr>
    </w:p>
    <w:p w14:paraId="2D9465D6" w14:textId="407B912F" w:rsidR="00FA272D" w:rsidRDefault="00FA272D" w:rsidP="007862D6">
      <w:pPr>
        <w:spacing w:after="0"/>
      </w:pPr>
      <w:r>
        <w:t>Stock market</w:t>
      </w:r>
    </w:p>
    <w:p w14:paraId="6D978A04" w14:textId="1031815D" w:rsidR="00FA272D" w:rsidRPr="00FA272D" w:rsidRDefault="00FA272D" w:rsidP="00FA272D">
      <w:pPr>
        <w:shd w:val="clear" w:color="auto" w:fill="FFFFFF"/>
        <w:spacing w:after="0" w:line="240" w:lineRule="auto"/>
        <w:rPr>
          <w:rFonts w:eastAsia="Times New Roman" w:cstheme="minorHAnsi"/>
          <w:color w:val="202124"/>
          <w:sz w:val="20"/>
          <w:szCs w:val="20"/>
        </w:rPr>
      </w:pPr>
      <w:r>
        <w:rPr>
          <w:rFonts w:eastAsia="Times New Roman" w:cstheme="minorHAnsi"/>
          <w:color w:val="202124"/>
          <w:sz w:val="20"/>
          <w:szCs w:val="20"/>
        </w:rPr>
        <w:t>“</w:t>
      </w:r>
      <w:r w:rsidRPr="00FA272D">
        <w:rPr>
          <w:rFonts w:eastAsia="Times New Roman" w:cstheme="minorHAnsi"/>
          <w:color w:val="202124"/>
          <w:sz w:val="20"/>
          <w:szCs w:val="20"/>
        </w:rPr>
        <w:t>The stock market is often a sentiment indicator that can impact gross domestic product (GDP) either negatively or positively. In a bull market—stock prices are rising—consumers and companies have more wealth and confidence—leading to more spending and higher GDP.</w:t>
      </w:r>
      <w:r>
        <w:rPr>
          <w:rFonts w:eastAsia="Times New Roman" w:cstheme="minorHAnsi"/>
          <w:color w:val="202124"/>
          <w:sz w:val="20"/>
          <w:szCs w:val="20"/>
        </w:rPr>
        <w:t>”</w:t>
      </w:r>
    </w:p>
    <w:p w14:paraId="57FD7B68" w14:textId="77777777" w:rsidR="008C6E6E" w:rsidRDefault="008C6E6E" w:rsidP="008C6E6E">
      <w:pPr>
        <w:spacing w:after="0"/>
      </w:pPr>
    </w:p>
    <w:p w14:paraId="0AFEEB3C" w14:textId="54139FCC" w:rsidR="008C6E6E" w:rsidRDefault="008C6E6E" w:rsidP="00166059">
      <w:pPr>
        <w:spacing w:after="0"/>
      </w:pPr>
      <w:r w:rsidRPr="007862D6">
        <w:t>The remainder of this paper is organized as follows. Section 2</w:t>
      </w:r>
      <w:r w:rsidR="00166059">
        <w:t xml:space="preserve"> comprises of a review on the literature concerning the behaviour of gold prices. In section 3, </w:t>
      </w:r>
      <w:r w:rsidRPr="007862D6">
        <w:t xml:space="preserve">the study area and data, including site descriptions and field observations, are introduced in detail. Descriptions of the </w:t>
      </w:r>
      <w:r w:rsidR="00166059">
        <w:t xml:space="preserve">statistical </w:t>
      </w:r>
      <w:r w:rsidRPr="007862D6">
        <w:t>model are provided in Section 3, including the governing equations, simulation setup, post-processing, and parameter analysis. The results and discussions are presented in Section 4, followed by the conclusions in Section 5.</w:t>
      </w:r>
    </w:p>
    <w:p w14:paraId="32A5501B" w14:textId="77777777" w:rsidR="008C6E6E" w:rsidRPr="007862D6" w:rsidRDefault="008C6E6E" w:rsidP="007862D6">
      <w:pPr>
        <w:spacing w:after="0"/>
      </w:pPr>
    </w:p>
    <w:p w14:paraId="60BA8E4D" w14:textId="1210A62E" w:rsidR="00635ABC" w:rsidRDefault="00166059" w:rsidP="00CA12AD">
      <w:pPr>
        <w:pStyle w:val="Ttulo2"/>
      </w:pPr>
      <w:bookmarkStart w:id="3" w:name="_Toc97297901"/>
      <w:r>
        <w:t xml:space="preserve">2. </w:t>
      </w:r>
      <w:r w:rsidR="00635ABC" w:rsidRPr="00635ABC">
        <w:t xml:space="preserve">Literature review </w:t>
      </w:r>
      <w:r>
        <w:t>(</w:t>
      </w:r>
      <w:r w:rsidR="00635ABC" w:rsidRPr="00635ABC">
        <w:t>1000</w:t>
      </w:r>
      <w:bookmarkEnd w:id="3"/>
      <w:r>
        <w:t>)</w:t>
      </w:r>
    </w:p>
    <w:p w14:paraId="378E2A49" w14:textId="77777777" w:rsidR="000E5869" w:rsidRDefault="000E5869" w:rsidP="000E5869">
      <w:pPr>
        <w:rPr>
          <w:lang w:val="en-GB"/>
        </w:rPr>
      </w:pPr>
      <w:r>
        <w:rPr>
          <w:lang w:val="en-GB"/>
        </w:rPr>
        <w:t>Techniques</w:t>
      </w:r>
    </w:p>
    <w:p w14:paraId="63F91247" w14:textId="77777777" w:rsidR="000E5869" w:rsidRDefault="000E5869" w:rsidP="000E5869">
      <w:pPr>
        <w:pStyle w:val="Prrafodelista"/>
        <w:numPr>
          <w:ilvl w:val="0"/>
          <w:numId w:val="13"/>
        </w:numPr>
        <w:rPr>
          <w:lang w:val="en-GB"/>
        </w:rPr>
      </w:pPr>
      <w:r>
        <w:rPr>
          <w:lang w:val="en-GB"/>
        </w:rPr>
        <w:t>Gold price analysis</w:t>
      </w:r>
    </w:p>
    <w:p w14:paraId="653F0CE0" w14:textId="77777777" w:rsidR="000E5869" w:rsidRDefault="000E5869" w:rsidP="000E5869">
      <w:pPr>
        <w:pStyle w:val="Prrafodelista"/>
        <w:numPr>
          <w:ilvl w:val="1"/>
          <w:numId w:val="13"/>
        </w:numPr>
        <w:rPr>
          <w:lang w:val="en-GB"/>
        </w:rPr>
      </w:pPr>
      <w:r>
        <w:rPr>
          <w:lang w:val="en-GB"/>
        </w:rPr>
        <w:t>Bayesian analysis</w:t>
      </w:r>
    </w:p>
    <w:p w14:paraId="3EDDDA79" w14:textId="77777777" w:rsidR="000E5869" w:rsidRDefault="000E5869" w:rsidP="000E5869">
      <w:pPr>
        <w:pStyle w:val="Prrafodelista"/>
        <w:numPr>
          <w:ilvl w:val="1"/>
          <w:numId w:val="13"/>
        </w:numPr>
        <w:rPr>
          <w:lang w:val="en-GB"/>
        </w:rPr>
      </w:pPr>
      <w:r>
        <w:rPr>
          <w:lang w:val="en-GB"/>
        </w:rPr>
        <w:t>linear regression</w:t>
      </w:r>
    </w:p>
    <w:p w14:paraId="6013196A" w14:textId="77777777" w:rsidR="000E5869" w:rsidRPr="00A92CCB" w:rsidRDefault="000E5869" w:rsidP="000E5869">
      <w:pPr>
        <w:pStyle w:val="Prrafodelista"/>
        <w:numPr>
          <w:ilvl w:val="0"/>
          <w:numId w:val="13"/>
        </w:numPr>
        <w:rPr>
          <w:lang w:val="en-GB"/>
        </w:rPr>
      </w:pPr>
      <w:r w:rsidRPr="00A92CCB">
        <w:rPr>
          <w:lang w:val="en-GB"/>
        </w:rPr>
        <w:t>Trading strategy analysis</w:t>
      </w:r>
    </w:p>
    <w:p w14:paraId="57C2DFF5" w14:textId="77777777" w:rsidR="000E5869" w:rsidRDefault="000E5869" w:rsidP="000E5869">
      <w:pPr>
        <w:rPr>
          <w:lang w:val="en-GB"/>
        </w:rPr>
      </w:pPr>
      <w:r>
        <w:rPr>
          <w:lang w:val="en-GB"/>
        </w:rPr>
        <w:t>Economic indicators</w:t>
      </w:r>
    </w:p>
    <w:p w14:paraId="7C0CD215" w14:textId="77777777" w:rsidR="000E5869" w:rsidRPr="00635ABC" w:rsidRDefault="000E5869" w:rsidP="000E5869">
      <w:pPr>
        <w:spacing w:after="0"/>
        <w:rPr>
          <w:i/>
          <w:iCs/>
        </w:rPr>
      </w:pPr>
      <w:r w:rsidRPr="00635ABC">
        <w:rPr>
          <w:i/>
          <w:iCs/>
        </w:rPr>
        <w:t>Economic indicators</w:t>
      </w:r>
    </w:p>
    <w:p w14:paraId="12E46186" w14:textId="77777777" w:rsidR="000E5869" w:rsidRPr="00635ABC" w:rsidRDefault="000E5869" w:rsidP="000E5869">
      <w:pPr>
        <w:spacing w:after="0"/>
      </w:pPr>
      <w:r w:rsidRPr="00635ABC">
        <w:t xml:space="preserve">Papers looking at gold and </w:t>
      </w:r>
      <w:r>
        <w:t>stocks</w:t>
      </w:r>
      <w:r w:rsidRPr="00635ABC">
        <w:t>.</w:t>
      </w:r>
    </w:p>
    <w:p w14:paraId="5E7E08C0" w14:textId="77777777" w:rsidR="000E5869" w:rsidRPr="00635ABC" w:rsidRDefault="000E5869" w:rsidP="000E5869">
      <w:pPr>
        <w:spacing w:after="0"/>
      </w:pPr>
      <w:r w:rsidRPr="00635ABC">
        <w:t>Papers looking at gold and interest rates.</w:t>
      </w:r>
    </w:p>
    <w:p w14:paraId="24229AFF" w14:textId="77777777" w:rsidR="000E5869" w:rsidRDefault="000E5869" w:rsidP="000E5869">
      <w:pPr>
        <w:spacing w:after="0"/>
      </w:pPr>
      <w:r w:rsidRPr="00635ABC">
        <w:t xml:space="preserve">Papers looking at gold and </w:t>
      </w:r>
      <w:r>
        <w:t>inflation</w:t>
      </w:r>
      <w:r w:rsidRPr="00635ABC">
        <w:t>.</w:t>
      </w:r>
    </w:p>
    <w:p w14:paraId="5EA0FC08" w14:textId="77777777" w:rsidR="000E5869" w:rsidRPr="00635ABC" w:rsidRDefault="000E5869" w:rsidP="000E5869">
      <w:pPr>
        <w:spacing w:after="0"/>
      </w:pPr>
      <w:r w:rsidRPr="00635ABC">
        <w:t xml:space="preserve">Papers looking at gold and </w:t>
      </w:r>
      <w:r>
        <w:t>employment</w:t>
      </w:r>
      <w:r w:rsidRPr="00635ABC">
        <w:t>.</w:t>
      </w:r>
    </w:p>
    <w:p w14:paraId="60F19F1D" w14:textId="77777777" w:rsidR="000E5869" w:rsidRDefault="000E5869" w:rsidP="000E5869">
      <w:pPr>
        <w:spacing w:after="0"/>
      </w:pPr>
      <w:r w:rsidRPr="00635ABC">
        <w:t xml:space="preserve">Papers looking at gold and </w:t>
      </w:r>
      <w:r>
        <w:t>GDP</w:t>
      </w:r>
      <w:r w:rsidRPr="00635ABC">
        <w:t>.</w:t>
      </w:r>
    </w:p>
    <w:p w14:paraId="3071FE11" w14:textId="77777777" w:rsidR="000E5869" w:rsidRDefault="000E5869" w:rsidP="000E5869">
      <w:pPr>
        <w:spacing w:after="0"/>
      </w:pPr>
      <w:r w:rsidRPr="00635ABC">
        <w:t xml:space="preserve">Papers looking at gold and </w:t>
      </w:r>
      <w:r>
        <w:t xml:space="preserve">exchange </w:t>
      </w:r>
      <w:r w:rsidRPr="00635ABC">
        <w:t>rates.</w:t>
      </w:r>
    </w:p>
    <w:p w14:paraId="202CA68C" w14:textId="77777777" w:rsidR="000E5869" w:rsidRDefault="000E5869" w:rsidP="000E5869">
      <w:pPr>
        <w:spacing w:after="0"/>
      </w:pPr>
      <w:r w:rsidRPr="00635ABC">
        <w:t xml:space="preserve">Papers looking at gold and </w:t>
      </w:r>
      <w:r>
        <w:t>other commodities:</w:t>
      </w:r>
    </w:p>
    <w:p w14:paraId="2736CABF" w14:textId="3EA09171" w:rsidR="000E5869" w:rsidRPr="000E5869" w:rsidRDefault="000E5869" w:rsidP="000E5869">
      <w:pPr>
        <w:pStyle w:val="Prrafodelista"/>
        <w:numPr>
          <w:ilvl w:val="0"/>
          <w:numId w:val="13"/>
        </w:numPr>
      </w:pPr>
      <w:r>
        <w:t>“</w:t>
      </w:r>
      <w:r w:rsidRPr="00635ABC">
        <w:t>Volatility in natural gas prices helped one US hedge fund bag profits of more than $400m in October alone.</w:t>
      </w:r>
      <w:r>
        <w:t>” – volatility in other commodities has been used by investors to make huge profits.</w:t>
      </w:r>
    </w:p>
    <w:p w14:paraId="6A169BC8" w14:textId="03E299E6" w:rsidR="000E5869" w:rsidRDefault="000E5869" w:rsidP="000E5869">
      <w:pPr>
        <w:pStyle w:val="Prrafodelista"/>
        <w:numPr>
          <w:ilvl w:val="0"/>
          <w:numId w:val="13"/>
        </w:numPr>
        <w:rPr>
          <w:lang w:val="en-GB"/>
        </w:rPr>
      </w:pPr>
      <w:r>
        <w:rPr>
          <w:lang w:val="en-GB"/>
        </w:rPr>
        <w:t>inflation</w:t>
      </w:r>
    </w:p>
    <w:p w14:paraId="00634970" w14:textId="77777777" w:rsidR="000E5869" w:rsidRDefault="000E5869" w:rsidP="000E5869">
      <w:pPr>
        <w:pStyle w:val="Prrafodelista"/>
        <w:numPr>
          <w:ilvl w:val="0"/>
          <w:numId w:val="13"/>
        </w:numPr>
        <w:rPr>
          <w:lang w:val="en-GB"/>
        </w:rPr>
      </w:pPr>
      <w:r>
        <w:rPr>
          <w:lang w:val="en-GB"/>
        </w:rPr>
        <w:t>macroeconomic news</w:t>
      </w:r>
    </w:p>
    <w:p w14:paraId="7C04F1E0" w14:textId="77777777" w:rsidR="000E5869" w:rsidRDefault="000E5869" w:rsidP="000E5869">
      <w:pPr>
        <w:pStyle w:val="Prrafodelista"/>
        <w:numPr>
          <w:ilvl w:val="0"/>
          <w:numId w:val="13"/>
        </w:numPr>
        <w:rPr>
          <w:lang w:val="en-GB"/>
        </w:rPr>
      </w:pPr>
      <w:r>
        <w:rPr>
          <w:lang w:val="en-GB"/>
        </w:rPr>
        <w:t xml:space="preserve">USD exchange rate </w:t>
      </w:r>
    </w:p>
    <w:p w14:paraId="64C01450" w14:textId="77777777" w:rsidR="000E5869" w:rsidRDefault="000E5869" w:rsidP="000E5869">
      <w:pPr>
        <w:pStyle w:val="Prrafodelista"/>
        <w:numPr>
          <w:ilvl w:val="0"/>
          <w:numId w:val="13"/>
        </w:numPr>
        <w:rPr>
          <w:lang w:val="en-GB"/>
        </w:rPr>
      </w:pPr>
      <w:r>
        <w:rPr>
          <w:lang w:val="en-GB"/>
        </w:rPr>
        <w:t>stock prices</w:t>
      </w:r>
    </w:p>
    <w:p w14:paraId="37D8258B" w14:textId="77777777" w:rsidR="000E5869" w:rsidRDefault="000E5869" w:rsidP="000E5869">
      <w:pPr>
        <w:pStyle w:val="Prrafodelista"/>
        <w:numPr>
          <w:ilvl w:val="0"/>
          <w:numId w:val="13"/>
        </w:numPr>
        <w:rPr>
          <w:lang w:val="en-GB"/>
        </w:rPr>
      </w:pPr>
      <w:r>
        <w:rPr>
          <w:lang w:val="en-GB"/>
        </w:rPr>
        <w:t>interest rate</w:t>
      </w:r>
    </w:p>
    <w:p w14:paraId="7A250F39" w14:textId="77777777" w:rsidR="000E5869" w:rsidRDefault="000E5869" w:rsidP="000E5869">
      <w:pPr>
        <w:pStyle w:val="Prrafodelista"/>
        <w:numPr>
          <w:ilvl w:val="0"/>
          <w:numId w:val="13"/>
        </w:numPr>
        <w:rPr>
          <w:lang w:val="en-GB"/>
        </w:rPr>
      </w:pPr>
      <w:r>
        <w:rPr>
          <w:lang w:val="en-GB"/>
        </w:rPr>
        <w:t>oil</w:t>
      </w:r>
    </w:p>
    <w:p w14:paraId="7AC5F3B7" w14:textId="77777777" w:rsidR="000E5869" w:rsidRDefault="000E5869" w:rsidP="000E5869">
      <w:pPr>
        <w:pStyle w:val="Prrafodelista"/>
        <w:numPr>
          <w:ilvl w:val="0"/>
          <w:numId w:val="13"/>
        </w:numPr>
        <w:rPr>
          <w:lang w:val="en-GB"/>
        </w:rPr>
      </w:pPr>
      <w:r>
        <w:rPr>
          <w:lang w:val="en-GB"/>
        </w:rPr>
        <w:t>bonds</w:t>
      </w:r>
    </w:p>
    <w:p w14:paraId="1723B6FC" w14:textId="77777777" w:rsidR="000E5869" w:rsidRDefault="000E5869" w:rsidP="000E5869">
      <w:pPr>
        <w:rPr>
          <w:lang w:val="en-GB"/>
        </w:rPr>
      </w:pPr>
      <w:r>
        <w:rPr>
          <w:lang w:val="en-GB"/>
        </w:rPr>
        <w:t>Data</w:t>
      </w:r>
    </w:p>
    <w:p w14:paraId="502F8CA1" w14:textId="77777777" w:rsidR="000E5869" w:rsidRDefault="000E5869" w:rsidP="000E5869">
      <w:pPr>
        <w:pStyle w:val="Prrafodelista"/>
        <w:numPr>
          <w:ilvl w:val="0"/>
          <w:numId w:val="13"/>
        </w:numPr>
        <w:rPr>
          <w:lang w:val="en-GB"/>
        </w:rPr>
      </w:pPr>
      <w:r>
        <w:rPr>
          <w:lang w:val="en-GB"/>
        </w:rPr>
        <w:lastRenderedPageBreak/>
        <w:t>Price daily returns</w:t>
      </w:r>
    </w:p>
    <w:p w14:paraId="4B32E756" w14:textId="77777777" w:rsidR="000E5869" w:rsidRDefault="000E5869" w:rsidP="000E5869">
      <w:pPr>
        <w:pStyle w:val="Prrafodelista"/>
        <w:numPr>
          <w:ilvl w:val="0"/>
          <w:numId w:val="13"/>
        </w:numPr>
        <w:rPr>
          <w:lang w:val="en-GB"/>
        </w:rPr>
      </w:pPr>
      <w:r>
        <w:rPr>
          <w:lang w:val="en-GB"/>
        </w:rPr>
        <w:t>Exchange rate returns</w:t>
      </w:r>
    </w:p>
    <w:p w14:paraId="7AE1A8D4" w14:textId="77777777" w:rsidR="000E5869" w:rsidRDefault="000E5869" w:rsidP="000E5869">
      <w:pPr>
        <w:rPr>
          <w:lang w:val="en-GB"/>
        </w:rPr>
      </w:pPr>
      <w:r>
        <w:rPr>
          <w:lang w:val="en-GB"/>
        </w:rPr>
        <w:t>Countries</w:t>
      </w:r>
    </w:p>
    <w:p w14:paraId="444CC19B" w14:textId="77777777" w:rsidR="000E5869" w:rsidRPr="00635ABC" w:rsidRDefault="000E5869" w:rsidP="000E5869">
      <w:pPr>
        <w:pStyle w:val="Prrafodelista"/>
        <w:numPr>
          <w:ilvl w:val="0"/>
          <w:numId w:val="13"/>
        </w:numPr>
        <w:spacing w:after="0"/>
      </w:pPr>
      <w:r>
        <w:t>Developed countries: UK, USA, Germany</w:t>
      </w:r>
    </w:p>
    <w:p w14:paraId="5EB26AC3" w14:textId="7E1FBC63" w:rsidR="00635ABC" w:rsidRDefault="00635ABC" w:rsidP="000E5869">
      <w:pPr>
        <w:pStyle w:val="Prrafodelista"/>
        <w:numPr>
          <w:ilvl w:val="0"/>
          <w:numId w:val="13"/>
        </w:numPr>
        <w:spacing w:after="0"/>
      </w:pPr>
      <w:r>
        <w:t>Emerging countries: India, China</w:t>
      </w:r>
    </w:p>
    <w:p w14:paraId="1C08E5EE" w14:textId="77777777" w:rsidR="000E5869" w:rsidRDefault="000E5869" w:rsidP="000E5869">
      <w:pPr>
        <w:pStyle w:val="Prrafodelista"/>
        <w:numPr>
          <w:ilvl w:val="0"/>
          <w:numId w:val="13"/>
        </w:numPr>
        <w:spacing w:after="0"/>
      </w:pPr>
      <w:r>
        <w:t>Developing countries: -</w:t>
      </w:r>
    </w:p>
    <w:p w14:paraId="2978A24F" w14:textId="3D6574E3" w:rsidR="002D2CC4" w:rsidRDefault="002D2CC4" w:rsidP="0018481D">
      <w:pPr>
        <w:spacing w:after="0"/>
        <w:ind w:left="360" w:hanging="360"/>
        <w:rPr>
          <w:b/>
          <w:bCs/>
        </w:rPr>
      </w:pPr>
    </w:p>
    <w:p w14:paraId="50BD10DC" w14:textId="4940719C" w:rsidR="000E5869" w:rsidRDefault="00166059" w:rsidP="00166059">
      <w:pPr>
        <w:pStyle w:val="Ttulo2"/>
      </w:pPr>
      <w:bookmarkStart w:id="4" w:name="_Toc97297902"/>
      <w:r>
        <w:t xml:space="preserve">3. </w:t>
      </w:r>
      <w:r w:rsidR="000E5869">
        <w:t xml:space="preserve">Research design </w:t>
      </w:r>
      <w:r>
        <w:t>(</w:t>
      </w:r>
      <w:r w:rsidR="000E5869">
        <w:t>800</w:t>
      </w:r>
      <w:bookmarkEnd w:id="4"/>
      <w:r>
        <w:t>)</w:t>
      </w:r>
    </w:p>
    <w:p w14:paraId="1D967DFF" w14:textId="75255D0E" w:rsidR="000E20D9" w:rsidRPr="000E20D9" w:rsidRDefault="000E20D9" w:rsidP="00427EDA">
      <w:pPr>
        <w:pStyle w:val="Ttulo4"/>
      </w:pPr>
      <w:r>
        <w:t>Part 1 – Correlation analysis</w:t>
      </w:r>
    </w:p>
    <w:p w14:paraId="7337576F" w14:textId="77777777" w:rsidR="000E5869" w:rsidRPr="00635ABC" w:rsidRDefault="000E5869" w:rsidP="000E5869">
      <w:pPr>
        <w:pStyle w:val="Textocomentario"/>
        <w:widowControl w:val="0"/>
        <w:numPr>
          <w:ilvl w:val="0"/>
          <w:numId w:val="4"/>
        </w:numPr>
        <w:spacing w:after="0"/>
      </w:pPr>
      <w:r w:rsidRPr="00635ABC">
        <w:rPr>
          <w:u w:val="single"/>
        </w:rPr>
        <w:t>find correlations between gold and economic health using regression</w:t>
      </w:r>
    </w:p>
    <w:p w14:paraId="2D224552" w14:textId="77777777" w:rsidR="000E5869" w:rsidRPr="00635ABC" w:rsidRDefault="000E5869" w:rsidP="000E5869">
      <w:pPr>
        <w:pStyle w:val="Textocomentario"/>
        <w:widowControl w:val="0"/>
        <w:numPr>
          <w:ilvl w:val="0"/>
          <w:numId w:val="4"/>
        </w:numPr>
        <w:spacing w:after="0"/>
      </w:pPr>
      <w:r w:rsidRPr="00635ABC">
        <w:rPr>
          <w:u w:val="single"/>
        </w:rPr>
        <w:t>create a table of positive correlation vs. negative correlations</w:t>
      </w:r>
    </w:p>
    <w:p w14:paraId="300B2165" w14:textId="77777777" w:rsidR="00427EDA" w:rsidRDefault="00427EDA" w:rsidP="00427EDA">
      <w:pPr>
        <w:pStyle w:val="Ttulo4"/>
        <w:rPr>
          <w:rFonts w:eastAsia="Times New Roman"/>
        </w:rPr>
      </w:pPr>
    </w:p>
    <w:p w14:paraId="44828016" w14:textId="012A92B4" w:rsidR="000E20D9" w:rsidRPr="00427EDA" w:rsidRDefault="000E20D9" w:rsidP="00427EDA">
      <w:pPr>
        <w:pStyle w:val="Ttulo4"/>
        <w:spacing w:before="0"/>
        <w:rPr>
          <w:rFonts w:eastAsia="Times New Roman"/>
        </w:rPr>
      </w:pPr>
      <w:r>
        <w:rPr>
          <w:rFonts w:eastAsia="Times New Roman"/>
        </w:rPr>
        <w:t>Part 2 – Trading strategy</w:t>
      </w:r>
      <w:r w:rsidR="00427EDA">
        <w:rPr>
          <w:rFonts w:eastAsia="Times New Roman"/>
        </w:rPr>
        <w:br/>
      </w:r>
      <w:r w:rsidRPr="000E20D9">
        <w:rPr>
          <w:rFonts w:asciiTheme="minorHAnsi" w:eastAsia="Times New Roman" w:hAnsiTheme="minorHAnsi" w:cstheme="minorHAnsi"/>
          <w:color w:val="272727"/>
          <w:sz w:val="20"/>
          <w:szCs w:val="20"/>
        </w:rPr>
        <w:t xml:space="preserve">Let's </w:t>
      </w:r>
      <w:proofErr w:type="spellStart"/>
      <w:r w:rsidRPr="000E20D9">
        <w:rPr>
          <w:rFonts w:asciiTheme="minorHAnsi" w:eastAsia="Times New Roman" w:hAnsiTheme="minorHAnsi" w:cstheme="minorHAnsi"/>
          <w:color w:val="272727"/>
          <w:sz w:val="20"/>
          <w:szCs w:val="20"/>
        </w:rPr>
        <w:t>summarise</w:t>
      </w:r>
      <w:proofErr w:type="spellEnd"/>
      <w:r w:rsidRPr="000E20D9">
        <w:rPr>
          <w:rFonts w:asciiTheme="minorHAnsi" w:eastAsia="Times New Roman" w:hAnsiTheme="minorHAnsi" w:cstheme="minorHAnsi"/>
          <w:color w:val="272727"/>
          <w:sz w:val="20"/>
          <w:szCs w:val="20"/>
        </w:rPr>
        <w:t xml:space="preserve"> the general process we will be following throughout the series:</w:t>
      </w:r>
    </w:p>
    <w:p w14:paraId="5D7899C4" w14:textId="77777777" w:rsidR="000E20D9" w:rsidRPr="000E20D9" w:rsidRDefault="000E20D9" w:rsidP="000E20D9">
      <w:pPr>
        <w:numPr>
          <w:ilvl w:val="0"/>
          <w:numId w:val="5"/>
        </w:numPr>
        <w:shd w:val="clear" w:color="auto" w:fill="FFFFFF"/>
        <w:spacing w:after="0" w:line="240" w:lineRule="auto"/>
        <w:textAlignment w:val="baseline"/>
        <w:rPr>
          <w:rFonts w:eastAsia="Times New Roman" w:cstheme="minorHAnsi"/>
          <w:color w:val="272727"/>
          <w:sz w:val="20"/>
          <w:szCs w:val="20"/>
        </w:rPr>
      </w:pPr>
      <w:r w:rsidRPr="000E20D9">
        <w:rPr>
          <w:rFonts w:eastAsia="Times New Roman" w:cstheme="minorHAnsi"/>
          <w:color w:val="272727"/>
          <w:sz w:val="20"/>
          <w:szCs w:val="20"/>
        </w:rPr>
        <w:t>Outline a hypothesis about a particular time series and its behaviour</w:t>
      </w:r>
    </w:p>
    <w:p w14:paraId="76AFE2DF" w14:textId="77777777" w:rsidR="000E20D9" w:rsidRPr="000E20D9" w:rsidRDefault="000E20D9" w:rsidP="000E20D9">
      <w:pPr>
        <w:numPr>
          <w:ilvl w:val="0"/>
          <w:numId w:val="5"/>
        </w:numPr>
        <w:shd w:val="clear" w:color="auto" w:fill="FFFFFF"/>
        <w:spacing w:after="0" w:line="240" w:lineRule="auto"/>
        <w:textAlignment w:val="baseline"/>
        <w:rPr>
          <w:rFonts w:eastAsia="Times New Roman" w:cstheme="minorHAnsi"/>
          <w:color w:val="272727"/>
          <w:sz w:val="20"/>
          <w:szCs w:val="20"/>
        </w:rPr>
      </w:pPr>
      <w:r w:rsidRPr="000E20D9">
        <w:rPr>
          <w:rFonts w:eastAsia="Times New Roman" w:cstheme="minorHAnsi"/>
          <w:color w:val="272727"/>
          <w:sz w:val="20"/>
          <w:szCs w:val="20"/>
        </w:rPr>
        <w:t>Obtain the correlogram of the time series (perhaps using R or Python libraries) and assess its serial correlation</w:t>
      </w:r>
    </w:p>
    <w:p w14:paraId="549F69B7" w14:textId="77777777" w:rsidR="000E20D9" w:rsidRPr="000E20D9" w:rsidRDefault="000E20D9" w:rsidP="000E20D9">
      <w:pPr>
        <w:numPr>
          <w:ilvl w:val="0"/>
          <w:numId w:val="5"/>
        </w:numPr>
        <w:shd w:val="clear" w:color="auto" w:fill="FFFFFF"/>
        <w:spacing w:after="0" w:line="240" w:lineRule="auto"/>
        <w:textAlignment w:val="baseline"/>
        <w:rPr>
          <w:rFonts w:eastAsia="Times New Roman" w:cstheme="minorHAnsi"/>
          <w:color w:val="272727"/>
          <w:sz w:val="20"/>
          <w:szCs w:val="20"/>
        </w:rPr>
      </w:pPr>
      <w:r w:rsidRPr="000E20D9">
        <w:rPr>
          <w:rFonts w:eastAsia="Times New Roman" w:cstheme="minorHAnsi"/>
          <w:color w:val="272727"/>
          <w:sz w:val="20"/>
          <w:szCs w:val="20"/>
        </w:rPr>
        <w:t>Use our knowledge of time series models and fit an appropriate model to reduce the serial correlation in the </w:t>
      </w:r>
      <w:r w:rsidRPr="000E20D9">
        <w:rPr>
          <w:rFonts w:eastAsia="Times New Roman" w:cstheme="minorHAnsi"/>
          <w:i/>
          <w:iCs/>
          <w:color w:val="272727"/>
          <w:sz w:val="20"/>
          <w:szCs w:val="20"/>
          <w:bdr w:val="none" w:sz="0" w:space="0" w:color="auto" w:frame="1"/>
        </w:rPr>
        <w:t>residuals</w:t>
      </w:r>
      <w:r w:rsidRPr="000E20D9">
        <w:rPr>
          <w:rFonts w:eastAsia="Times New Roman" w:cstheme="minorHAnsi"/>
          <w:color w:val="272727"/>
          <w:sz w:val="20"/>
          <w:szCs w:val="20"/>
        </w:rPr>
        <w:t> (see below for a definition) of the model and its time series</w:t>
      </w:r>
    </w:p>
    <w:p w14:paraId="02A7701E" w14:textId="77777777" w:rsidR="000E20D9" w:rsidRPr="000E20D9" w:rsidRDefault="000E20D9" w:rsidP="000E20D9">
      <w:pPr>
        <w:numPr>
          <w:ilvl w:val="0"/>
          <w:numId w:val="5"/>
        </w:numPr>
        <w:shd w:val="clear" w:color="auto" w:fill="FFFFFF"/>
        <w:spacing w:after="0" w:line="240" w:lineRule="auto"/>
        <w:textAlignment w:val="baseline"/>
        <w:rPr>
          <w:rFonts w:eastAsia="Times New Roman" w:cstheme="minorHAnsi"/>
          <w:color w:val="272727"/>
          <w:sz w:val="20"/>
          <w:szCs w:val="20"/>
        </w:rPr>
      </w:pPr>
      <w:r w:rsidRPr="000E20D9">
        <w:rPr>
          <w:rFonts w:eastAsia="Times New Roman" w:cstheme="minorHAnsi"/>
          <w:color w:val="272727"/>
          <w:sz w:val="20"/>
          <w:szCs w:val="20"/>
        </w:rPr>
        <w:t>Refine the fit until no correlation is present and use mathematical criteria to assess the model fit</w:t>
      </w:r>
    </w:p>
    <w:p w14:paraId="6C84F22F" w14:textId="77777777" w:rsidR="000E20D9" w:rsidRPr="000E20D9" w:rsidRDefault="000E20D9" w:rsidP="000E20D9">
      <w:pPr>
        <w:numPr>
          <w:ilvl w:val="0"/>
          <w:numId w:val="5"/>
        </w:numPr>
        <w:shd w:val="clear" w:color="auto" w:fill="FFFFFF"/>
        <w:spacing w:after="0" w:line="240" w:lineRule="auto"/>
        <w:textAlignment w:val="baseline"/>
        <w:rPr>
          <w:rFonts w:eastAsia="Times New Roman" w:cstheme="minorHAnsi"/>
          <w:color w:val="272727"/>
          <w:sz w:val="20"/>
          <w:szCs w:val="20"/>
        </w:rPr>
      </w:pPr>
      <w:r w:rsidRPr="000E20D9">
        <w:rPr>
          <w:rFonts w:eastAsia="Times New Roman" w:cstheme="minorHAnsi"/>
          <w:color w:val="272727"/>
          <w:sz w:val="20"/>
          <w:szCs w:val="20"/>
        </w:rPr>
        <w:t>Use the model and its second-order properties to make forecasts about future values</w:t>
      </w:r>
    </w:p>
    <w:p w14:paraId="434BD343" w14:textId="77777777" w:rsidR="000E20D9" w:rsidRPr="000E20D9" w:rsidRDefault="000E20D9" w:rsidP="000E20D9">
      <w:pPr>
        <w:numPr>
          <w:ilvl w:val="0"/>
          <w:numId w:val="5"/>
        </w:numPr>
        <w:shd w:val="clear" w:color="auto" w:fill="FFFFFF"/>
        <w:spacing w:after="0" w:line="240" w:lineRule="auto"/>
        <w:textAlignment w:val="baseline"/>
        <w:rPr>
          <w:rFonts w:eastAsia="Times New Roman" w:cstheme="minorHAnsi"/>
          <w:color w:val="272727"/>
          <w:sz w:val="20"/>
          <w:szCs w:val="20"/>
        </w:rPr>
      </w:pPr>
      <w:r w:rsidRPr="000E20D9">
        <w:rPr>
          <w:rFonts w:eastAsia="Times New Roman" w:cstheme="minorHAnsi"/>
          <w:color w:val="272727"/>
          <w:sz w:val="20"/>
          <w:szCs w:val="20"/>
        </w:rPr>
        <w:t>Assess the accuracy of these forecasts using statistical techniques (such as </w:t>
      </w:r>
      <w:hyperlink r:id="rId12" w:history="1">
        <w:r w:rsidRPr="000E20D9">
          <w:rPr>
            <w:rFonts w:eastAsia="Times New Roman" w:cstheme="minorHAnsi"/>
            <w:color w:val="0000FF"/>
            <w:sz w:val="20"/>
            <w:szCs w:val="20"/>
            <w:u w:val="single"/>
            <w:bdr w:val="none" w:sz="0" w:space="0" w:color="auto" w:frame="1"/>
          </w:rPr>
          <w:t>confusion matrices</w:t>
        </w:r>
      </w:hyperlink>
      <w:r w:rsidRPr="000E20D9">
        <w:rPr>
          <w:rFonts w:eastAsia="Times New Roman" w:cstheme="minorHAnsi"/>
          <w:color w:val="272727"/>
          <w:sz w:val="20"/>
          <w:szCs w:val="20"/>
        </w:rPr>
        <w:t>, </w:t>
      </w:r>
      <w:hyperlink r:id="rId13" w:history="1">
        <w:r w:rsidRPr="000E20D9">
          <w:rPr>
            <w:rFonts w:eastAsia="Times New Roman" w:cstheme="minorHAnsi"/>
            <w:color w:val="0000FF"/>
            <w:sz w:val="20"/>
            <w:szCs w:val="20"/>
            <w:u w:val="single"/>
            <w:bdr w:val="none" w:sz="0" w:space="0" w:color="auto" w:frame="1"/>
          </w:rPr>
          <w:t>ROC curves</w:t>
        </w:r>
      </w:hyperlink>
      <w:r w:rsidRPr="000E20D9">
        <w:rPr>
          <w:rFonts w:eastAsia="Times New Roman" w:cstheme="minorHAnsi"/>
          <w:color w:val="272727"/>
          <w:sz w:val="20"/>
          <w:szCs w:val="20"/>
        </w:rPr>
        <w:t> for classification or regressive metrics such as </w:t>
      </w:r>
      <w:hyperlink r:id="rId14" w:history="1">
        <w:r w:rsidRPr="000E20D9">
          <w:rPr>
            <w:rFonts w:eastAsia="Times New Roman" w:cstheme="minorHAnsi"/>
            <w:color w:val="0000FF"/>
            <w:sz w:val="20"/>
            <w:szCs w:val="20"/>
            <w:u w:val="single"/>
            <w:bdr w:val="none" w:sz="0" w:space="0" w:color="auto" w:frame="1"/>
          </w:rPr>
          <w:t>MSE</w:t>
        </w:r>
      </w:hyperlink>
      <w:r w:rsidRPr="000E20D9">
        <w:rPr>
          <w:rFonts w:eastAsia="Times New Roman" w:cstheme="minorHAnsi"/>
          <w:color w:val="272727"/>
          <w:sz w:val="20"/>
          <w:szCs w:val="20"/>
        </w:rPr>
        <w:t>, </w:t>
      </w:r>
      <w:hyperlink r:id="rId15" w:history="1">
        <w:r w:rsidRPr="000E20D9">
          <w:rPr>
            <w:rFonts w:eastAsia="Times New Roman" w:cstheme="minorHAnsi"/>
            <w:color w:val="0000FF"/>
            <w:sz w:val="20"/>
            <w:szCs w:val="20"/>
            <w:u w:val="single"/>
            <w:bdr w:val="none" w:sz="0" w:space="0" w:color="auto" w:frame="1"/>
          </w:rPr>
          <w:t>MAPE</w:t>
        </w:r>
      </w:hyperlink>
      <w:r w:rsidRPr="000E20D9">
        <w:rPr>
          <w:rFonts w:eastAsia="Times New Roman" w:cstheme="minorHAnsi"/>
          <w:color w:val="272727"/>
          <w:sz w:val="20"/>
          <w:szCs w:val="20"/>
        </w:rPr>
        <w:t> etc)</w:t>
      </w:r>
    </w:p>
    <w:p w14:paraId="4EF4882E" w14:textId="77777777" w:rsidR="000E20D9" w:rsidRPr="000E20D9" w:rsidRDefault="000E20D9" w:rsidP="000E20D9">
      <w:pPr>
        <w:numPr>
          <w:ilvl w:val="0"/>
          <w:numId w:val="5"/>
        </w:numPr>
        <w:shd w:val="clear" w:color="auto" w:fill="FFFFFF"/>
        <w:spacing w:after="0" w:line="240" w:lineRule="auto"/>
        <w:textAlignment w:val="baseline"/>
        <w:rPr>
          <w:rFonts w:eastAsia="Times New Roman" w:cstheme="minorHAnsi"/>
          <w:color w:val="272727"/>
          <w:sz w:val="20"/>
          <w:szCs w:val="20"/>
        </w:rPr>
      </w:pPr>
      <w:r w:rsidRPr="000E20D9">
        <w:rPr>
          <w:rFonts w:eastAsia="Times New Roman" w:cstheme="minorHAnsi"/>
          <w:color w:val="272727"/>
          <w:sz w:val="20"/>
          <w:szCs w:val="20"/>
        </w:rPr>
        <w:t xml:space="preserve">Iterate through this process until the accuracy is optimal and then </w:t>
      </w:r>
      <w:proofErr w:type="spellStart"/>
      <w:r w:rsidRPr="000E20D9">
        <w:rPr>
          <w:rFonts w:eastAsia="Times New Roman" w:cstheme="minorHAnsi"/>
          <w:color w:val="272727"/>
          <w:sz w:val="20"/>
          <w:szCs w:val="20"/>
        </w:rPr>
        <w:t>utilise</w:t>
      </w:r>
      <w:proofErr w:type="spellEnd"/>
      <w:r w:rsidRPr="000E20D9">
        <w:rPr>
          <w:rFonts w:eastAsia="Times New Roman" w:cstheme="minorHAnsi"/>
          <w:color w:val="272727"/>
          <w:sz w:val="20"/>
          <w:szCs w:val="20"/>
        </w:rPr>
        <w:t xml:space="preserve"> such forecasts to create trading strategies.</w:t>
      </w:r>
    </w:p>
    <w:p w14:paraId="16193A8F" w14:textId="77777777" w:rsidR="000E20D9" w:rsidRPr="000E20D9" w:rsidRDefault="000E20D9" w:rsidP="000E20D9">
      <w:pPr>
        <w:shd w:val="clear" w:color="auto" w:fill="FFFFFF"/>
        <w:spacing w:after="0" w:line="240" w:lineRule="auto"/>
        <w:ind w:left="360"/>
        <w:textAlignment w:val="baseline"/>
        <w:rPr>
          <w:rFonts w:eastAsia="Times New Roman" w:cstheme="minorHAnsi"/>
          <w:color w:val="272727"/>
          <w:sz w:val="20"/>
          <w:szCs w:val="20"/>
        </w:rPr>
      </w:pPr>
      <w:r w:rsidRPr="000E20D9">
        <w:rPr>
          <w:rFonts w:eastAsia="Times New Roman" w:cstheme="minorHAnsi"/>
          <w:color w:val="272727"/>
          <w:sz w:val="20"/>
          <w:szCs w:val="20"/>
        </w:rPr>
        <w:fldChar w:fldCharType="begin"/>
      </w:r>
      <w:ins w:id="5" w:author="Author" w:date="2022-03-04T14:48:00Z">
        <w:r w:rsidRPr="000E20D9">
          <w:rPr>
            <w:rFonts w:eastAsia="Times New Roman" w:cstheme="minorHAnsi"/>
            <w:color w:val="272727"/>
            <w:sz w:val="20"/>
            <w:szCs w:val="20"/>
          </w:rPr>
          <w:instrText xml:space="preserve"> HYPERLINK "</w:instrText>
        </w:r>
      </w:ins>
      <w:r w:rsidRPr="000E20D9">
        <w:rPr>
          <w:rFonts w:eastAsia="Times New Roman" w:cstheme="minorHAnsi"/>
          <w:color w:val="272727"/>
          <w:sz w:val="20"/>
          <w:szCs w:val="20"/>
        </w:rPr>
        <w:instrText>https://www.quantstart.com/articles/White-Noise-and-Random-Walks-in-Time-Series-Analysis/</w:instrText>
      </w:r>
      <w:ins w:id="6" w:author="Author" w:date="2022-03-04T14:48:00Z">
        <w:r w:rsidRPr="000E20D9">
          <w:rPr>
            <w:rFonts w:eastAsia="Times New Roman" w:cstheme="minorHAnsi"/>
            <w:color w:val="272727"/>
            <w:sz w:val="20"/>
            <w:szCs w:val="20"/>
          </w:rPr>
          <w:instrText xml:space="preserve">" </w:instrText>
        </w:r>
      </w:ins>
      <w:r w:rsidRPr="000E20D9">
        <w:rPr>
          <w:rFonts w:eastAsia="Times New Roman" w:cstheme="minorHAnsi"/>
          <w:color w:val="272727"/>
          <w:sz w:val="20"/>
          <w:szCs w:val="20"/>
        </w:rPr>
        <w:fldChar w:fldCharType="separate"/>
      </w:r>
      <w:r w:rsidRPr="000E20D9">
        <w:rPr>
          <w:rStyle w:val="Hipervnculo"/>
          <w:rFonts w:eastAsia="Times New Roman" w:cstheme="minorHAnsi"/>
          <w:sz w:val="20"/>
          <w:szCs w:val="20"/>
        </w:rPr>
        <w:t>https://www.quantstart.com/articles/White-Noise-and-Random-Walks-in-Time-Series-Analysis/</w:t>
      </w:r>
      <w:r w:rsidRPr="000E20D9">
        <w:rPr>
          <w:rFonts w:eastAsia="Times New Roman" w:cstheme="minorHAnsi"/>
          <w:color w:val="272727"/>
          <w:sz w:val="20"/>
          <w:szCs w:val="20"/>
        </w:rPr>
        <w:fldChar w:fldCharType="end"/>
      </w:r>
      <w:r w:rsidRPr="000E20D9">
        <w:rPr>
          <w:rFonts w:eastAsia="Times New Roman" w:cstheme="minorHAnsi"/>
          <w:color w:val="272727"/>
          <w:sz w:val="20"/>
          <w:szCs w:val="20"/>
        </w:rPr>
        <w:t xml:space="preserve"> </w:t>
      </w:r>
    </w:p>
    <w:p w14:paraId="5E503F2C" w14:textId="47946BC0" w:rsidR="000E20D9" w:rsidRDefault="000E20D9" w:rsidP="000E5869">
      <w:pPr>
        <w:spacing w:after="0"/>
      </w:pPr>
    </w:p>
    <w:p w14:paraId="23F68CC1" w14:textId="77777777" w:rsidR="000E20D9" w:rsidRDefault="000E20D9" w:rsidP="000E5869">
      <w:pPr>
        <w:spacing w:after="0"/>
      </w:pPr>
    </w:p>
    <w:p w14:paraId="3C26F564" w14:textId="06FC47A7" w:rsidR="000E5869" w:rsidRPr="000E5869" w:rsidRDefault="000E5869" w:rsidP="00427EDA">
      <w:pPr>
        <w:pStyle w:val="Ttulo3"/>
        <w:numPr>
          <w:ilvl w:val="0"/>
          <w:numId w:val="15"/>
        </w:numPr>
        <w:rPr>
          <w:sz w:val="22"/>
          <w:szCs w:val="22"/>
        </w:rPr>
      </w:pPr>
      <w:bookmarkStart w:id="7" w:name="_Toc97297903"/>
      <w:r>
        <w:t>Data</w:t>
      </w:r>
      <w:bookmarkEnd w:id="7"/>
    </w:p>
    <w:p w14:paraId="3DA0C4BC" w14:textId="0B6C09FA" w:rsidR="000E5869" w:rsidRPr="000E5869" w:rsidRDefault="000E5869" w:rsidP="000E5869">
      <w:pPr>
        <w:spacing w:after="0"/>
        <w:rPr>
          <w:sz w:val="16"/>
          <w:szCs w:val="16"/>
        </w:rPr>
      </w:pPr>
      <w:r w:rsidRPr="000E5869">
        <w:rPr>
          <w:sz w:val="16"/>
          <w:szCs w:val="16"/>
        </w:rPr>
        <w:t>Correlation between gold price and economic indicators during economic booms and recessions.</w:t>
      </w:r>
    </w:p>
    <w:tbl>
      <w:tblPr>
        <w:tblStyle w:val="Tablaconcuadrcula"/>
        <w:tblW w:w="5000" w:type="pct"/>
        <w:tblLook w:val="04A0" w:firstRow="1" w:lastRow="0" w:firstColumn="1" w:lastColumn="0" w:noHBand="0" w:noVBand="1"/>
      </w:tblPr>
      <w:tblGrid>
        <w:gridCol w:w="2186"/>
        <w:gridCol w:w="1169"/>
        <w:gridCol w:w="1081"/>
        <w:gridCol w:w="1035"/>
        <w:gridCol w:w="953"/>
        <w:gridCol w:w="1077"/>
        <w:gridCol w:w="1219"/>
      </w:tblGrid>
      <w:tr w:rsidR="000E5869" w:rsidRPr="00746147" w14:paraId="213C70D5" w14:textId="77777777" w:rsidTr="004B7E5F">
        <w:tc>
          <w:tcPr>
            <w:tcW w:w="1257" w:type="pct"/>
            <w:vMerge w:val="restart"/>
          </w:tcPr>
          <w:p w14:paraId="5BA83E1B" w14:textId="77777777" w:rsidR="000E5869" w:rsidRPr="00746147" w:rsidRDefault="000E5869" w:rsidP="004B7E5F">
            <w:pPr>
              <w:jc w:val="center"/>
              <w:rPr>
                <w:sz w:val="16"/>
                <w:szCs w:val="16"/>
                <w:u w:val="single"/>
              </w:rPr>
            </w:pPr>
          </w:p>
        </w:tc>
        <w:tc>
          <w:tcPr>
            <w:tcW w:w="1297" w:type="pct"/>
            <w:gridSpan w:val="2"/>
          </w:tcPr>
          <w:p w14:paraId="60637B88" w14:textId="77777777" w:rsidR="000E5869" w:rsidRPr="00746147" w:rsidRDefault="000E5869" w:rsidP="004B7E5F">
            <w:pPr>
              <w:jc w:val="center"/>
              <w:rPr>
                <w:sz w:val="16"/>
                <w:szCs w:val="16"/>
              </w:rPr>
            </w:pPr>
            <w:r w:rsidRPr="00746147">
              <w:rPr>
                <w:sz w:val="16"/>
                <w:szCs w:val="16"/>
              </w:rPr>
              <w:t>Boom</w:t>
            </w:r>
          </w:p>
        </w:tc>
        <w:tc>
          <w:tcPr>
            <w:tcW w:w="1147" w:type="pct"/>
            <w:gridSpan w:val="2"/>
          </w:tcPr>
          <w:p w14:paraId="6386F58F" w14:textId="77777777" w:rsidR="000E5869" w:rsidRPr="00746147" w:rsidRDefault="000E5869" w:rsidP="004B7E5F">
            <w:pPr>
              <w:jc w:val="center"/>
              <w:rPr>
                <w:sz w:val="16"/>
                <w:szCs w:val="16"/>
              </w:rPr>
            </w:pPr>
            <w:r w:rsidRPr="00746147">
              <w:rPr>
                <w:sz w:val="16"/>
                <w:szCs w:val="16"/>
              </w:rPr>
              <w:t>Recession</w:t>
            </w:r>
          </w:p>
        </w:tc>
        <w:tc>
          <w:tcPr>
            <w:tcW w:w="1299" w:type="pct"/>
            <w:gridSpan w:val="2"/>
          </w:tcPr>
          <w:p w14:paraId="4B875108" w14:textId="77777777" w:rsidR="000E5869" w:rsidRPr="00746147" w:rsidRDefault="000E5869" w:rsidP="004B7E5F">
            <w:pPr>
              <w:jc w:val="center"/>
              <w:rPr>
                <w:sz w:val="16"/>
                <w:szCs w:val="16"/>
              </w:rPr>
            </w:pPr>
            <w:r>
              <w:rPr>
                <w:sz w:val="16"/>
                <w:szCs w:val="16"/>
              </w:rPr>
              <w:t>Other</w:t>
            </w:r>
          </w:p>
        </w:tc>
      </w:tr>
      <w:tr w:rsidR="000E5869" w:rsidRPr="00746147" w14:paraId="007723E8" w14:textId="77777777" w:rsidTr="004B7E5F">
        <w:tc>
          <w:tcPr>
            <w:tcW w:w="1257" w:type="pct"/>
            <w:vMerge/>
          </w:tcPr>
          <w:p w14:paraId="26C15573" w14:textId="77777777" w:rsidR="000E5869" w:rsidRPr="00746147" w:rsidRDefault="000E5869" w:rsidP="004B7E5F">
            <w:pPr>
              <w:rPr>
                <w:sz w:val="16"/>
                <w:szCs w:val="16"/>
              </w:rPr>
            </w:pPr>
          </w:p>
        </w:tc>
        <w:tc>
          <w:tcPr>
            <w:tcW w:w="674" w:type="pct"/>
          </w:tcPr>
          <w:p w14:paraId="61F7EDD9" w14:textId="77777777" w:rsidR="000E5869" w:rsidRPr="00746147" w:rsidRDefault="000E5869" w:rsidP="004B7E5F">
            <w:pPr>
              <w:jc w:val="center"/>
              <w:rPr>
                <w:sz w:val="16"/>
                <w:szCs w:val="16"/>
              </w:rPr>
            </w:pPr>
            <w:r>
              <w:rPr>
                <w:sz w:val="16"/>
                <w:szCs w:val="16"/>
              </w:rPr>
              <w:t>Expected</w:t>
            </w:r>
          </w:p>
        </w:tc>
        <w:tc>
          <w:tcPr>
            <w:tcW w:w="623" w:type="pct"/>
          </w:tcPr>
          <w:p w14:paraId="7F6C8C33" w14:textId="77777777" w:rsidR="000E5869" w:rsidRPr="00746147" w:rsidRDefault="000E5869" w:rsidP="004B7E5F">
            <w:pPr>
              <w:jc w:val="center"/>
              <w:rPr>
                <w:sz w:val="16"/>
                <w:szCs w:val="16"/>
              </w:rPr>
            </w:pPr>
            <w:r>
              <w:rPr>
                <w:sz w:val="16"/>
                <w:szCs w:val="16"/>
              </w:rPr>
              <w:t>Actual</w:t>
            </w:r>
          </w:p>
        </w:tc>
        <w:tc>
          <w:tcPr>
            <w:tcW w:w="597" w:type="pct"/>
          </w:tcPr>
          <w:p w14:paraId="024B6FBA" w14:textId="77777777" w:rsidR="000E5869" w:rsidRDefault="000E5869" w:rsidP="004B7E5F">
            <w:pPr>
              <w:jc w:val="center"/>
              <w:rPr>
                <w:sz w:val="16"/>
                <w:szCs w:val="16"/>
              </w:rPr>
            </w:pPr>
            <w:r>
              <w:rPr>
                <w:sz w:val="16"/>
                <w:szCs w:val="16"/>
              </w:rPr>
              <w:t>Expected</w:t>
            </w:r>
          </w:p>
        </w:tc>
        <w:tc>
          <w:tcPr>
            <w:tcW w:w="550" w:type="pct"/>
          </w:tcPr>
          <w:p w14:paraId="2309D4F7" w14:textId="77777777" w:rsidR="000E5869" w:rsidRDefault="000E5869" w:rsidP="004B7E5F">
            <w:pPr>
              <w:jc w:val="center"/>
              <w:rPr>
                <w:sz w:val="16"/>
                <w:szCs w:val="16"/>
              </w:rPr>
            </w:pPr>
            <w:r>
              <w:rPr>
                <w:sz w:val="16"/>
                <w:szCs w:val="16"/>
              </w:rPr>
              <w:t>Actual</w:t>
            </w:r>
          </w:p>
        </w:tc>
        <w:tc>
          <w:tcPr>
            <w:tcW w:w="597" w:type="pct"/>
          </w:tcPr>
          <w:p w14:paraId="4B3BC985" w14:textId="77777777" w:rsidR="000E5869" w:rsidRPr="00746147" w:rsidRDefault="000E5869" w:rsidP="004B7E5F">
            <w:pPr>
              <w:jc w:val="center"/>
              <w:rPr>
                <w:sz w:val="16"/>
                <w:szCs w:val="16"/>
              </w:rPr>
            </w:pPr>
            <w:r>
              <w:rPr>
                <w:sz w:val="16"/>
                <w:szCs w:val="16"/>
              </w:rPr>
              <w:t>Expected</w:t>
            </w:r>
          </w:p>
        </w:tc>
        <w:tc>
          <w:tcPr>
            <w:tcW w:w="702" w:type="pct"/>
          </w:tcPr>
          <w:p w14:paraId="4FAED03A" w14:textId="77777777" w:rsidR="000E5869" w:rsidRPr="00746147" w:rsidRDefault="000E5869" w:rsidP="004B7E5F">
            <w:pPr>
              <w:jc w:val="center"/>
              <w:rPr>
                <w:sz w:val="16"/>
                <w:szCs w:val="16"/>
              </w:rPr>
            </w:pPr>
            <w:r>
              <w:rPr>
                <w:sz w:val="16"/>
                <w:szCs w:val="16"/>
              </w:rPr>
              <w:t>Actual</w:t>
            </w:r>
          </w:p>
        </w:tc>
      </w:tr>
      <w:tr w:rsidR="000E5869" w:rsidRPr="00746147" w14:paraId="11C23A71" w14:textId="77777777" w:rsidTr="004B7E5F">
        <w:tc>
          <w:tcPr>
            <w:tcW w:w="1257" w:type="pct"/>
          </w:tcPr>
          <w:p w14:paraId="75A91ECB" w14:textId="77777777" w:rsidR="000E5869" w:rsidRPr="00746147" w:rsidRDefault="000E5869" w:rsidP="004B7E5F">
            <w:pPr>
              <w:rPr>
                <w:sz w:val="16"/>
                <w:szCs w:val="16"/>
              </w:rPr>
            </w:pPr>
            <w:r w:rsidRPr="00746147">
              <w:rPr>
                <w:sz w:val="16"/>
                <w:szCs w:val="16"/>
              </w:rPr>
              <w:t>GDP growth</w:t>
            </w:r>
          </w:p>
        </w:tc>
        <w:tc>
          <w:tcPr>
            <w:tcW w:w="674" w:type="pct"/>
          </w:tcPr>
          <w:p w14:paraId="740F55B1" w14:textId="77777777" w:rsidR="000E5869" w:rsidRPr="00746147" w:rsidRDefault="000E5869" w:rsidP="004B7E5F">
            <w:pPr>
              <w:jc w:val="center"/>
              <w:rPr>
                <w:sz w:val="16"/>
                <w:szCs w:val="16"/>
              </w:rPr>
            </w:pPr>
          </w:p>
        </w:tc>
        <w:tc>
          <w:tcPr>
            <w:tcW w:w="623" w:type="pct"/>
          </w:tcPr>
          <w:p w14:paraId="0B576E1A" w14:textId="77777777" w:rsidR="000E5869" w:rsidRPr="00746147" w:rsidRDefault="000E5869" w:rsidP="004B7E5F">
            <w:pPr>
              <w:jc w:val="center"/>
              <w:rPr>
                <w:sz w:val="16"/>
                <w:szCs w:val="16"/>
              </w:rPr>
            </w:pPr>
          </w:p>
        </w:tc>
        <w:tc>
          <w:tcPr>
            <w:tcW w:w="597" w:type="pct"/>
          </w:tcPr>
          <w:p w14:paraId="3427863B" w14:textId="77777777" w:rsidR="000E5869" w:rsidRPr="00746147" w:rsidRDefault="000E5869" w:rsidP="004B7E5F">
            <w:pPr>
              <w:jc w:val="center"/>
              <w:rPr>
                <w:sz w:val="16"/>
                <w:szCs w:val="16"/>
              </w:rPr>
            </w:pPr>
          </w:p>
        </w:tc>
        <w:tc>
          <w:tcPr>
            <w:tcW w:w="550" w:type="pct"/>
          </w:tcPr>
          <w:p w14:paraId="6B555468" w14:textId="77777777" w:rsidR="000E5869" w:rsidRPr="00746147" w:rsidRDefault="000E5869" w:rsidP="004B7E5F">
            <w:pPr>
              <w:jc w:val="center"/>
              <w:rPr>
                <w:sz w:val="16"/>
                <w:szCs w:val="16"/>
              </w:rPr>
            </w:pPr>
          </w:p>
        </w:tc>
        <w:tc>
          <w:tcPr>
            <w:tcW w:w="597" w:type="pct"/>
          </w:tcPr>
          <w:p w14:paraId="439404DB" w14:textId="77777777" w:rsidR="000E5869" w:rsidRPr="00746147" w:rsidRDefault="000E5869" w:rsidP="004B7E5F">
            <w:pPr>
              <w:jc w:val="center"/>
              <w:rPr>
                <w:sz w:val="16"/>
                <w:szCs w:val="16"/>
              </w:rPr>
            </w:pPr>
          </w:p>
        </w:tc>
        <w:tc>
          <w:tcPr>
            <w:tcW w:w="702" w:type="pct"/>
          </w:tcPr>
          <w:p w14:paraId="208B0EC4" w14:textId="77777777" w:rsidR="000E5869" w:rsidRPr="00746147" w:rsidRDefault="000E5869" w:rsidP="004B7E5F">
            <w:pPr>
              <w:jc w:val="center"/>
              <w:rPr>
                <w:sz w:val="16"/>
                <w:szCs w:val="16"/>
              </w:rPr>
            </w:pPr>
          </w:p>
        </w:tc>
      </w:tr>
      <w:tr w:rsidR="000E5869" w:rsidRPr="00746147" w14:paraId="3698BF4F" w14:textId="77777777" w:rsidTr="004B7E5F">
        <w:tc>
          <w:tcPr>
            <w:tcW w:w="1257" w:type="pct"/>
          </w:tcPr>
          <w:p w14:paraId="6348AE3B" w14:textId="77777777" w:rsidR="000E5869" w:rsidRPr="00746147" w:rsidRDefault="000E5869" w:rsidP="004B7E5F">
            <w:pPr>
              <w:rPr>
                <w:sz w:val="16"/>
                <w:szCs w:val="16"/>
              </w:rPr>
            </w:pPr>
            <w:r w:rsidRPr="00746147">
              <w:rPr>
                <w:sz w:val="16"/>
                <w:szCs w:val="16"/>
              </w:rPr>
              <w:t>USD exchange</w:t>
            </w:r>
          </w:p>
        </w:tc>
        <w:tc>
          <w:tcPr>
            <w:tcW w:w="674" w:type="pct"/>
          </w:tcPr>
          <w:p w14:paraId="7650FB93" w14:textId="77777777" w:rsidR="000E5869" w:rsidRPr="00746147" w:rsidRDefault="000E5869" w:rsidP="004B7E5F">
            <w:pPr>
              <w:jc w:val="center"/>
              <w:rPr>
                <w:sz w:val="16"/>
                <w:szCs w:val="16"/>
                <w:u w:val="single"/>
              </w:rPr>
            </w:pPr>
          </w:p>
        </w:tc>
        <w:tc>
          <w:tcPr>
            <w:tcW w:w="623" w:type="pct"/>
          </w:tcPr>
          <w:p w14:paraId="1BD0370F" w14:textId="77777777" w:rsidR="000E5869" w:rsidRPr="00746147" w:rsidRDefault="000E5869" w:rsidP="004B7E5F">
            <w:pPr>
              <w:jc w:val="center"/>
              <w:rPr>
                <w:sz w:val="16"/>
                <w:szCs w:val="16"/>
                <w:u w:val="single"/>
              </w:rPr>
            </w:pPr>
          </w:p>
        </w:tc>
        <w:tc>
          <w:tcPr>
            <w:tcW w:w="597" w:type="pct"/>
          </w:tcPr>
          <w:p w14:paraId="1DDCE948" w14:textId="77777777" w:rsidR="000E5869" w:rsidRPr="00746147" w:rsidRDefault="000E5869" w:rsidP="004B7E5F">
            <w:pPr>
              <w:jc w:val="center"/>
              <w:rPr>
                <w:sz w:val="16"/>
                <w:szCs w:val="16"/>
                <w:u w:val="single"/>
              </w:rPr>
            </w:pPr>
          </w:p>
        </w:tc>
        <w:tc>
          <w:tcPr>
            <w:tcW w:w="550" w:type="pct"/>
          </w:tcPr>
          <w:p w14:paraId="3EEE36CA" w14:textId="77777777" w:rsidR="000E5869" w:rsidRPr="00746147" w:rsidRDefault="000E5869" w:rsidP="004B7E5F">
            <w:pPr>
              <w:jc w:val="center"/>
              <w:rPr>
                <w:sz w:val="16"/>
                <w:szCs w:val="16"/>
                <w:u w:val="single"/>
              </w:rPr>
            </w:pPr>
          </w:p>
        </w:tc>
        <w:tc>
          <w:tcPr>
            <w:tcW w:w="597" w:type="pct"/>
          </w:tcPr>
          <w:p w14:paraId="53B8AFBC" w14:textId="77777777" w:rsidR="000E5869" w:rsidRPr="00746147" w:rsidRDefault="000E5869" w:rsidP="004B7E5F">
            <w:pPr>
              <w:jc w:val="center"/>
              <w:rPr>
                <w:sz w:val="16"/>
                <w:szCs w:val="16"/>
                <w:u w:val="single"/>
              </w:rPr>
            </w:pPr>
          </w:p>
        </w:tc>
        <w:tc>
          <w:tcPr>
            <w:tcW w:w="702" w:type="pct"/>
          </w:tcPr>
          <w:p w14:paraId="6F3A9CA8" w14:textId="77777777" w:rsidR="000E5869" w:rsidRPr="00746147" w:rsidRDefault="000E5869" w:rsidP="004B7E5F">
            <w:pPr>
              <w:jc w:val="center"/>
              <w:rPr>
                <w:sz w:val="16"/>
                <w:szCs w:val="16"/>
                <w:u w:val="single"/>
              </w:rPr>
            </w:pPr>
          </w:p>
        </w:tc>
      </w:tr>
      <w:tr w:rsidR="000E5869" w:rsidRPr="00746147" w14:paraId="62D31A08" w14:textId="77777777" w:rsidTr="004B7E5F">
        <w:tc>
          <w:tcPr>
            <w:tcW w:w="1257" w:type="pct"/>
          </w:tcPr>
          <w:p w14:paraId="1CF0114B" w14:textId="77777777" w:rsidR="000E5869" w:rsidRPr="00746147" w:rsidRDefault="000E5869" w:rsidP="004B7E5F">
            <w:pPr>
              <w:rPr>
                <w:sz w:val="16"/>
                <w:szCs w:val="16"/>
              </w:rPr>
            </w:pPr>
            <w:r>
              <w:rPr>
                <w:sz w:val="16"/>
                <w:szCs w:val="16"/>
              </w:rPr>
              <w:t>E</w:t>
            </w:r>
            <w:r w:rsidRPr="00746147">
              <w:rPr>
                <w:sz w:val="16"/>
                <w:szCs w:val="16"/>
              </w:rPr>
              <w:t>mployment</w:t>
            </w:r>
          </w:p>
        </w:tc>
        <w:tc>
          <w:tcPr>
            <w:tcW w:w="674" w:type="pct"/>
          </w:tcPr>
          <w:p w14:paraId="40D42AAF" w14:textId="77777777" w:rsidR="000E5869" w:rsidRPr="00746147" w:rsidRDefault="000E5869" w:rsidP="004B7E5F">
            <w:pPr>
              <w:jc w:val="center"/>
              <w:rPr>
                <w:sz w:val="16"/>
                <w:szCs w:val="16"/>
                <w:u w:val="single"/>
              </w:rPr>
            </w:pPr>
          </w:p>
        </w:tc>
        <w:tc>
          <w:tcPr>
            <w:tcW w:w="623" w:type="pct"/>
          </w:tcPr>
          <w:p w14:paraId="26765D82" w14:textId="77777777" w:rsidR="000E5869" w:rsidRPr="00746147" w:rsidRDefault="000E5869" w:rsidP="004B7E5F">
            <w:pPr>
              <w:jc w:val="center"/>
              <w:rPr>
                <w:sz w:val="16"/>
                <w:szCs w:val="16"/>
                <w:u w:val="single"/>
              </w:rPr>
            </w:pPr>
          </w:p>
        </w:tc>
        <w:tc>
          <w:tcPr>
            <w:tcW w:w="597" w:type="pct"/>
          </w:tcPr>
          <w:p w14:paraId="25EE0737" w14:textId="77777777" w:rsidR="000E5869" w:rsidRPr="00746147" w:rsidRDefault="000E5869" w:rsidP="004B7E5F">
            <w:pPr>
              <w:jc w:val="center"/>
              <w:rPr>
                <w:sz w:val="16"/>
                <w:szCs w:val="16"/>
                <w:u w:val="single"/>
              </w:rPr>
            </w:pPr>
          </w:p>
        </w:tc>
        <w:tc>
          <w:tcPr>
            <w:tcW w:w="550" w:type="pct"/>
          </w:tcPr>
          <w:p w14:paraId="37978B4B" w14:textId="77777777" w:rsidR="000E5869" w:rsidRPr="00746147" w:rsidRDefault="000E5869" w:rsidP="004B7E5F">
            <w:pPr>
              <w:jc w:val="center"/>
              <w:rPr>
                <w:sz w:val="16"/>
                <w:szCs w:val="16"/>
                <w:u w:val="single"/>
              </w:rPr>
            </w:pPr>
          </w:p>
        </w:tc>
        <w:tc>
          <w:tcPr>
            <w:tcW w:w="597" w:type="pct"/>
          </w:tcPr>
          <w:p w14:paraId="4BC78C92" w14:textId="77777777" w:rsidR="000E5869" w:rsidRPr="00746147" w:rsidRDefault="000E5869" w:rsidP="004B7E5F">
            <w:pPr>
              <w:jc w:val="center"/>
              <w:rPr>
                <w:sz w:val="16"/>
                <w:szCs w:val="16"/>
                <w:u w:val="single"/>
              </w:rPr>
            </w:pPr>
          </w:p>
        </w:tc>
        <w:tc>
          <w:tcPr>
            <w:tcW w:w="702" w:type="pct"/>
          </w:tcPr>
          <w:p w14:paraId="41688C17" w14:textId="77777777" w:rsidR="000E5869" w:rsidRPr="00746147" w:rsidRDefault="000E5869" w:rsidP="004B7E5F">
            <w:pPr>
              <w:jc w:val="center"/>
              <w:rPr>
                <w:sz w:val="16"/>
                <w:szCs w:val="16"/>
                <w:u w:val="single"/>
              </w:rPr>
            </w:pPr>
          </w:p>
        </w:tc>
      </w:tr>
      <w:tr w:rsidR="000E5869" w:rsidRPr="00746147" w14:paraId="498D9414" w14:textId="77777777" w:rsidTr="004B7E5F">
        <w:tc>
          <w:tcPr>
            <w:tcW w:w="1257" w:type="pct"/>
          </w:tcPr>
          <w:p w14:paraId="579A9047" w14:textId="77777777" w:rsidR="000E5869" w:rsidRPr="00746147" w:rsidRDefault="000E5869" w:rsidP="004B7E5F">
            <w:pPr>
              <w:rPr>
                <w:sz w:val="16"/>
                <w:szCs w:val="16"/>
              </w:rPr>
            </w:pPr>
            <w:r w:rsidRPr="00746147">
              <w:rPr>
                <w:sz w:val="16"/>
                <w:szCs w:val="16"/>
              </w:rPr>
              <w:t>Interest rate</w:t>
            </w:r>
          </w:p>
        </w:tc>
        <w:tc>
          <w:tcPr>
            <w:tcW w:w="674" w:type="pct"/>
          </w:tcPr>
          <w:p w14:paraId="5F9DD8CB" w14:textId="77777777" w:rsidR="000E5869" w:rsidRPr="00746147" w:rsidRDefault="000E5869" w:rsidP="004B7E5F">
            <w:pPr>
              <w:jc w:val="center"/>
              <w:rPr>
                <w:sz w:val="16"/>
                <w:szCs w:val="16"/>
                <w:u w:val="single"/>
              </w:rPr>
            </w:pPr>
          </w:p>
        </w:tc>
        <w:tc>
          <w:tcPr>
            <w:tcW w:w="623" w:type="pct"/>
          </w:tcPr>
          <w:p w14:paraId="4592DE41" w14:textId="77777777" w:rsidR="000E5869" w:rsidRPr="00746147" w:rsidRDefault="000E5869" w:rsidP="004B7E5F">
            <w:pPr>
              <w:jc w:val="center"/>
              <w:rPr>
                <w:sz w:val="16"/>
                <w:szCs w:val="16"/>
                <w:u w:val="single"/>
              </w:rPr>
            </w:pPr>
          </w:p>
        </w:tc>
        <w:tc>
          <w:tcPr>
            <w:tcW w:w="597" w:type="pct"/>
          </w:tcPr>
          <w:p w14:paraId="2E653CC8" w14:textId="77777777" w:rsidR="000E5869" w:rsidRPr="00746147" w:rsidRDefault="000E5869" w:rsidP="004B7E5F">
            <w:pPr>
              <w:jc w:val="center"/>
              <w:rPr>
                <w:sz w:val="16"/>
                <w:szCs w:val="16"/>
                <w:u w:val="single"/>
              </w:rPr>
            </w:pPr>
          </w:p>
        </w:tc>
        <w:tc>
          <w:tcPr>
            <w:tcW w:w="550" w:type="pct"/>
          </w:tcPr>
          <w:p w14:paraId="7CD97DF9" w14:textId="77777777" w:rsidR="000E5869" w:rsidRPr="00746147" w:rsidRDefault="000E5869" w:rsidP="004B7E5F">
            <w:pPr>
              <w:jc w:val="center"/>
              <w:rPr>
                <w:sz w:val="16"/>
                <w:szCs w:val="16"/>
                <w:u w:val="single"/>
              </w:rPr>
            </w:pPr>
          </w:p>
        </w:tc>
        <w:tc>
          <w:tcPr>
            <w:tcW w:w="597" w:type="pct"/>
          </w:tcPr>
          <w:p w14:paraId="3EC2B7F0" w14:textId="77777777" w:rsidR="000E5869" w:rsidRPr="00746147" w:rsidRDefault="000E5869" w:rsidP="004B7E5F">
            <w:pPr>
              <w:jc w:val="center"/>
              <w:rPr>
                <w:sz w:val="16"/>
                <w:szCs w:val="16"/>
                <w:u w:val="single"/>
              </w:rPr>
            </w:pPr>
          </w:p>
        </w:tc>
        <w:tc>
          <w:tcPr>
            <w:tcW w:w="702" w:type="pct"/>
          </w:tcPr>
          <w:p w14:paraId="4F173D0A" w14:textId="77777777" w:rsidR="000E5869" w:rsidRPr="00746147" w:rsidRDefault="000E5869" w:rsidP="004B7E5F">
            <w:pPr>
              <w:jc w:val="center"/>
              <w:rPr>
                <w:sz w:val="16"/>
                <w:szCs w:val="16"/>
                <w:u w:val="single"/>
              </w:rPr>
            </w:pPr>
          </w:p>
        </w:tc>
      </w:tr>
      <w:tr w:rsidR="000E5869" w:rsidRPr="00746147" w14:paraId="7D18B461" w14:textId="77777777" w:rsidTr="004B7E5F">
        <w:tc>
          <w:tcPr>
            <w:tcW w:w="1257" w:type="pct"/>
          </w:tcPr>
          <w:p w14:paraId="5776AF3C" w14:textId="77777777" w:rsidR="000E5869" w:rsidRPr="00635ABC" w:rsidRDefault="000E5869" w:rsidP="004B7E5F">
            <w:pPr>
              <w:rPr>
                <w:b/>
                <w:bCs/>
                <w:sz w:val="16"/>
                <w:szCs w:val="16"/>
              </w:rPr>
            </w:pPr>
            <w:r w:rsidRPr="00635ABC">
              <w:rPr>
                <w:b/>
                <w:bCs/>
                <w:sz w:val="16"/>
                <w:szCs w:val="16"/>
              </w:rPr>
              <w:t>Stocks (S&amp;P500)</w:t>
            </w:r>
          </w:p>
        </w:tc>
        <w:tc>
          <w:tcPr>
            <w:tcW w:w="674" w:type="pct"/>
          </w:tcPr>
          <w:p w14:paraId="7F2D872E" w14:textId="77777777" w:rsidR="000E5869" w:rsidRPr="00635ABC" w:rsidRDefault="000E5869" w:rsidP="004B7E5F">
            <w:pPr>
              <w:jc w:val="center"/>
              <w:rPr>
                <w:sz w:val="16"/>
                <w:szCs w:val="16"/>
              </w:rPr>
            </w:pPr>
            <w:r w:rsidRPr="00635ABC">
              <w:rPr>
                <w:sz w:val="16"/>
                <w:szCs w:val="16"/>
              </w:rPr>
              <w:t>Negative</w:t>
            </w:r>
          </w:p>
        </w:tc>
        <w:tc>
          <w:tcPr>
            <w:tcW w:w="623" w:type="pct"/>
          </w:tcPr>
          <w:p w14:paraId="10A7EF9E" w14:textId="77777777" w:rsidR="000E5869" w:rsidRPr="00746147" w:rsidRDefault="000E5869" w:rsidP="004B7E5F">
            <w:pPr>
              <w:jc w:val="center"/>
              <w:rPr>
                <w:sz w:val="16"/>
                <w:szCs w:val="16"/>
                <w:u w:val="single"/>
              </w:rPr>
            </w:pPr>
          </w:p>
        </w:tc>
        <w:tc>
          <w:tcPr>
            <w:tcW w:w="597" w:type="pct"/>
          </w:tcPr>
          <w:p w14:paraId="15A03646" w14:textId="77777777" w:rsidR="000E5869" w:rsidRPr="00746147" w:rsidRDefault="000E5869" w:rsidP="004B7E5F">
            <w:pPr>
              <w:jc w:val="center"/>
              <w:rPr>
                <w:sz w:val="16"/>
                <w:szCs w:val="16"/>
                <w:u w:val="single"/>
              </w:rPr>
            </w:pPr>
            <w:r w:rsidRPr="00635ABC">
              <w:rPr>
                <w:sz w:val="16"/>
                <w:szCs w:val="16"/>
              </w:rPr>
              <w:t>Negative</w:t>
            </w:r>
          </w:p>
        </w:tc>
        <w:tc>
          <w:tcPr>
            <w:tcW w:w="550" w:type="pct"/>
          </w:tcPr>
          <w:p w14:paraId="3E4EE5E9" w14:textId="77777777" w:rsidR="000E5869" w:rsidRPr="00746147" w:rsidRDefault="000E5869" w:rsidP="004B7E5F">
            <w:pPr>
              <w:jc w:val="center"/>
              <w:rPr>
                <w:sz w:val="16"/>
                <w:szCs w:val="16"/>
                <w:u w:val="single"/>
              </w:rPr>
            </w:pPr>
          </w:p>
        </w:tc>
        <w:tc>
          <w:tcPr>
            <w:tcW w:w="597" w:type="pct"/>
          </w:tcPr>
          <w:p w14:paraId="73D6E43F" w14:textId="77777777" w:rsidR="000E5869" w:rsidRPr="00635ABC" w:rsidRDefault="000E5869" w:rsidP="004B7E5F">
            <w:pPr>
              <w:jc w:val="center"/>
              <w:rPr>
                <w:sz w:val="16"/>
                <w:szCs w:val="16"/>
              </w:rPr>
            </w:pPr>
            <w:r w:rsidRPr="00635ABC">
              <w:rPr>
                <w:sz w:val="16"/>
                <w:szCs w:val="16"/>
              </w:rPr>
              <w:t>Uncorrelated</w:t>
            </w:r>
          </w:p>
        </w:tc>
        <w:tc>
          <w:tcPr>
            <w:tcW w:w="702" w:type="pct"/>
          </w:tcPr>
          <w:p w14:paraId="15FF4577" w14:textId="77777777" w:rsidR="000E5869" w:rsidRPr="00746147" w:rsidRDefault="000E5869" w:rsidP="004B7E5F">
            <w:pPr>
              <w:jc w:val="center"/>
              <w:rPr>
                <w:sz w:val="16"/>
                <w:szCs w:val="16"/>
                <w:u w:val="single"/>
              </w:rPr>
            </w:pPr>
          </w:p>
        </w:tc>
      </w:tr>
      <w:tr w:rsidR="000E5869" w:rsidRPr="00746147" w14:paraId="0E7A3798" w14:textId="77777777" w:rsidTr="004B7E5F">
        <w:tc>
          <w:tcPr>
            <w:tcW w:w="1257" w:type="pct"/>
          </w:tcPr>
          <w:p w14:paraId="37CCD863" w14:textId="77777777" w:rsidR="000E5869" w:rsidRPr="00746147" w:rsidRDefault="000E5869" w:rsidP="004B7E5F">
            <w:pPr>
              <w:rPr>
                <w:sz w:val="16"/>
                <w:szCs w:val="16"/>
              </w:rPr>
            </w:pPr>
            <w:r w:rsidRPr="00746147">
              <w:rPr>
                <w:sz w:val="16"/>
                <w:szCs w:val="16"/>
              </w:rPr>
              <w:t>Inflation</w:t>
            </w:r>
          </w:p>
        </w:tc>
        <w:tc>
          <w:tcPr>
            <w:tcW w:w="674" w:type="pct"/>
          </w:tcPr>
          <w:p w14:paraId="48961E36" w14:textId="77777777" w:rsidR="000E5869" w:rsidRPr="00746147" w:rsidRDefault="000E5869" w:rsidP="004B7E5F">
            <w:pPr>
              <w:jc w:val="center"/>
              <w:rPr>
                <w:sz w:val="16"/>
                <w:szCs w:val="16"/>
                <w:u w:val="single"/>
              </w:rPr>
            </w:pPr>
          </w:p>
        </w:tc>
        <w:tc>
          <w:tcPr>
            <w:tcW w:w="623" w:type="pct"/>
          </w:tcPr>
          <w:p w14:paraId="4211EC10" w14:textId="77777777" w:rsidR="000E5869" w:rsidRPr="00746147" w:rsidRDefault="000E5869" w:rsidP="004B7E5F">
            <w:pPr>
              <w:jc w:val="center"/>
              <w:rPr>
                <w:sz w:val="16"/>
                <w:szCs w:val="16"/>
                <w:u w:val="single"/>
              </w:rPr>
            </w:pPr>
          </w:p>
        </w:tc>
        <w:tc>
          <w:tcPr>
            <w:tcW w:w="597" w:type="pct"/>
          </w:tcPr>
          <w:p w14:paraId="4499F19C" w14:textId="77777777" w:rsidR="000E5869" w:rsidRPr="00746147" w:rsidRDefault="000E5869" w:rsidP="004B7E5F">
            <w:pPr>
              <w:jc w:val="center"/>
              <w:rPr>
                <w:sz w:val="16"/>
                <w:szCs w:val="16"/>
                <w:u w:val="single"/>
              </w:rPr>
            </w:pPr>
          </w:p>
        </w:tc>
        <w:tc>
          <w:tcPr>
            <w:tcW w:w="550" w:type="pct"/>
          </w:tcPr>
          <w:p w14:paraId="60D6D8AB" w14:textId="77777777" w:rsidR="000E5869" w:rsidRPr="00746147" w:rsidRDefault="000E5869" w:rsidP="004B7E5F">
            <w:pPr>
              <w:jc w:val="center"/>
              <w:rPr>
                <w:sz w:val="16"/>
                <w:szCs w:val="16"/>
                <w:u w:val="single"/>
              </w:rPr>
            </w:pPr>
          </w:p>
        </w:tc>
        <w:tc>
          <w:tcPr>
            <w:tcW w:w="597" w:type="pct"/>
          </w:tcPr>
          <w:p w14:paraId="2D4300A6" w14:textId="77777777" w:rsidR="000E5869" w:rsidRPr="00746147" w:rsidRDefault="000E5869" w:rsidP="004B7E5F">
            <w:pPr>
              <w:jc w:val="center"/>
              <w:rPr>
                <w:sz w:val="16"/>
                <w:szCs w:val="16"/>
                <w:u w:val="single"/>
              </w:rPr>
            </w:pPr>
          </w:p>
        </w:tc>
        <w:tc>
          <w:tcPr>
            <w:tcW w:w="702" w:type="pct"/>
          </w:tcPr>
          <w:p w14:paraId="7E7CA2B0" w14:textId="77777777" w:rsidR="000E5869" w:rsidRPr="00746147" w:rsidRDefault="000E5869" w:rsidP="004B7E5F">
            <w:pPr>
              <w:jc w:val="center"/>
              <w:rPr>
                <w:sz w:val="16"/>
                <w:szCs w:val="16"/>
                <w:u w:val="single"/>
              </w:rPr>
            </w:pPr>
          </w:p>
        </w:tc>
      </w:tr>
      <w:tr w:rsidR="000E5869" w:rsidRPr="00746147" w14:paraId="3E17234B" w14:textId="77777777" w:rsidTr="004B7E5F">
        <w:tc>
          <w:tcPr>
            <w:tcW w:w="1257" w:type="pct"/>
          </w:tcPr>
          <w:p w14:paraId="01B38D3A" w14:textId="77777777" w:rsidR="000E5869" w:rsidRPr="00746147" w:rsidRDefault="000E5869" w:rsidP="004B7E5F">
            <w:pPr>
              <w:rPr>
                <w:sz w:val="16"/>
                <w:szCs w:val="16"/>
              </w:rPr>
            </w:pPr>
            <w:r w:rsidRPr="00746147">
              <w:rPr>
                <w:sz w:val="16"/>
                <w:szCs w:val="16"/>
              </w:rPr>
              <w:t>Other commodities</w:t>
            </w:r>
            <w:r>
              <w:rPr>
                <w:sz w:val="16"/>
                <w:szCs w:val="16"/>
              </w:rPr>
              <w:t xml:space="preserve"> (crude oil)</w:t>
            </w:r>
          </w:p>
        </w:tc>
        <w:tc>
          <w:tcPr>
            <w:tcW w:w="674" w:type="pct"/>
          </w:tcPr>
          <w:p w14:paraId="603D96BA" w14:textId="77777777" w:rsidR="000E5869" w:rsidRPr="00746147" w:rsidRDefault="000E5869" w:rsidP="004B7E5F">
            <w:pPr>
              <w:jc w:val="center"/>
              <w:rPr>
                <w:sz w:val="16"/>
                <w:szCs w:val="16"/>
                <w:u w:val="single"/>
              </w:rPr>
            </w:pPr>
          </w:p>
        </w:tc>
        <w:tc>
          <w:tcPr>
            <w:tcW w:w="623" w:type="pct"/>
          </w:tcPr>
          <w:p w14:paraId="35CC414E" w14:textId="77777777" w:rsidR="000E5869" w:rsidRPr="00746147" w:rsidRDefault="000E5869" w:rsidP="004B7E5F">
            <w:pPr>
              <w:jc w:val="center"/>
              <w:rPr>
                <w:sz w:val="16"/>
                <w:szCs w:val="16"/>
                <w:u w:val="single"/>
              </w:rPr>
            </w:pPr>
          </w:p>
        </w:tc>
        <w:tc>
          <w:tcPr>
            <w:tcW w:w="597" w:type="pct"/>
          </w:tcPr>
          <w:p w14:paraId="77F20EBF" w14:textId="77777777" w:rsidR="000E5869" w:rsidRPr="00746147" w:rsidRDefault="000E5869" w:rsidP="004B7E5F">
            <w:pPr>
              <w:jc w:val="center"/>
              <w:rPr>
                <w:sz w:val="16"/>
                <w:szCs w:val="16"/>
                <w:u w:val="single"/>
              </w:rPr>
            </w:pPr>
          </w:p>
        </w:tc>
        <w:tc>
          <w:tcPr>
            <w:tcW w:w="550" w:type="pct"/>
          </w:tcPr>
          <w:p w14:paraId="1C2CA52F" w14:textId="77777777" w:rsidR="000E5869" w:rsidRPr="00746147" w:rsidRDefault="000E5869" w:rsidP="004B7E5F">
            <w:pPr>
              <w:jc w:val="center"/>
              <w:rPr>
                <w:sz w:val="16"/>
                <w:szCs w:val="16"/>
                <w:u w:val="single"/>
              </w:rPr>
            </w:pPr>
          </w:p>
        </w:tc>
        <w:tc>
          <w:tcPr>
            <w:tcW w:w="597" w:type="pct"/>
          </w:tcPr>
          <w:p w14:paraId="77C9AFD9" w14:textId="77777777" w:rsidR="000E5869" w:rsidRPr="00746147" w:rsidRDefault="000E5869" w:rsidP="004B7E5F">
            <w:pPr>
              <w:jc w:val="center"/>
              <w:rPr>
                <w:sz w:val="16"/>
                <w:szCs w:val="16"/>
                <w:u w:val="single"/>
              </w:rPr>
            </w:pPr>
          </w:p>
        </w:tc>
        <w:tc>
          <w:tcPr>
            <w:tcW w:w="702" w:type="pct"/>
          </w:tcPr>
          <w:p w14:paraId="0F6C0561" w14:textId="77777777" w:rsidR="000E5869" w:rsidRPr="00746147" w:rsidRDefault="000E5869" w:rsidP="004B7E5F">
            <w:pPr>
              <w:jc w:val="center"/>
              <w:rPr>
                <w:sz w:val="16"/>
                <w:szCs w:val="16"/>
                <w:u w:val="single"/>
              </w:rPr>
            </w:pPr>
          </w:p>
        </w:tc>
      </w:tr>
    </w:tbl>
    <w:p w14:paraId="5440270D" w14:textId="77777777" w:rsidR="000E5869" w:rsidRDefault="000E5869" w:rsidP="000E5869">
      <w:pPr>
        <w:spacing w:after="0"/>
      </w:pPr>
    </w:p>
    <w:p w14:paraId="78F75251" w14:textId="1D426EE7" w:rsidR="00427EDA" w:rsidRPr="00427EDA" w:rsidRDefault="000E5869" w:rsidP="00427EDA">
      <w:pPr>
        <w:pStyle w:val="Ttulo3"/>
        <w:numPr>
          <w:ilvl w:val="0"/>
          <w:numId w:val="15"/>
        </w:numPr>
      </w:pPr>
      <w:bookmarkStart w:id="8" w:name="_Toc97297904"/>
      <w:r>
        <w:t>Statistical analysis</w:t>
      </w:r>
      <w:bookmarkEnd w:id="8"/>
    </w:p>
    <w:p w14:paraId="1B822F40" w14:textId="77777777" w:rsidR="000E5869" w:rsidRPr="00746147" w:rsidRDefault="000E5869" w:rsidP="000E5869">
      <w:pPr>
        <w:pStyle w:val="Prrafodelista"/>
        <w:numPr>
          <w:ilvl w:val="0"/>
          <w:numId w:val="9"/>
        </w:numPr>
        <w:spacing w:after="0"/>
        <w:rPr>
          <w:sz w:val="20"/>
          <w:szCs w:val="20"/>
          <w:u w:val="single"/>
        </w:rPr>
      </w:pPr>
      <w:r w:rsidRPr="00746147">
        <w:rPr>
          <w:sz w:val="20"/>
          <w:szCs w:val="20"/>
          <w:u w:val="single"/>
        </w:rPr>
        <w:t>create an algorithm for buying into gold when certain indicators are triggered</w:t>
      </w:r>
    </w:p>
    <w:p w14:paraId="6C5B72EE" w14:textId="77777777" w:rsidR="000E5869" w:rsidRPr="00746147" w:rsidRDefault="000E5869" w:rsidP="000E5869">
      <w:pPr>
        <w:pStyle w:val="Prrafodelista"/>
        <w:numPr>
          <w:ilvl w:val="0"/>
          <w:numId w:val="9"/>
        </w:numPr>
        <w:spacing w:after="0"/>
        <w:rPr>
          <w:sz w:val="20"/>
          <w:szCs w:val="20"/>
          <w:u w:val="single"/>
        </w:rPr>
      </w:pPr>
      <w:r w:rsidRPr="00746147">
        <w:rPr>
          <w:sz w:val="20"/>
          <w:szCs w:val="20"/>
          <w:u w:val="single"/>
        </w:rPr>
        <w:t>create an algorithm for selling gold and buying into stocks when certain indicators are triggered</w:t>
      </w:r>
    </w:p>
    <w:p w14:paraId="0B54F5A5" w14:textId="77777777" w:rsidR="000E5869" w:rsidRDefault="000E5869" w:rsidP="000E5869">
      <w:pPr>
        <w:spacing w:after="0"/>
        <w:rPr>
          <w:u w:val="single"/>
        </w:rPr>
      </w:pPr>
    </w:p>
    <w:p w14:paraId="5560850B" w14:textId="77777777" w:rsidR="000E5869" w:rsidRDefault="000E5869" w:rsidP="000E5869">
      <w:pPr>
        <w:pStyle w:val="Prrafodelista"/>
        <w:numPr>
          <w:ilvl w:val="0"/>
          <w:numId w:val="10"/>
        </w:numPr>
        <w:spacing w:after="0"/>
      </w:pPr>
      <w:r>
        <w:t>choose economic indicators</w:t>
      </w:r>
    </w:p>
    <w:p w14:paraId="72DCE97C" w14:textId="77777777" w:rsidR="000E5869" w:rsidRDefault="000E5869" w:rsidP="000E5869">
      <w:pPr>
        <w:pStyle w:val="Prrafodelista"/>
        <w:numPr>
          <w:ilvl w:val="1"/>
          <w:numId w:val="10"/>
        </w:numPr>
        <w:spacing w:after="0"/>
      </w:pPr>
      <w:r>
        <w:t>US economic indicators</w:t>
      </w:r>
    </w:p>
    <w:p w14:paraId="1FF628DE" w14:textId="77777777" w:rsidR="000E5869" w:rsidRDefault="000E5869" w:rsidP="000E5869">
      <w:pPr>
        <w:pStyle w:val="Prrafodelista"/>
        <w:numPr>
          <w:ilvl w:val="1"/>
          <w:numId w:val="10"/>
        </w:numPr>
        <w:spacing w:after="0"/>
      </w:pPr>
      <w:r>
        <w:t>US is the largest economy in the world</w:t>
      </w:r>
    </w:p>
    <w:p w14:paraId="418A9900" w14:textId="77777777" w:rsidR="000E5869" w:rsidRPr="002D2CC4" w:rsidRDefault="000E5869" w:rsidP="000E5869">
      <w:pPr>
        <w:pStyle w:val="Prrafodelista"/>
        <w:numPr>
          <w:ilvl w:val="0"/>
          <w:numId w:val="10"/>
        </w:numPr>
        <w:spacing w:after="0"/>
      </w:pPr>
      <w:r w:rsidRPr="002D2CC4">
        <w:t>explain economic theory behind each relationship</w:t>
      </w:r>
    </w:p>
    <w:p w14:paraId="7D1C725B" w14:textId="77777777" w:rsidR="000E5869" w:rsidRPr="002D2CC4" w:rsidRDefault="000E5869" w:rsidP="000E5869">
      <w:pPr>
        <w:pStyle w:val="Prrafodelista"/>
        <w:numPr>
          <w:ilvl w:val="1"/>
          <w:numId w:val="10"/>
        </w:numPr>
        <w:spacing w:after="0"/>
      </w:pPr>
      <w:r w:rsidRPr="002D2CC4">
        <w:t>gold and interest rates</w:t>
      </w:r>
    </w:p>
    <w:p w14:paraId="475C19B3" w14:textId="77777777" w:rsidR="000E5869" w:rsidRPr="002D2CC4" w:rsidRDefault="000E5869" w:rsidP="000E5869">
      <w:pPr>
        <w:pStyle w:val="Prrafodelista"/>
        <w:numPr>
          <w:ilvl w:val="1"/>
          <w:numId w:val="10"/>
        </w:numPr>
        <w:spacing w:after="0"/>
      </w:pPr>
      <w:r w:rsidRPr="002D2CC4">
        <w:t>gold and inflation</w:t>
      </w:r>
    </w:p>
    <w:p w14:paraId="3352BF9F" w14:textId="77777777" w:rsidR="000E5869" w:rsidRPr="002D2CC4" w:rsidRDefault="000E5869" w:rsidP="000E5869">
      <w:pPr>
        <w:pStyle w:val="Prrafodelista"/>
        <w:numPr>
          <w:ilvl w:val="1"/>
          <w:numId w:val="10"/>
        </w:numPr>
        <w:spacing w:after="0"/>
      </w:pPr>
      <w:r w:rsidRPr="002D2CC4">
        <w:lastRenderedPageBreak/>
        <w:t>gold and stock market</w:t>
      </w:r>
    </w:p>
    <w:p w14:paraId="088DF734" w14:textId="77777777" w:rsidR="000E5869" w:rsidRPr="002D2CC4" w:rsidRDefault="000E5869" w:rsidP="000E5869">
      <w:pPr>
        <w:pStyle w:val="Prrafodelista"/>
        <w:numPr>
          <w:ilvl w:val="1"/>
          <w:numId w:val="10"/>
        </w:numPr>
        <w:spacing w:after="0"/>
      </w:pPr>
      <w:r w:rsidRPr="002D2CC4">
        <w:t>gold and unemployment</w:t>
      </w:r>
    </w:p>
    <w:p w14:paraId="49514175" w14:textId="77777777" w:rsidR="000E5869" w:rsidRDefault="000E5869" w:rsidP="000E5869">
      <w:pPr>
        <w:pStyle w:val="Prrafodelista"/>
        <w:numPr>
          <w:ilvl w:val="1"/>
          <w:numId w:val="10"/>
        </w:numPr>
        <w:spacing w:after="0"/>
      </w:pPr>
      <w:r w:rsidRPr="002D2CC4">
        <w:t>gold and USD exchange rate</w:t>
      </w:r>
    </w:p>
    <w:p w14:paraId="4D490EDA" w14:textId="77777777" w:rsidR="000E5869" w:rsidRDefault="000E5869" w:rsidP="000E5869">
      <w:pPr>
        <w:pStyle w:val="Prrafodelista"/>
        <w:numPr>
          <w:ilvl w:val="0"/>
          <w:numId w:val="10"/>
        </w:numPr>
        <w:spacing w:after="0"/>
      </w:pPr>
      <w:r>
        <w:t xml:space="preserve">choose time periods for data </w:t>
      </w:r>
    </w:p>
    <w:p w14:paraId="06CBA9E0" w14:textId="17447531" w:rsidR="000E5869" w:rsidRDefault="00497A21" w:rsidP="000E5869">
      <w:pPr>
        <w:pStyle w:val="Prrafodelista"/>
        <w:numPr>
          <w:ilvl w:val="1"/>
          <w:numId w:val="10"/>
        </w:numPr>
        <w:spacing w:after="0"/>
      </w:pPr>
      <w:r>
        <w:t>R</w:t>
      </w:r>
      <w:r w:rsidR="000E5869">
        <w:t>ecession</w:t>
      </w:r>
      <w:r>
        <w:t>:</w:t>
      </w:r>
    </w:p>
    <w:p w14:paraId="4E40A056" w14:textId="22325A1C" w:rsidR="000E5869" w:rsidRDefault="000E5869" w:rsidP="000E5869">
      <w:pPr>
        <w:pStyle w:val="Prrafodelista"/>
        <w:numPr>
          <w:ilvl w:val="2"/>
          <w:numId w:val="10"/>
        </w:numPr>
        <w:spacing w:after="0"/>
      </w:pPr>
      <w:r>
        <w:t>Definitions:</w:t>
      </w:r>
    </w:p>
    <w:p w14:paraId="00B7A13E" w14:textId="6F7488EB" w:rsidR="00304651" w:rsidRDefault="00497A21" w:rsidP="00304651">
      <w:pPr>
        <w:pStyle w:val="Prrafodelista"/>
        <w:numPr>
          <w:ilvl w:val="3"/>
          <w:numId w:val="10"/>
        </w:numPr>
        <w:spacing w:after="0"/>
      </w:pPr>
      <w:r>
        <w:rPr>
          <w:u w:val="single"/>
        </w:rPr>
        <w:t>US government (</w:t>
      </w:r>
      <w:r w:rsidR="00304651" w:rsidRPr="00497A21">
        <w:rPr>
          <w:u w:val="single"/>
        </w:rPr>
        <w:t>NBER</w:t>
      </w:r>
      <w:r>
        <w:rPr>
          <w:u w:val="single"/>
        </w:rPr>
        <w:t>)</w:t>
      </w:r>
      <w:r w:rsidR="00304651" w:rsidRPr="00497A21">
        <w:rPr>
          <w:u w:val="single"/>
        </w:rPr>
        <w:t xml:space="preserve"> </w:t>
      </w:r>
      <w:r w:rsidR="00304651">
        <w:t>– monthly indicators of economic activity, defined by a change in the direction of the rate of economic growth. Recession, “</w:t>
      </w:r>
      <w:r w:rsidR="00304651" w:rsidRPr="00304651">
        <w:t>The period between a peak and a trough</w:t>
      </w:r>
      <w:r w:rsidR="00304651">
        <w:t>”</w:t>
      </w:r>
      <w:r w:rsidR="00304651" w:rsidRPr="00304651">
        <w:t xml:space="preserve">, and </w:t>
      </w:r>
      <w:r w:rsidR="00304651">
        <w:t>expansion “</w:t>
      </w:r>
      <w:r w:rsidR="00304651" w:rsidRPr="00304651">
        <w:t>the period between the trough and the peak</w:t>
      </w:r>
      <w:r w:rsidR="00304651">
        <w:t>”</w:t>
      </w:r>
    </w:p>
    <w:p w14:paraId="42567272" w14:textId="77777777" w:rsidR="00497A21" w:rsidRDefault="00304651" w:rsidP="00497A21">
      <w:pPr>
        <w:pStyle w:val="Prrafodelista"/>
        <w:numPr>
          <w:ilvl w:val="3"/>
          <w:numId w:val="10"/>
        </w:numPr>
        <w:spacing w:after="0"/>
      </w:pPr>
      <w:r w:rsidRPr="00497A21">
        <w:rPr>
          <w:u w:val="single"/>
        </w:rPr>
        <w:t>Financial press</w:t>
      </w:r>
      <w:r>
        <w:t xml:space="preserve"> – two consecutive quarters of decline in real GDP. </w:t>
      </w:r>
    </w:p>
    <w:p w14:paraId="4AB752EC" w14:textId="6F5E7804" w:rsidR="000E5869" w:rsidRDefault="00497A21" w:rsidP="00497A21">
      <w:pPr>
        <w:pStyle w:val="Prrafodelista"/>
        <w:numPr>
          <w:ilvl w:val="3"/>
          <w:numId w:val="10"/>
        </w:numPr>
        <w:spacing w:after="0"/>
      </w:pPr>
      <w:r w:rsidRPr="00497A21">
        <w:rPr>
          <w:u w:val="single"/>
        </w:rPr>
        <w:t>UK government</w:t>
      </w:r>
      <w:r>
        <w:t xml:space="preserve"> – </w:t>
      </w:r>
      <w:r w:rsidR="000E5869">
        <w:t>“</w:t>
      </w:r>
      <w:r w:rsidR="000E5869" w:rsidRPr="00635ABC">
        <w:t>The commonly accepted </w:t>
      </w:r>
      <w:r w:rsidR="000E5869" w:rsidRPr="00497A21">
        <w:rPr>
          <w:b/>
          <w:bCs/>
        </w:rPr>
        <w:t>definition</w:t>
      </w:r>
      <w:r w:rsidR="000E5869" w:rsidRPr="00635ABC">
        <w:t> of an </w:t>
      </w:r>
      <w:r w:rsidR="000E5869" w:rsidRPr="00497A21">
        <w:rPr>
          <w:b/>
          <w:bCs/>
        </w:rPr>
        <w:t>economic</w:t>
      </w:r>
      <w:r w:rsidR="000E5869" w:rsidRPr="00635ABC">
        <w:t> </w:t>
      </w:r>
      <w:r w:rsidR="000E5869" w:rsidRPr="00497A21">
        <w:rPr>
          <w:b/>
          <w:bCs/>
        </w:rPr>
        <w:t>recession</w:t>
      </w:r>
      <w:r w:rsidR="000E5869" w:rsidRPr="00635ABC">
        <w:t> and that used by the UK</w:t>
      </w:r>
      <w:r w:rsidR="000E5869" w:rsidRPr="00635ABC">
        <w:br/>
        <w:t>government is that of two consecutive quarters of negative </w:t>
      </w:r>
      <w:r w:rsidR="000E5869" w:rsidRPr="00497A21">
        <w:rPr>
          <w:b/>
          <w:bCs/>
        </w:rPr>
        <w:t>economic</w:t>
      </w:r>
      <w:r w:rsidR="000E5869" w:rsidRPr="00635ABC">
        <w:t> growth</w:t>
      </w:r>
      <w:r w:rsidR="00304651">
        <w:t>.</w:t>
      </w:r>
      <w:r w:rsidR="000E5869">
        <w:t>”</w:t>
      </w:r>
      <w:r w:rsidR="00304651">
        <w:t xml:space="preserve"> </w:t>
      </w:r>
      <w:r w:rsidR="000E5869">
        <w:t>“</w:t>
      </w:r>
      <w:r w:rsidR="000E5869" w:rsidRPr="00635ABC">
        <w:t>On the basis of this definition, the UK economy entered recession in January 2009 and emerged in January 2010.</w:t>
      </w:r>
      <w:r w:rsidR="000E5869">
        <w:t>”</w:t>
      </w:r>
      <w:r>
        <w:t xml:space="preserve"> </w:t>
      </w:r>
      <w:r w:rsidRPr="00497A21">
        <w:rPr>
          <w:highlight w:val="yellow"/>
        </w:rPr>
        <w:t>(</w:t>
      </w:r>
      <w:proofErr w:type="spellStart"/>
      <w:r w:rsidRPr="00497A21">
        <w:rPr>
          <w:highlight w:val="yellow"/>
        </w:rPr>
        <w:t>Houdmont</w:t>
      </w:r>
      <w:proofErr w:type="spellEnd"/>
      <w:r w:rsidRPr="00497A21">
        <w:rPr>
          <w:highlight w:val="yellow"/>
        </w:rPr>
        <w:t>, 2012)</w:t>
      </w:r>
    </w:p>
    <w:p w14:paraId="75F5131B" w14:textId="77777777" w:rsidR="000E5869" w:rsidRDefault="000E5869" w:rsidP="00304651">
      <w:pPr>
        <w:pStyle w:val="Prrafodelista"/>
        <w:numPr>
          <w:ilvl w:val="3"/>
          <w:numId w:val="10"/>
        </w:numPr>
        <w:spacing w:after="0"/>
      </w:pPr>
      <w:r w:rsidRPr="00635ABC">
        <w:t xml:space="preserve">The NBER describes the concept as follows: “a recession is a significant decline in economic activity spread across the economy, lasting more than a few months, normally visible in </w:t>
      </w:r>
      <w:r w:rsidRPr="00635ABC">
        <w:rPr>
          <w:b/>
          <w:bCs/>
        </w:rPr>
        <w:t>real GDP, real income, employment, industrial production, and wholesale-retail sales</w:t>
      </w:r>
      <w:r w:rsidRPr="00635ABC">
        <w:t>”</w:t>
      </w:r>
      <w:r>
        <w:t xml:space="preserve"> </w:t>
      </w:r>
    </w:p>
    <w:p w14:paraId="55EAD7D0" w14:textId="77777777" w:rsidR="000E5869" w:rsidRDefault="00C40F0C" w:rsidP="000E5869">
      <w:pPr>
        <w:pStyle w:val="Prrafodelista"/>
        <w:numPr>
          <w:ilvl w:val="4"/>
          <w:numId w:val="10"/>
        </w:numPr>
        <w:spacing w:after="0"/>
      </w:pPr>
      <w:hyperlink r:id="rId16" w:history="1">
        <w:r w:rsidR="000E5869" w:rsidRPr="002648C1">
          <w:rPr>
            <w:rStyle w:val="Hipervnculo"/>
          </w:rPr>
          <w:t>https://www.nber.org/research/business-cycle-dating</w:t>
        </w:r>
      </w:hyperlink>
      <w:r w:rsidR="000E5869">
        <w:t xml:space="preserve"> </w:t>
      </w:r>
    </w:p>
    <w:p w14:paraId="2D661AB5" w14:textId="77777777" w:rsidR="000E5869" w:rsidRDefault="000E5869" w:rsidP="000E5869">
      <w:pPr>
        <w:pStyle w:val="Prrafodelista"/>
        <w:numPr>
          <w:ilvl w:val="4"/>
          <w:numId w:val="10"/>
        </w:numPr>
        <w:spacing w:after="0"/>
      </w:pPr>
      <w:proofErr w:type="spellStart"/>
      <w:r w:rsidRPr="00635ABC">
        <w:t>Abberger</w:t>
      </w:r>
      <w:proofErr w:type="spellEnd"/>
      <w:r w:rsidRPr="00635ABC">
        <w:t xml:space="preserve">, Klaus; </w:t>
      </w:r>
      <w:proofErr w:type="spellStart"/>
      <w:r w:rsidRPr="00635ABC">
        <w:t>Nierhaus</w:t>
      </w:r>
      <w:proofErr w:type="spellEnd"/>
      <w:r w:rsidRPr="00635ABC">
        <w:t xml:space="preserve">, Wolfgang (2008) : How to Define a Recession?, </w:t>
      </w:r>
      <w:proofErr w:type="spellStart"/>
      <w:r w:rsidRPr="00635ABC">
        <w:t>CESifo</w:t>
      </w:r>
      <w:proofErr w:type="spellEnd"/>
      <w:r w:rsidRPr="00635ABC">
        <w:t xml:space="preserve"> Forum, ISSN 2190-717X, </w:t>
      </w:r>
      <w:proofErr w:type="spellStart"/>
      <w:r w:rsidRPr="00635ABC">
        <w:t>ifo</w:t>
      </w:r>
      <w:proofErr w:type="spellEnd"/>
      <w:r w:rsidRPr="00635ABC">
        <w:t xml:space="preserve"> Institut für </w:t>
      </w:r>
      <w:proofErr w:type="spellStart"/>
      <w:r w:rsidRPr="00635ABC">
        <w:t>Wirtschaftsforschung</w:t>
      </w:r>
      <w:proofErr w:type="spellEnd"/>
      <w:r w:rsidRPr="00635ABC">
        <w:t xml:space="preserve"> an der Universität München, München, Vol. 09, </w:t>
      </w:r>
      <w:proofErr w:type="spellStart"/>
      <w:r w:rsidRPr="00635ABC">
        <w:t>Iss</w:t>
      </w:r>
      <w:proofErr w:type="spellEnd"/>
      <w:r w:rsidRPr="00635ABC">
        <w:t>. 4, pp. 74-76</w:t>
      </w:r>
    </w:p>
    <w:p w14:paraId="53E1990E" w14:textId="77777777" w:rsidR="000E5869" w:rsidRDefault="000E5869" w:rsidP="00497A21">
      <w:pPr>
        <w:spacing w:after="0"/>
      </w:pPr>
    </w:p>
    <w:p w14:paraId="10B98634" w14:textId="2BBB178B" w:rsidR="000E5869" w:rsidRDefault="00497A21" w:rsidP="000E5869">
      <w:pPr>
        <w:pStyle w:val="Prrafodelista"/>
        <w:numPr>
          <w:ilvl w:val="1"/>
          <w:numId w:val="10"/>
        </w:numPr>
        <w:spacing w:after="0"/>
      </w:pPr>
      <w:r>
        <w:t>Expansions</w:t>
      </w:r>
    </w:p>
    <w:p w14:paraId="385E43BF" w14:textId="64B583EC" w:rsidR="000E5869" w:rsidRDefault="000E5869" w:rsidP="000E5869">
      <w:pPr>
        <w:pStyle w:val="Prrafodelista"/>
        <w:numPr>
          <w:ilvl w:val="2"/>
          <w:numId w:val="10"/>
        </w:numPr>
        <w:spacing w:after="0"/>
      </w:pPr>
      <w:r>
        <w:t>Definitions:</w:t>
      </w:r>
    </w:p>
    <w:p w14:paraId="005775F9" w14:textId="36556EC1" w:rsidR="00497A21" w:rsidRDefault="00497A21" w:rsidP="00497A21">
      <w:pPr>
        <w:pStyle w:val="Prrafodelista"/>
        <w:numPr>
          <w:ilvl w:val="3"/>
          <w:numId w:val="10"/>
        </w:numPr>
        <w:spacing w:after="0"/>
      </w:pPr>
      <w:r>
        <w:rPr>
          <w:u w:val="single"/>
        </w:rPr>
        <w:t>US government (</w:t>
      </w:r>
      <w:r w:rsidRPr="00497A21">
        <w:rPr>
          <w:u w:val="single"/>
        </w:rPr>
        <w:t>NBER</w:t>
      </w:r>
      <w:r>
        <w:rPr>
          <w:u w:val="single"/>
        </w:rPr>
        <w:t>)</w:t>
      </w:r>
      <w:r w:rsidRPr="00497A21">
        <w:rPr>
          <w:u w:val="single"/>
        </w:rPr>
        <w:t xml:space="preserve"> </w:t>
      </w:r>
      <w:r>
        <w:t>– monthly indicators of economic activity, defined by a change in the direction of the rate of economic growth. Recession, “</w:t>
      </w:r>
      <w:r w:rsidRPr="00304651">
        <w:t>The period between a peak and a trough</w:t>
      </w:r>
      <w:r>
        <w:t>”</w:t>
      </w:r>
      <w:r w:rsidRPr="00304651">
        <w:t xml:space="preserve">, and </w:t>
      </w:r>
      <w:r>
        <w:t>expansion “</w:t>
      </w:r>
      <w:r w:rsidRPr="00304651">
        <w:t>the period between the trough and the peak</w:t>
      </w:r>
      <w:r>
        <w:t>”</w:t>
      </w:r>
    </w:p>
    <w:p w14:paraId="0686BCC8" w14:textId="3D2BD417" w:rsidR="00497A21" w:rsidRPr="00497A21" w:rsidRDefault="00497A21" w:rsidP="00497A21">
      <w:pPr>
        <w:pStyle w:val="Prrafodelista"/>
        <w:numPr>
          <w:ilvl w:val="3"/>
          <w:numId w:val="10"/>
        </w:numPr>
        <w:spacing w:after="0"/>
      </w:pPr>
      <w:r>
        <w:rPr>
          <w:u w:val="single"/>
        </w:rPr>
        <w:t>Financial press</w:t>
      </w:r>
      <w:r w:rsidRPr="00497A21">
        <w:t xml:space="preserve"> -</w:t>
      </w:r>
      <w:r>
        <w:rPr>
          <w:u w:val="single"/>
        </w:rPr>
        <w:t xml:space="preserve"> </w:t>
      </w:r>
    </w:p>
    <w:p w14:paraId="22E64F83" w14:textId="2E33C91A" w:rsidR="00497A21" w:rsidRDefault="00497A21" w:rsidP="00497A21">
      <w:pPr>
        <w:pStyle w:val="Prrafodelista"/>
        <w:numPr>
          <w:ilvl w:val="3"/>
          <w:numId w:val="10"/>
        </w:numPr>
        <w:spacing w:after="0"/>
      </w:pPr>
      <w:r>
        <w:rPr>
          <w:u w:val="single"/>
        </w:rPr>
        <w:t>UK government</w:t>
      </w:r>
      <w:r w:rsidRPr="00497A21">
        <w:t xml:space="preserve"> -</w:t>
      </w:r>
      <w:r>
        <w:rPr>
          <w:u w:val="single"/>
        </w:rPr>
        <w:t xml:space="preserve">   </w:t>
      </w:r>
    </w:p>
    <w:p w14:paraId="1A119ED9" w14:textId="4A7B9DB1" w:rsidR="000E5869" w:rsidRDefault="00497A21" w:rsidP="000E5869">
      <w:pPr>
        <w:pStyle w:val="Prrafodelista"/>
        <w:numPr>
          <w:ilvl w:val="1"/>
          <w:numId w:val="10"/>
        </w:numPr>
        <w:spacing w:after="0"/>
      </w:pPr>
      <w:r>
        <w:t>T</w:t>
      </w:r>
      <w:r w:rsidR="000E5869">
        <w:t xml:space="preserve">ime in-between </w:t>
      </w:r>
      <w:r>
        <w:t xml:space="preserve">recessions </w:t>
      </w:r>
      <w:r w:rsidR="000E5869">
        <w:t xml:space="preserve">and </w:t>
      </w:r>
      <w:r>
        <w:t>expansions</w:t>
      </w:r>
    </w:p>
    <w:p w14:paraId="1D955D40" w14:textId="0A9E8948" w:rsidR="000E5869" w:rsidRDefault="000E5869" w:rsidP="000E5869">
      <w:pPr>
        <w:spacing w:after="0"/>
      </w:pPr>
    </w:p>
    <w:p w14:paraId="0AB431AE" w14:textId="77777777" w:rsidR="000E5869" w:rsidRPr="000E5869" w:rsidRDefault="000E5869" w:rsidP="000E5869">
      <w:pPr>
        <w:pStyle w:val="Prrafodelista"/>
        <w:numPr>
          <w:ilvl w:val="0"/>
          <w:numId w:val="6"/>
        </w:numPr>
        <w:spacing w:after="0"/>
        <w:rPr>
          <w:rFonts w:ascii="Segoe UI" w:hAnsi="Segoe UI" w:cs="Segoe UI"/>
          <w:sz w:val="20"/>
          <w:szCs w:val="20"/>
        </w:rPr>
      </w:pPr>
      <w:r w:rsidRPr="000E5869">
        <w:rPr>
          <w:rFonts w:ascii="Segoe UI" w:hAnsi="Segoe UI" w:cs="Segoe UI"/>
          <w:sz w:val="20"/>
          <w:szCs w:val="20"/>
        </w:rPr>
        <w:t>Graph change in gold price over time.</w:t>
      </w:r>
    </w:p>
    <w:p w14:paraId="3DE2884C" w14:textId="77777777" w:rsidR="000E5869" w:rsidRPr="000E5869" w:rsidRDefault="000E5869" w:rsidP="000E5869">
      <w:pPr>
        <w:spacing w:after="0"/>
        <w:ind w:firstLine="360"/>
        <w:rPr>
          <w:rFonts w:ascii="Segoe UI" w:hAnsi="Segoe UI" w:cs="Segoe UI"/>
          <w:sz w:val="20"/>
          <w:szCs w:val="20"/>
        </w:rPr>
      </w:pPr>
      <w:r w:rsidRPr="000E5869">
        <w:rPr>
          <w:rFonts w:ascii="Segoe UI" w:hAnsi="Segoe UI" w:cs="Segoe UI"/>
          <w:sz w:val="20"/>
          <w:szCs w:val="20"/>
        </w:rPr>
        <w:t>Graph growth of price over time.</w:t>
      </w:r>
    </w:p>
    <w:p w14:paraId="3693AC45" w14:textId="77777777" w:rsidR="000E5869" w:rsidRPr="000E5869" w:rsidRDefault="000E5869" w:rsidP="000E5869">
      <w:pPr>
        <w:spacing w:after="0"/>
        <w:ind w:firstLine="360"/>
        <w:rPr>
          <w:rFonts w:ascii="Segoe UI" w:hAnsi="Segoe UI" w:cs="Segoe UI"/>
          <w:sz w:val="20"/>
          <w:szCs w:val="20"/>
        </w:rPr>
      </w:pPr>
      <w:r w:rsidRPr="000E5869">
        <w:rPr>
          <w:rFonts w:ascii="Segoe UI" w:hAnsi="Segoe UI" w:cs="Segoe UI"/>
          <w:sz w:val="20"/>
          <w:szCs w:val="20"/>
        </w:rPr>
        <w:t>Possible correlation between market volatility and increases in price</w:t>
      </w:r>
    </w:p>
    <w:p w14:paraId="5A4492AE" w14:textId="77777777" w:rsidR="000E5869" w:rsidRPr="000E5869" w:rsidRDefault="000E5869" w:rsidP="000E5869">
      <w:pPr>
        <w:spacing w:after="0"/>
        <w:ind w:firstLine="360"/>
        <w:rPr>
          <w:rFonts w:ascii="Segoe UI" w:hAnsi="Segoe UI" w:cs="Segoe UI"/>
          <w:sz w:val="20"/>
          <w:szCs w:val="20"/>
        </w:rPr>
      </w:pPr>
      <w:r w:rsidRPr="000E5869">
        <w:rPr>
          <w:rFonts w:ascii="Segoe UI" w:hAnsi="Segoe UI" w:cs="Segoe UI"/>
          <w:sz w:val="20"/>
          <w:szCs w:val="20"/>
        </w:rPr>
        <w:t>Hypothesis: gold price is correlated with market volatility</w:t>
      </w:r>
    </w:p>
    <w:p w14:paraId="7F0555A9" w14:textId="77777777" w:rsidR="000E5869" w:rsidRDefault="000E5869" w:rsidP="000E5869">
      <w:pPr>
        <w:spacing w:after="0"/>
      </w:pPr>
    </w:p>
    <w:p w14:paraId="7479D690" w14:textId="77777777" w:rsidR="000E5869" w:rsidRDefault="000E5869" w:rsidP="000E5869">
      <w:pPr>
        <w:spacing w:after="0"/>
        <w:ind w:left="1980"/>
      </w:pPr>
    </w:p>
    <w:p w14:paraId="012948B4" w14:textId="77777777" w:rsidR="000E5869" w:rsidRDefault="000E5869" w:rsidP="000E5869">
      <w:pPr>
        <w:spacing w:after="0"/>
        <w:jc w:val="center"/>
      </w:pPr>
      <w:r>
        <w:rPr>
          <w:noProof/>
        </w:rPr>
        <w:drawing>
          <wp:inline distT="0" distB="0" distL="0" distR="0" wp14:anchorId="2731F91F" wp14:editId="432ECF63">
            <wp:extent cx="5400040" cy="2816225"/>
            <wp:effectExtent l="0" t="0" r="0" b="0"/>
            <wp:docPr id="1"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 Histo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816225"/>
                    </a:xfrm>
                    <a:prstGeom prst="rect">
                      <a:avLst/>
                    </a:prstGeom>
                    <a:noFill/>
                    <a:ln>
                      <a:noFill/>
                    </a:ln>
                  </pic:spPr>
                </pic:pic>
              </a:graphicData>
            </a:graphic>
          </wp:inline>
        </w:drawing>
      </w:r>
    </w:p>
    <w:p w14:paraId="27D6D492" w14:textId="77777777" w:rsidR="000E5869" w:rsidRDefault="000E5869" w:rsidP="000E5869">
      <w:pPr>
        <w:spacing w:after="0"/>
        <w:jc w:val="center"/>
      </w:pPr>
      <w:r w:rsidRPr="00635ABC">
        <w:t>Unemployment rate. NBER-dated recessions in gray. Source: Bureau of Labor Statistics via the Federal Reserve Bank of St. Louis.</w:t>
      </w:r>
    </w:p>
    <w:p w14:paraId="77A59AD6" w14:textId="77777777" w:rsidR="000E5869" w:rsidRPr="002D2CC4" w:rsidRDefault="000E5869" w:rsidP="000E5869">
      <w:pPr>
        <w:pStyle w:val="Prrafodelista"/>
        <w:numPr>
          <w:ilvl w:val="0"/>
          <w:numId w:val="10"/>
        </w:numPr>
        <w:spacing w:after="0"/>
      </w:pPr>
      <w:r>
        <w:t>run regression</w:t>
      </w:r>
    </w:p>
    <w:p w14:paraId="67920AA0" w14:textId="77777777" w:rsidR="000E5869" w:rsidRDefault="000E5869" w:rsidP="000E5869">
      <w:pPr>
        <w:spacing w:after="0"/>
      </w:pPr>
    </w:p>
    <w:p w14:paraId="7FE0F65D" w14:textId="199E4FE3" w:rsidR="00CA12AD" w:rsidRDefault="004278F9" w:rsidP="00CA12AD">
      <w:pPr>
        <w:pStyle w:val="Ttulo2"/>
      </w:pPr>
      <w:r>
        <w:t xml:space="preserve">4. </w:t>
      </w:r>
      <w:bookmarkStart w:id="9" w:name="_Toc97297905"/>
      <w:r w:rsidR="00CA12AD">
        <w:t>Results and Discussion 2</w:t>
      </w:r>
      <w:r w:rsidR="000E5869">
        <w:t>0</w:t>
      </w:r>
      <w:r w:rsidR="00CA12AD">
        <w:t>00</w:t>
      </w:r>
      <w:bookmarkEnd w:id="9"/>
    </w:p>
    <w:p w14:paraId="5213572C" w14:textId="795EC657" w:rsidR="00CA12AD" w:rsidRDefault="00CA12AD" w:rsidP="000E5869">
      <w:pPr>
        <w:pStyle w:val="Ttulo3"/>
        <w:numPr>
          <w:ilvl w:val="0"/>
          <w:numId w:val="14"/>
        </w:numPr>
      </w:pPr>
      <w:bookmarkStart w:id="10" w:name="_Toc97297906"/>
      <w:r>
        <w:t>Results 100</w:t>
      </w:r>
      <w:r w:rsidR="000E5869">
        <w:t>0</w:t>
      </w:r>
      <w:bookmarkEnd w:id="10"/>
    </w:p>
    <w:p w14:paraId="7841F1E4" w14:textId="0CFBF8DF" w:rsidR="00635ABC" w:rsidRDefault="00635ABC" w:rsidP="000E5869">
      <w:pPr>
        <w:pStyle w:val="Ttulo3"/>
        <w:numPr>
          <w:ilvl w:val="0"/>
          <w:numId w:val="14"/>
        </w:numPr>
      </w:pPr>
      <w:bookmarkStart w:id="11" w:name="_Toc97297907"/>
      <w:r w:rsidRPr="00635ABC">
        <w:t>Analysis 100</w:t>
      </w:r>
      <w:r w:rsidR="000E5869">
        <w:t>0</w:t>
      </w:r>
      <w:bookmarkEnd w:id="11"/>
    </w:p>
    <w:p w14:paraId="3059C79D" w14:textId="77777777" w:rsidR="002D2CC4" w:rsidRPr="008A6732" w:rsidRDefault="002D2CC4" w:rsidP="008A6732">
      <w:pPr>
        <w:spacing w:after="0"/>
        <w:rPr>
          <w:u w:val="single"/>
        </w:rPr>
      </w:pPr>
    </w:p>
    <w:p w14:paraId="5D4617ED" w14:textId="676BD456" w:rsidR="00C543AD" w:rsidRDefault="004278F9" w:rsidP="000E5869">
      <w:pPr>
        <w:pStyle w:val="Ttulo2"/>
      </w:pPr>
      <w:r>
        <w:t xml:space="preserve">5. </w:t>
      </w:r>
      <w:bookmarkStart w:id="12" w:name="_Toc97297908"/>
      <w:r w:rsidR="000E5869">
        <w:t>Conclusion 500</w:t>
      </w:r>
      <w:bookmarkEnd w:id="12"/>
      <w:r w:rsidR="00C543AD">
        <w:br w:type="page"/>
      </w:r>
    </w:p>
    <w:p w14:paraId="1284351F" w14:textId="2905C43D" w:rsidR="00C43B39" w:rsidRPr="00C43B39" w:rsidRDefault="00C43B39" w:rsidP="0018481D">
      <w:pPr>
        <w:spacing w:after="0"/>
        <w:rPr>
          <w:u w:val="single"/>
        </w:rPr>
      </w:pPr>
      <w:r w:rsidRPr="00C43B39">
        <w:rPr>
          <w:u w:val="single"/>
        </w:rPr>
        <w:lastRenderedPageBreak/>
        <w:t>gold basics</w:t>
      </w:r>
    </w:p>
    <w:p w14:paraId="340A329C" w14:textId="5E246072" w:rsidR="00C43B39" w:rsidRDefault="00C43B39" w:rsidP="0018481D">
      <w:pPr>
        <w:spacing w:after="0"/>
      </w:pPr>
      <w:r>
        <w:t>limited supply</w:t>
      </w:r>
    </w:p>
    <w:p w14:paraId="3494D639" w14:textId="3E5B090F" w:rsidR="00C43B39" w:rsidRDefault="00C43B39" w:rsidP="0018481D">
      <w:pPr>
        <w:spacing w:after="0"/>
      </w:pPr>
      <w:r>
        <w:t>price determined by demand</w:t>
      </w:r>
    </w:p>
    <w:p w14:paraId="771AFB06" w14:textId="77777777" w:rsidR="00C43B39" w:rsidRDefault="00C43B39" w:rsidP="0018481D">
      <w:pPr>
        <w:spacing w:after="0"/>
      </w:pPr>
      <w:r>
        <w:t>demand governed by risk appetite</w:t>
      </w:r>
    </w:p>
    <w:p w14:paraId="3130502F" w14:textId="77777777" w:rsidR="00C43B39" w:rsidRDefault="00C43B39" w:rsidP="0018481D">
      <w:pPr>
        <w:spacing w:after="0"/>
      </w:pPr>
      <w:r w:rsidRPr="00C43B39">
        <w:t>gold price change</w:t>
      </w:r>
      <w:r>
        <w:t>s</w:t>
      </w:r>
      <w:r w:rsidRPr="00C43B39">
        <w:t xml:space="preserve"> because demand changed</w:t>
      </w:r>
    </w:p>
    <w:p w14:paraId="124799FE" w14:textId="05B54227" w:rsidR="00C43B39" w:rsidRPr="00C43B39" w:rsidRDefault="00C43B39" w:rsidP="0018481D">
      <w:pPr>
        <w:spacing w:after="0"/>
      </w:pPr>
      <w:r>
        <w:t xml:space="preserve">price can change due to </w:t>
      </w:r>
      <w:r w:rsidRPr="00C43B39">
        <w:t>a one-time increase in supply, such as an exceptional sale of</w:t>
      </w:r>
      <w:r>
        <w:t xml:space="preserve"> </w:t>
      </w:r>
      <w:r w:rsidRPr="00C43B39">
        <w:t>central bank gold stockpiles</w:t>
      </w:r>
      <w:r>
        <w:t xml:space="preserve"> (e.g. </w:t>
      </w:r>
      <w:r w:rsidR="008C1F29">
        <w:t xml:space="preserve">sale of </w:t>
      </w:r>
      <w:r>
        <w:t xml:space="preserve">UK </w:t>
      </w:r>
      <w:r w:rsidR="008C1F29">
        <w:t xml:space="preserve">gold reserves 1999-2002 </w:t>
      </w:r>
      <w:r>
        <w:t>Gordon Brown)</w:t>
      </w:r>
    </w:p>
    <w:p w14:paraId="2FE8E9FC" w14:textId="77777777" w:rsidR="00C43B39" w:rsidRDefault="00C43B39" w:rsidP="0018481D">
      <w:pPr>
        <w:spacing w:after="0"/>
        <w:ind w:left="360" w:hanging="360"/>
      </w:pPr>
      <w:r>
        <w:t>theory:</w:t>
      </w:r>
    </w:p>
    <w:p w14:paraId="1FBF8574" w14:textId="03316699" w:rsidR="004352B5" w:rsidRDefault="004352B5" w:rsidP="0018481D">
      <w:pPr>
        <w:pStyle w:val="Prrafodelista"/>
        <w:numPr>
          <w:ilvl w:val="0"/>
          <w:numId w:val="3"/>
        </w:numPr>
        <w:spacing w:after="0"/>
        <w:ind w:left="360"/>
      </w:pPr>
      <w:r>
        <w:t>people buy gold during recession when confidence in the stock market is low</w:t>
      </w:r>
    </w:p>
    <w:p w14:paraId="7B19617B" w14:textId="522695CE" w:rsidR="004352B5" w:rsidRDefault="004352B5" w:rsidP="0018481D">
      <w:pPr>
        <w:pStyle w:val="Prrafodelista"/>
        <w:numPr>
          <w:ilvl w:val="0"/>
          <w:numId w:val="3"/>
        </w:numPr>
        <w:spacing w:after="0"/>
        <w:ind w:left="360"/>
      </w:pPr>
      <w:r>
        <w:t>relationship with inflation?</w:t>
      </w:r>
    </w:p>
    <w:p w14:paraId="4ADFF61F" w14:textId="17C8376C" w:rsidR="004352B5" w:rsidRDefault="004352B5" w:rsidP="0018481D">
      <w:pPr>
        <w:pStyle w:val="Prrafodelista"/>
        <w:numPr>
          <w:ilvl w:val="0"/>
          <w:numId w:val="3"/>
        </w:numPr>
        <w:spacing w:after="0"/>
        <w:ind w:left="360"/>
      </w:pPr>
      <w:r>
        <w:t>relationship with interest rates?</w:t>
      </w:r>
    </w:p>
    <w:p w14:paraId="2C0D91B6" w14:textId="77777777" w:rsidR="0018481D" w:rsidRDefault="0018481D" w:rsidP="0018481D">
      <w:pPr>
        <w:spacing w:after="0"/>
        <w:rPr>
          <w:u w:val="single"/>
        </w:rPr>
      </w:pPr>
    </w:p>
    <w:p w14:paraId="4EA49BEF" w14:textId="7C24D508" w:rsidR="00C43B39" w:rsidRDefault="00C43B39" w:rsidP="0018481D">
      <w:pPr>
        <w:spacing w:after="0"/>
        <w:rPr>
          <w:u w:val="single"/>
        </w:rPr>
      </w:pPr>
      <w:r w:rsidRPr="00C43B39">
        <w:rPr>
          <w:u w:val="single"/>
        </w:rPr>
        <w:t>economic recession/boom</w:t>
      </w:r>
    </w:p>
    <w:p w14:paraId="17B46314" w14:textId="0D8F550E" w:rsidR="00C43B39" w:rsidRDefault="00C43B39" w:rsidP="0018481D">
      <w:pPr>
        <w:pStyle w:val="Prrafodelista"/>
        <w:numPr>
          <w:ilvl w:val="0"/>
          <w:numId w:val="3"/>
        </w:numPr>
        <w:spacing w:after="0"/>
        <w:ind w:left="360"/>
      </w:pPr>
      <w:r>
        <w:t>technical indicators</w:t>
      </w:r>
      <w:r w:rsidR="008C1F29">
        <w:t xml:space="preserve"> (National Bureau of Economic Research)</w:t>
      </w:r>
    </w:p>
    <w:p w14:paraId="6CD54345" w14:textId="0AC1FC1F" w:rsidR="00C43B39" w:rsidRPr="008C1F29" w:rsidRDefault="008C1F29" w:rsidP="0018481D">
      <w:pPr>
        <w:pStyle w:val="Prrafodelista"/>
        <w:numPr>
          <w:ilvl w:val="1"/>
          <w:numId w:val="3"/>
        </w:numPr>
        <w:spacing w:after="0"/>
        <w:ind w:left="709"/>
        <w:rPr>
          <w:u w:val="single"/>
        </w:rPr>
      </w:pPr>
      <w:r>
        <w:t>inflation</w:t>
      </w:r>
    </w:p>
    <w:p w14:paraId="4EF1E0FE" w14:textId="077CBDEE" w:rsidR="008C1F29" w:rsidRPr="00DD4C79" w:rsidRDefault="008C1F29" w:rsidP="0018481D">
      <w:pPr>
        <w:pStyle w:val="Prrafodelista"/>
        <w:numPr>
          <w:ilvl w:val="1"/>
          <w:numId w:val="3"/>
        </w:numPr>
        <w:spacing w:after="0"/>
        <w:ind w:left="709"/>
        <w:rPr>
          <w:u w:val="single"/>
        </w:rPr>
      </w:pPr>
      <w:r>
        <w:t>interest rate</w:t>
      </w:r>
    </w:p>
    <w:p w14:paraId="578F10AD" w14:textId="1D8CB5C1" w:rsidR="00DD4C79" w:rsidRPr="008C1F29" w:rsidRDefault="00DD4C79" w:rsidP="0018481D">
      <w:pPr>
        <w:pStyle w:val="Prrafodelista"/>
        <w:numPr>
          <w:ilvl w:val="1"/>
          <w:numId w:val="3"/>
        </w:numPr>
        <w:spacing w:after="0"/>
        <w:ind w:left="709"/>
        <w:rPr>
          <w:u w:val="single"/>
        </w:rPr>
      </w:pPr>
      <w:r>
        <w:t>USD dollar</w:t>
      </w:r>
    </w:p>
    <w:p w14:paraId="0C513C72" w14:textId="044C0582" w:rsidR="008C1F29" w:rsidRPr="008C1F29" w:rsidRDefault="008C1F29" w:rsidP="0018481D">
      <w:pPr>
        <w:pStyle w:val="Prrafodelista"/>
        <w:numPr>
          <w:ilvl w:val="1"/>
          <w:numId w:val="3"/>
        </w:numPr>
        <w:spacing w:after="0"/>
        <w:ind w:left="709"/>
        <w:rPr>
          <w:u w:val="single"/>
        </w:rPr>
      </w:pPr>
      <w:r>
        <w:t>unemployment</w:t>
      </w:r>
    </w:p>
    <w:p w14:paraId="3C212AF7" w14:textId="4B7A17C5" w:rsidR="008C1F29" w:rsidRPr="008C1F29" w:rsidRDefault="008C1F29" w:rsidP="0018481D">
      <w:pPr>
        <w:pStyle w:val="Prrafodelista"/>
        <w:numPr>
          <w:ilvl w:val="1"/>
          <w:numId w:val="3"/>
        </w:numPr>
        <w:spacing w:after="0"/>
        <w:ind w:left="709"/>
        <w:rPr>
          <w:u w:val="single"/>
        </w:rPr>
      </w:pPr>
      <w:r>
        <w:t>inter-day change in GDP</w:t>
      </w:r>
    </w:p>
    <w:p w14:paraId="39CB0CE4" w14:textId="27B221B9" w:rsidR="008C1F29" w:rsidRPr="008C1F29" w:rsidRDefault="008C1F29" w:rsidP="0018481D">
      <w:pPr>
        <w:pStyle w:val="Prrafodelista"/>
        <w:numPr>
          <w:ilvl w:val="1"/>
          <w:numId w:val="3"/>
        </w:numPr>
        <w:spacing w:after="0"/>
        <w:ind w:left="709"/>
        <w:rPr>
          <w:u w:val="single"/>
        </w:rPr>
      </w:pPr>
      <w:r>
        <w:t xml:space="preserve">inter-day change in stock market </w:t>
      </w:r>
      <w:proofErr w:type="spellStart"/>
      <w:r w:rsidR="000049B8">
        <w:t>I’</w:t>
      </w:r>
      <w:r>
        <w:t>ndices</w:t>
      </w:r>
      <w:proofErr w:type="spellEnd"/>
    </w:p>
    <w:p w14:paraId="7AE664C3" w14:textId="33084B11" w:rsidR="008C1F29" w:rsidRPr="008C1F29" w:rsidRDefault="008C1F29" w:rsidP="0018481D">
      <w:pPr>
        <w:pStyle w:val="Prrafodelista"/>
        <w:numPr>
          <w:ilvl w:val="2"/>
          <w:numId w:val="3"/>
        </w:numPr>
        <w:spacing w:after="0"/>
        <w:ind w:left="993"/>
        <w:rPr>
          <w:u w:val="single"/>
        </w:rPr>
      </w:pPr>
      <w:r>
        <w:t>SP500</w:t>
      </w:r>
    </w:p>
    <w:p w14:paraId="603495F4" w14:textId="71520975" w:rsidR="008C1F29" w:rsidRPr="008C1F29" w:rsidRDefault="008C1F29" w:rsidP="0018481D">
      <w:pPr>
        <w:pStyle w:val="Prrafodelista"/>
        <w:numPr>
          <w:ilvl w:val="2"/>
          <w:numId w:val="3"/>
        </w:numPr>
        <w:spacing w:after="0"/>
        <w:ind w:left="993"/>
        <w:rPr>
          <w:u w:val="single"/>
        </w:rPr>
      </w:pPr>
      <w:r>
        <w:t>Dow Jones</w:t>
      </w:r>
    </w:p>
    <w:p w14:paraId="7341CF34" w14:textId="6C124C49" w:rsidR="008C1F29" w:rsidRPr="008C1F29" w:rsidRDefault="008C1F29" w:rsidP="0018481D">
      <w:pPr>
        <w:pStyle w:val="Prrafodelista"/>
        <w:numPr>
          <w:ilvl w:val="2"/>
          <w:numId w:val="3"/>
        </w:numPr>
        <w:spacing w:after="0"/>
        <w:ind w:left="993"/>
        <w:rPr>
          <w:u w:val="single"/>
        </w:rPr>
      </w:pPr>
      <w:r>
        <w:t>Nasdaq</w:t>
      </w:r>
    </w:p>
    <w:p w14:paraId="203A221C" w14:textId="308EE389" w:rsidR="004352B5" w:rsidRPr="003B0316" w:rsidRDefault="004352B5" w:rsidP="0018481D">
      <w:pPr>
        <w:spacing w:after="0"/>
        <w:ind w:left="360" w:hanging="360"/>
      </w:pPr>
      <w:r w:rsidRPr="003B0316">
        <w:t>hypothesis</w:t>
      </w:r>
    </w:p>
    <w:p w14:paraId="1B654C40" w14:textId="6B0D9EAD" w:rsidR="005E766B" w:rsidRPr="005E766B" w:rsidRDefault="00DD4C79" w:rsidP="0018481D">
      <w:pPr>
        <w:pStyle w:val="Prrafodelista"/>
        <w:numPr>
          <w:ilvl w:val="0"/>
          <w:numId w:val="2"/>
        </w:numPr>
        <w:spacing w:after="0"/>
        <w:ind w:left="360"/>
      </w:pPr>
      <w:r>
        <w:t xml:space="preserve">sell stocks and switch into </w:t>
      </w:r>
      <w:r w:rsidR="005E766B" w:rsidRPr="005E766B">
        <w:t>gold during recession</w:t>
      </w:r>
    </w:p>
    <w:p w14:paraId="57F540C9" w14:textId="1B18BB6E" w:rsidR="005E766B" w:rsidRDefault="005E766B" w:rsidP="0018481D">
      <w:pPr>
        <w:pStyle w:val="Prrafodelista"/>
        <w:numPr>
          <w:ilvl w:val="0"/>
          <w:numId w:val="2"/>
        </w:numPr>
        <w:spacing w:after="0"/>
        <w:ind w:left="360"/>
      </w:pPr>
      <w:r w:rsidRPr="005E766B">
        <w:t xml:space="preserve">sell gold </w:t>
      </w:r>
      <w:r w:rsidR="00DD4C79">
        <w:t xml:space="preserve">and switch into stocks </w:t>
      </w:r>
      <w:r w:rsidRPr="005E766B">
        <w:t>during boom</w:t>
      </w:r>
    </w:p>
    <w:p w14:paraId="562689A1" w14:textId="77777777" w:rsidR="004352B5" w:rsidRPr="005E766B" w:rsidRDefault="004352B5" w:rsidP="0018481D">
      <w:pPr>
        <w:pStyle w:val="Prrafodelista"/>
        <w:spacing w:after="0"/>
        <w:ind w:left="0"/>
      </w:pPr>
    </w:p>
    <w:p w14:paraId="4E542AF1" w14:textId="3F79EE2E" w:rsidR="003B0316" w:rsidRDefault="003B0316" w:rsidP="0018481D">
      <w:pPr>
        <w:pStyle w:val="Prrafodelista"/>
        <w:numPr>
          <w:ilvl w:val="0"/>
          <w:numId w:val="1"/>
        </w:numPr>
        <w:spacing w:after="0"/>
        <w:ind w:left="360"/>
      </w:pPr>
      <w:r>
        <w:t>gold in the financial market</w:t>
      </w:r>
    </w:p>
    <w:p w14:paraId="45840F02" w14:textId="6113C407" w:rsidR="00B31F2C" w:rsidRPr="005E766B" w:rsidRDefault="005E766B" w:rsidP="0018481D">
      <w:pPr>
        <w:pStyle w:val="Prrafodelista"/>
        <w:numPr>
          <w:ilvl w:val="0"/>
          <w:numId w:val="1"/>
        </w:numPr>
        <w:spacing w:after="0"/>
        <w:ind w:left="360"/>
      </w:pPr>
      <w:r w:rsidRPr="005E766B">
        <w:t>definition of recession and boom</w:t>
      </w:r>
    </w:p>
    <w:p w14:paraId="5CC46D61" w14:textId="43ABAA4F" w:rsidR="005E766B" w:rsidRPr="005E766B" w:rsidRDefault="005E766B" w:rsidP="0018481D">
      <w:pPr>
        <w:pStyle w:val="Prrafodelista"/>
        <w:numPr>
          <w:ilvl w:val="0"/>
          <w:numId w:val="1"/>
        </w:numPr>
        <w:spacing w:after="0"/>
        <w:ind w:left="360"/>
      </w:pPr>
      <w:r w:rsidRPr="005E766B">
        <w:t>indicators of recession</w:t>
      </w:r>
    </w:p>
    <w:p w14:paraId="2BB16DE5" w14:textId="7B3AA205" w:rsidR="005E766B" w:rsidRPr="005E766B" w:rsidRDefault="005E766B" w:rsidP="0018481D">
      <w:pPr>
        <w:pStyle w:val="Prrafodelista"/>
        <w:numPr>
          <w:ilvl w:val="0"/>
          <w:numId w:val="1"/>
        </w:numPr>
        <w:spacing w:after="0"/>
        <w:ind w:left="360"/>
      </w:pPr>
      <w:r w:rsidRPr="005E766B">
        <w:t>indicators of booms</w:t>
      </w:r>
    </w:p>
    <w:p w14:paraId="7BCAA0CB" w14:textId="42E7E1B1" w:rsidR="005E766B" w:rsidRPr="005E766B" w:rsidRDefault="005E766B" w:rsidP="0018481D">
      <w:pPr>
        <w:pStyle w:val="Prrafodelista"/>
        <w:numPr>
          <w:ilvl w:val="0"/>
          <w:numId w:val="1"/>
        </w:numPr>
        <w:spacing w:after="0"/>
        <w:ind w:left="360"/>
      </w:pPr>
      <w:r w:rsidRPr="005E766B">
        <w:t>correlation between gold and indicators</w:t>
      </w:r>
    </w:p>
    <w:p w14:paraId="54CA107A" w14:textId="6D0C0A15" w:rsidR="005E766B" w:rsidRDefault="004352B5" w:rsidP="0018481D">
      <w:pPr>
        <w:pStyle w:val="Prrafodelista"/>
        <w:numPr>
          <w:ilvl w:val="0"/>
          <w:numId w:val="1"/>
        </w:numPr>
        <w:spacing w:after="0"/>
        <w:ind w:left="360"/>
      </w:pPr>
      <w:r>
        <w:t>trading strategy</w:t>
      </w:r>
    </w:p>
    <w:p w14:paraId="01EBABBD" w14:textId="2501303F" w:rsidR="004352B5" w:rsidRDefault="004352B5" w:rsidP="0018481D">
      <w:pPr>
        <w:spacing w:after="0"/>
      </w:pPr>
    </w:p>
    <w:p w14:paraId="02AD4EC7" w14:textId="77777777" w:rsidR="00635ABC" w:rsidRDefault="00635ABC" w:rsidP="0018481D">
      <w:pPr>
        <w:spacing w:after="0"/>
        <w:rPr>
          <w:u w:val="single"/>
        </w:rPr>
      </w:pPr>
      <w:r>
        <w:rPr>
          <w:u w:val="single"/>
        </w:rPr>
        <w:br w:type="page"/>
      </w:r>
    </w:p>
    <w:p w14:paraId="39A4AEE3" w14:textId="500C4B30" w:rsidR="004352B5" w:rsidRDefault="008C1F29" w:rsidP="0018481D">
      <w:pPr>
        <w:spacing w:after="0"/>
        <w:rPr>
          <w:u w:val="single"/>
        </w:rPr>
      </w:pPr>
      <w:r>
        <w:rPr>
          <w:u w:val="single"/>
        </w:rPr>
        <w:lastRenderedPageBreak/>
        <w:t>P</w:t>
      </w:r>
      <w:r w:rsidR="004352B5" w:rsidRPr="00C43B39">
        <w:rPr>
          <w:u w:val="single"/>
        </w:rPr>
        <w:t>rimary literature</w:t>
      </w:r>
    </w:p>
    <w:p w14:paraId="6EB2E1F3" w14:textId="2572421C" w:rsidR="0018481D" w:rsidRDefault="0018481D" w:rsidP="0018481D">
      <w:pPr>
        <w:spacing w:after="0"/>
        <w:rPr>
          <w:u w:val="single"/>
        </w:rPr>
      </w:pPr>
    </w:p>
    <w:p w14:paraId="40F52462" w14:textId="77777777" w:rsidR="00F35113" w:rsidRPr="00F35113" w:rsidRDefault="00F35113" w:rsidP="00F35113">
      <w:pPr>
        <w:spacing w:after="0"/>
        <w:rPr>
          <w:i/>
          <w:iCs/>
        </w:rPr>
      </w:pPr>
      <w:r w:rsidRPr="00F35113">
        <w:rPr>
          <w:i/>
          <w:iCs/>
        </w:rPr>
        <w:t>Supply and demand</w:t>
      </w:r>
    </w:p>
    <w:p w14:paraId="040E9AE2" w14:textId="77777777" w:rsidR="001C059C" w:rsidRDefault="00BB30E1" w:rsidP="007E590D">
      <w:pPr>
        <w:spacing w:after="0"/>
      </w:pPr>
      <w:r>
        <w:t xml:space="preserve">The price of </w:t>
      </w:r>
      <w:r w:rsidR="00133EB9">
        <w:t xml:space="preserve">gold </w:t>
      </w:r>
      <w:r>
        <w:t xml:space="preserve">is </w:t>
      </w:r>
      <w:r w:rsidR="0018481D">
        <w:t xml:space="preserve">ruled by </w:t>
      </w:r>
      <w:r>
        <w:t xml:space="preserve">consumers on </w:t>
      </w:r>
      <w:r w:rsidR="0018481D">
        <w:t xml:space="preserve">the demand side. </w:t>
      </w:r>
      <w:r w:rsidR="005770F3">
        <w:t xml:space="preserve">As a </w:t>
      </w:r>
      <w:r w:rsidR="00DE6A84">
        <w:t xml:space="preserve">finite </w:t>
      </w:r>
      <w:r w:rsidR="005770F3">
        <w:t>commodity, the s</w:t>
      </w:r>
      <w:r w:rsidR="00DB4CE3">
        <w:t xml:space="preserve">upply </w:t>
      </w:r>
      <w:r w:rsidR="005770F3">
        <w:t xml:space="preserve">of gold is limited by </w:t>
      </w:r>
      <w:r w:rsidR="00DE6A84">
        <w:t xml:space="preserve">its </w:t>
      </w:r>
      <w:r w:rsidR="005770F3">
        <w:t>mining</w:t>
      </w:r>
      <w:r w:rsidR="00F35113">
        <w:t xml:space="preserve"> activity</w:t>
      </w:r>
      <w:r w:rsidR="00DE6A84">
        <w:t>.</w:t>
      </w:r>
      <w:r w:rsidR="00F35113">
        <w:t xml:space="preserve"> </w:t>
      </w:r>
      <w:r w:rsidR="007E590D">
        <w:t xml:space="preserve">It’s price can be influenced by the supply side in extraordinary circumstance, such as due </w:t>
      </w:r>
      <w:r w:rsidR="007E590D" w:rsidRPr="00C43B39">
        <w:t>a one-time increase in supply</w:t>
      </w:r>
      <w:r w:rsidR="007E590D">
        <w:t xml:space="preserve"> (e.g. </w:t>
      </w:r>
      <w:r w:rsidR="007E590D" w:rsidRPr="00C43B39">
        <w:t>an exceptional sale of</w:t>
      </w:r>
      <w:r w:rsidR="007E590D">
        <w:t xml:space="preserve"> </w:t>
      </w:r>
      <w:r w:rsidR="007E590D" w:rsidRPr="00C43B39">
        <w:t>central bank gold stockpiles</w:t>
      </w:r>
      <w:r w:rsidR="007E590D">
        <w:t xml:space="preserve">; sale of UK gold reserves by Gordon Brown in 1999-2002). </w:t>
      </w:r>
      <w:r w:rsidR="00CF4E45">
        <w:t>Thus, a</w:t>
      </w:r>
      <w:r>
        <w:t>ccording to the theory of supply and demand,</w:t>
      </w:r>
      <w:r w:rsidR="00CF4E45">
        <w:t xml:space="preserve"> the price of gold will increase with a rise in its demand, and vice versa.</w:t>
      </w:r>
      <w:r>
        <w:t xml:space="preserve"> </w:t>
      </w:r>
    </w:p>
    <w:p w14:paraId="42D08A06" w14:textId="0C74BA0A" w:rsidR="001C059C" w:rsidRPr="001C059C" w:rsidRDefault="001C059C" w:rsidP="001C059C">
      <w:pPr>
        <w:spacing w:after="0"/>
        <w:rPr>
          <w:i/>
          <w:iCs/>
        </w:rPr>
      </w:pPr>
      <w:r w:rsidRPr="001C059C">
        <w:rPr>
          <w:i/>
          <w:iCs/>
        </w:rPr>
        <w:t>Gold as a store of value</w:t>
      </w:r>
    </w:p>
    <w:p w14:paraId="7C62B821" w14:textId="43A286E8" w:rsidR="001C059C" w:rsidRDefault="001C059C" w:rsidP="001C059C">
      <w:pPr>
        <w:spacing w:after="0"/>
      </w:pPr>
      <w:r>
        <w:t>G</w:t>
      </w:r>
      <w:r w:rsidR="0014377C">
        <w:t xml:space="preserve">old is considered a store of value </w:t>
      </w:r>
      <w:r w:rsidR="0014377C" w:rsidRPr="0014377C">
        <w:rPr>
          <w:b/>
          <w:bCs/>
        </w:rPr>
        <w:t>(why?)</w:t>
      </w:r>
      <w:r w:rsidR="0014377C">
        <w:t xml:space="preserve">. </w:t>
      </w:r>
      <w:r w:rsidR="00CF4E45">
        <w:t>T</w:t>
      </w:r>
      <w:r w:rsidR="0018481D" w:rsidRPr="0018481D">
        <w:t>he literature</w:t>
      </w:r>
      <w:r w:rsidR="0018481D">
        <w:t xml:space="preserve"> states that</w:t>
      </w:r>
      <w:r w:rsidR="008A4FB0">
        <w:t xml:space="preserve"> demand for gold increases </w:t>
      </w:r>
      <w:r w:rsidR="00895853">
        <w:t>in times of economic crisis</w:t>
      </w:r>
      <w:r>
        <w:t xml:space="preserve"> </w:t>
      </w:r>
      <w:r w:rsidR="0014377C">
        <w:t xml:space="preserve">as </w:t>
      </w:r>
      <w:r w:rsidR="006C237A">
        <w:t xml:space="preserve">the </w:t>
      </w:r>
      <w:r w:rsidR="0014377C">
        <w:t>appetite for capital markets and risk decrease</w:t>
      </w:r>
      <w:r w:rsidR="006C237A">
        <w:t>s</w:t>
      </w:r>
      <w:r w:rsidR="00895853">
        <w:t xml:space="preserve">. </w:t>
      </w:r>
      <w:r w:rsidR="0014377C">
        <w:t>Thus, it is in the investor</w:t>
      </w:r>
      <w:r>
        <w:t>’s</w:t>
      </w:r>
      <w:r w:rsidR="0014377C">
        <w:t xml:space="preserve"> interest to know when </w:t>
      </w:r>
      <w:r>
        <w:t xml:space="preserve">to best choose </w:t>
      </w:r>
      <w:r w:rsidR="0014377C">
        <w:t xml:space="preserve">between </w:t>
      </w:r>
      <w:r>
        <w:t xml:space="preserve">investing in </w:t>
      </w:r>
      <w:r w:rsidR="0014377C">
        <w:t xml:space="preserve">these assets to </w:t>
      </w:r>
      <w:proofErr w:type="spellStart"/>
      <w:r w:rsidR="0014377C">
        <w:t>maximise</w:t>
      </w:r>
      <w:proofErr w:type="spellEnd"/>
      <w:r w:rsidR="0014377C">
        <w:t xml:space="preserve"> their returns. </w:t>
      </w:r>
    </w:p>
    <w:p w14:paraId="6D94CEE8" w14:textId="77777777" w:rsidR="001C059C" w:rsidRDefault="001C059C" w:rsidP="007E590D">
      <w:pPr>
        <w:spacing w:after="0"/>
      </w:pPr>
    </w:p>
    <w:p w14:paraId="46E78E8F" w14:textId="71EF53D2" w:rsidR="001C059C" w:rsidRPr="001C059C" w:rsidRDefault="001C059C" w:rsidP="007E590D">
      <w:pPr>
        <w:spacing w:after="0"/>
        <w:rPr>
          <w:i/>
          <w:iCs/>
        </w:rPr>
      </w:pPr>
      <w:r w:rsidRPr="001C059C">
        <w:rPr>
          <w:i/>
          <w:iCs/>
        </w:rPr>
        <w:t xml:space="preserve">Economic </w:t>
      </w:r>
      <w:r>
        <w:rPr>
          <w:i/>
          <w:iCs/>
        </w:rPr>
        <w:t xml:space="preserve">booms and </w:t>
      </w:r>
      <w:r w:rsidRPr="001C059C">
        <w:rPr>
          <w:i/>
          <w:iCs/>
        </w:rPr>
        <w:t>recessions</w:t>
      </w:r>
    </w:p>
    <w:p w14:paraId="449E9E30" w14:textId="5082D9BA" w:rsidR="0018481D" w:rsidRDefault="00895853" w:rsidP="007E590D">
      <w:pPr>
        <w:spacing w:after="0"/>
      </w:pPr>
      <w:r>
        <w:t>According to the National Bureau for Economic Research</w:t>
      </w:r>
      <w:r w:rsidR="00FB67EC">
        <w:t xml:space="preserve"> (NBER)</w:t>
      </w:r>
      <w:r>
        <w:t>, recessions are characterized by a slower economic growth, weak/strong USD</w:t>
      </w:r>
      <w:r w:rsidR="00FB67EC">
        <w:t xml:space="preserve">. This paper will </w:t>
      </w:r>
      <w:r w:rsidR="00BB30E1">
        <w:t>us</w:t>
      </w:r>
      <w:r w:rsidR="006C237A">
        <w:t xml:space="preserve">e </w:t>
      </w:r>
      <w:r w:rsidR="00BB30E1">
        <w:t xml:space="preserve">a linear model to construct a trading strategy for the sell-off and purchase of gold/stocks according to these economic indicators. </w:t>
      </w:r>
      <w:r w:rsidR="00463CC6">
        <w:t>Statistical correlation based on regression analysis will be used to construct a trading strategy.</w:t>
      </w:r>
    </w:p>
    <w:p w14:paraId="5C626820" w14:textId="464170C3" w:rsidR="007E590D" w:rsidRDefault="007E590D" w:rsidP="00463CC6">
      <w:pPr>
        <w:spacing w:after="0"/>
      </w:pPr>
    </w:p>
    <w:p w14:paraId="578FBA36" w14:textId="0B5F3C2A" w:rsidR="007E590D" w:rsidRDefault="007E590D" w:rsidP="00463CC6">
      <w:pPr>
        <w:spacing w:after="0"/>
        <w:rPr>
          <w:i/>
          <w:iCs/>
        </w:rPr>
      </w:pPr>
      <w:r w:rsidRPr="007E590D">
        <w:rPr>
          <w:i/>
          <w:iCs/>
        </w:rPr>
        <w:t xml:space="preserve">Gold </w:t>
      </w:r>
      <w:r>
        <w:rPr>
          <w:i/>
          <w:iCs/>
        </w:rPr>
        <w:t>and the stock market</w:t>
      </w:r>
    </w:p>
    <w:p w14:paraId="7CDF6BF3" w14:textId="5FFA5520" w:rsidR="007E590D" w:rsidRPr="007E590D" w:rsidRDefault="007E590D" w:rsidP="007E590D">
      <w:pPr>
        <w:spacing w:after="0"/>
      </w:pPr>
      <w:r>
        <w:t xml:space="preserve">Research using </w:t>
      </w:r>
      <w:r w:rsidRPr="007E590D">
        <w:t xml:space="preserve">U.S., U.K. and German stock and bond returns and gold returns </w:t>
      </w:r>
      <w:r>
        <w:t xml:space="preserve">found that </w:t>
      </w:r>
      <w:r w:rsidRPr="007E590D">
        <w:t>gold is a hedge against stocks on average and a safe haven in extreme stock market conditions. A portfolio analysis further show</w:t>
      </w:r>
      <w:r>
        <w:t xml:space="preserve">ed </w:t>
      </w:r>
      <w:r w:rsidRPr="007E590D">
        <w:t>that the safe haven property is short-lived.</w:t>
      </w:r>
    </w:p>
    <w:p w14:paraId="5F93C929" w14:textId="77777777" w:rsidR="007E590D" w:rsidRPr="007E590D" w:rsidRDefault="007E590D" w:rsidP="00463CC6">
      <w:pPr>
        <w:spacing w:after="0"/>
        <w:rPr>
          <w:i/>
          <w:iCs/>
        </w:rPr>
      </w:pPr>
    </w:p>
    <w:p w14:paraId="33DB4812" w14:textId="58C1C2AD" w:rsidR="008A4FB0" w:rsidRDefault="00FB67EC" w:rsidP="008A4FB0">
      <w:pPr>
        <w:spacing w:after="0"/>
        <w:rPr>
          <w:u w:val="single"/>
        </w:rPr>
      </w:pPr>
      <w:r w:rsidRPr="00FB67EC">
        <w:rPr>
          <w:u w:val="single"/>
        </w:rPr>
        <w:t>Data</w:t>
      </w:r>
    </w:p>
    <w:p w14:paraId="1C56500D" w14:textId="4D1E3BC9" w:rsidR="00FB67EC" w:rsidRDefault="00FB67EC" w:rsidP="008A4FB0">
      <w:pPr>
        <w:spacing w:after="0"/>
      </w:pPr>
      <w:r w:rsidRPr="00FB67EC">
        <w:t>How many periods</w:t>
      </w:r>
      <w:r>
        <w:t xml:space="preserve"> – all recessions on record (1920s, 2008, 2012, 2020)</w:t>
      </w:r>
    </w:p>
    <w:p w14:paraId="1BE86F21" w14:textId="78692BDC" w:rsidR="001C059C" w:rsidRDefault="001C059C" w:rsidP="001C059C">
      <w:pPr>
        <w:pStyle w:val="Prrafodelista"/>
        <w:numPr>
          <w:ilvl w:val="0"/>
          <w:numId w:val="2"/>
        </w:numPr>
        <w:spacing w:after="0"/>
      </w:pPr>
      <w:r>
        <w:t>periods of recession</w:t>
      </w:r>
      <w:r w:rsidR="008A6732">
        <w:t xml:space="preserve"> within the 20</w:t>
      </w:r>
      <w:r w:rsidR="008A6732" w:rsidRPr="008A6732">
        <w:rPr>
          <w:vertAlign w:val="superscript"/>
        </w:rPr>
        <w:t>th</w:t>
      </w:r>
      <w:r w:rsidR="008A6732">
        <w:t xml:space="preserve"> century</w:t>
      </w:r>
    </w:p>
    <w:p w14:paraId="7486AD7C" w14:textId="0F2A960B" w:rsidR="001C059C" w:rsidRDefault="001C059C" w:rsidP="001C059C">
      <w:pPr>
        <w:pStyle w:val="Prrafodelista"/>
        <w:numPr>
          <w:ilvl w:val="0"/>
          <w:numId w:val="2"/>
        </w:numPr>
        <w:spacing w:after="0"/>
      </w:pPr>
      <w:r>
        <w:t>periods between recessions</w:t>
      </w:r>
      <w:r w:rsidR="008A6732">
        <w:t xml:space="preserve"> within the 20</w:t>
      </w:r>
      <w:r w:rsidR="008A6732" w:rsidRPr="008A6732">
        <w:rPr>
          <w:vertAlign w:val="superscript"/>
        </w:rPr>
        <w:t>th</w:t>
      </w:r>
      <w:r w:rsidR="008A6732">
        <w:t xml:space="preserve"> century</w:t>
      </w:r>
    </w:p>
    <w:p w14:paraId="556B0A3F" w14:textId="1A3E1133" w:rsidR="00FB67EC" w:rsidRDefault="00FB67EC" w:rsidP="008A4FB0">
      <w:pPr>
        <w:spacing w:after="0"/>
      </w:pPr>
      <w:r>
        <w:t>What data – gold price, NBER indicators</w:t>
      </w:r>
    </w:p>
    <w:p w14:paraId="048AA4EC" w14:textId="0B197872" w:rsidR="004352B5" w:rsidRDefault="004352B5" w:rsidP="0018481D">
      <w:pPr>
        <w:pStyle w:val="Prrafodelista"/>
        <w:numPr>
          <w:ilvl w:val="0"/>
          <w:numId w:val="2"/>
        </w:numPr>
        <w:spacing w:after="0"/>
        <w:ind w:left="709"/>
      </w:pPr>
      <w:r>
        <w:t>economic recession</w:t>
      </w:r>
    </w:p>
    <w:p w14:paraId="6B2E6755" w14:textId="02573A87" w:rsidR="004352B5" w:rsidRDefault="004352B5" w:rsidP="0018481D">
      <w:pPr>
        <w:pStyle w:val="Prrafodelista"/>
        <w:numPr>
          <w:ilvl w:val="0"/>
          <w:numId w:val="2"/>
        </w:numPr>
        <w:spacing w:after="0"/>
        <w:ind w:left="709"/>
      </w:pPr>
      <w:r>
        <w:t>economic boom</w:t>
      </w:r>
    </w:p>
    <w:p w14:paraId="676CFDF8" w14:textId="7FD9C2FD" w:rsidR="004352B5" w:rsidRDefault="004352B5" w:rsidP="0018481D">
      <w:pPr>
        <w:pStyle w:val="Prrafodelista"/>
        <w:numPr>
          <w:ilvl w:val="0"/>
          <w:numId w:val="2"/>
        </w:numPr>
        <w:spacing w:after="0"/>
        <w:ind w:left="709"/>
      </w:pPr>
      <w:r>
        <w:t>interest rates and inflation</w:t>
      </w:r>
    </w:p>
    <w:p w14:paraId="601A6589" w14:textId="7AC8162E" w:rsidR="004352B5" w:rsidRDefault="004352B5" w:rsidP="0018481D">
      <w:pPr>
        <w:pStyle w:val="Prrafodelista"/>
        <w:numPr>
          <w:ilvl w:val="0"/>
          <w:numId w:val="2"/>
        </w:numPr>
        <w:spacing w:after="0"/>
        <w:ind w:left="709"/>
      </w:pPr>
      <w:r>
        <w:t>monetary policy</w:t>
      </w:r>
    </w:p>
    <w:p w14:paraId="6907EA1B" w14:textId="72FEB75F" w:rsidR="004352B5" w:rsidRDefault="004352B5" w:rsidP="0018481D">
      <w:pPr>
        <w:pStyle w:val="Prrafodelista"/>
        <w:numPr>
          <w:ilvl w:val="0"/>
          <w:numId w:val="2"/>
        </w:numPr>
        <w:spacing w:after="0"/>
        <w:ind w:left="709"/>
      </w:pPr>
      <w:r>
        <w:t>business cycle</w:t>
      </w:r>
    </w:p>
    <w:p w14:paraId="78BDBBE4" w14:textId="07EE5B85" w:rsidR="004352B5" w:rsidRDefault="004352B5" w:rsidP="0018481D">
      <w:pPr>
        <w:pStyle w:val="Prrafodelista"/>
        <w:numPr>
          <w:ilvl w:val="0"/>
          <w:numId w:val="2"/>
        </w:numPr>
        <w:spacing w:after="0"/>
        <w:ind w:left="709"/>
      </w:pPr>
      <w:r>
        <w:t>gold and stock markets</w:t>
      </w:r>
    </w:p>
    <w:p w14:paraId="5E39A7B9" w14:textId="4D0A8FD8" w:rsidR="004352B5" w:rsidRDefault="004352B5" w:rsidP="0018481D">
      <w:pPr>
        <w:pStyle w:val="Prrafodelista"/>
        <w:numPr>
          <w:ilvl w:val="0"/>
          <w:numId w:val="2"/>
        </w:numPr>
        <w:spacing w:after="0"/>
        <w:ind w:left="709"/>
      </w:pPr>
      <w:r>
        <w:t>gold as a hedge for inflation</w:t>
      </w:r>
    </w:p>
    <w:p w14:paraId="293D23F7" w14:textId="668D9DBD" w:rsidR="004352B5" w:rsidRDefault="004352B5" w:rsidP="0018481D">
      <w:pPr>
        <w:pStyle w:val="Prrafodelista"/>
        <w:numPr>
          <w:ilvl w:val="0"/>
          <w:numId w:val="2"/>
        </w:numPr>
        <w:spacing w:after="0"/>
        <w:ind w:left="709"/>
      </w:pPr>
      <w:r>
        <w:t xml:space="preserve">gold as a </w:t>
      </w:r>
      <w:r w:rsidR="00C43B39">
        <w:t>safe haven (</w:t>
      </w:r>
      <w:r>
        <w:t>store of value</w:t>
      </w:r>
      <w:r w:rsidR="00C43B39">
        <w:t>)</w:t>
      </w:r>
    </w:p>
    <w:p w14:paraId="3CF9C00F" w14:textId="77777777" w:rsidR="004352B5" w:rsidRPr="004352B5" w:rsidRDefault="004352B5" w:rsidP="0018481D">
      <w:pPr>
        <w:pStyle w:val="Prrafodelista"/>
        <w:numPr>
          <w:ilvl w:val="0"/>
          <w:numId w:val="2"/>
        </w:numPr>
        <w:spacing w:after="0"/>
        <w:ind w:left="709"/>
      </w:pPr>
      <w:r w:rsidRPr="004352B5">
        <w:t>trading strategy for gold</w:t>
      </w:r>
    </w:p>
    <w:p w14:paraId="36F0263B" w14:textId="77777777" w:rsidR="0018481D" w:rsidRDefault="0018481D" w:rsidP="0018481D">
      <w:pPr>
        <w:spacing w:after="0"/>
        <w:rPr>
          <w:u w:val="single"/>
        </w:rPr>
      </w:pPr>
    </w:p>
    <w:p w14:paraId="1FBD51D9" w14:textId="1F9BCC0F" w:rsidR="004352B5" w:rsidRDefault="003B0316" w:rsidP="0018481D">
      <w:pPr>
        <w:spacing w:after="0"/>
        <w:rPr>
          <w:u w:val="single"/>
        </w:rPr>
      </w:pPr>
      <w:r>
        <w:rPr>
          <w:u w:val="single"/>
        </w:rPr>
        <w:t>S</w:t>
      </w:r>
      <w:r w:rsidR="008C1F29" w:rsidRPr="008C1F29">
        <w:rPr>
          <w:u w:val="single"/>
        </w:rPr>
        <w:t>tatistical analysis</w:t>
      </w:r>
    </w:p>
    <w:p w14:paraId="22B22307" w14:textId="2A117FC7" w:rsidR="008C1F29" w:rsidRDefault="008C1F29" w:rsidP="0018481D">
      <w:pPr>
        <w:pStyle w:val="Prrafodelista"/>
        <w:numPr>
          <w:ilvl w:val="0"/>
          <w:numId w:val="2"/>
        </w:numPr>
        <w:spacing w:after="0"/>
      </w:pPr>
      <w:r>
        <w:t xml:space="preserve">regression </w:t>
      </w:r>
    </w:p>
    <w:p w14:paraId="2B021601" w14:textId="54992E02" w:rsidR="008C1F29" w:rsidRDefault="008C1F29" w:rsidP="0018481D">
      <w:pPr>
        <w:pStyle w:val="Prrafodelista"/>
        <w:numPr>
          <w:ilvl w:val="1"/>
          <w:numId w:val="2"/>
        </w:numPr>
        <w:spacing w:after="0"/>
      </w:pPr>
      <w:r w:rsidRPr="008C1F29">
        <w:t>correlation</w:t>
      </w:r>
      <w:r>
        <w:t xml:space="preserve"> (and significance)</w:t>
      </w:r>
    </w:p>
    <w:p w14:paraId="11AC0A0B" w14:textId="716AD87C" w:rsidR="008C1F29" w:rsidRDefault="008C1F29" w:rsidP="0018481D">
      <w:pPr>
        <w:pStyle w:val="Prrafodelista"/>
        <w:numPr>
          <w:ilvl w:val="0"/>
          <w:numId w:val="2"/>
        </w:numPr>
        <w:spacing w:after="0"/>
      </w:pPr>
      <w:r w:rsidRPr="008C1F29">
        <w:t>null hypothesis</w:t>
      </w:r>
    </w:p>
    <w:p w14:paraId="03783773" w14:textId="230EA770" w:rsidR="00CA12AD" w:rsidRDefault="00CA12AD" w:rsidP="00CA12AD">
      <w:pPr>
        <w:spacing w:after="0"/>
      </w:pPr>
    </w:p>
    <w:p w14:paraId="35F3DF64" w14:textId="77777777" w:rsidR="00CA12AD" w:rsidRPr="00CA12AD" w:rsidRDefault="00CA12AD" w:rsidP="00CA12AD">
      <w:pPr>
        <w:keepNext/>
        <w:keepLines/>
        <w:spacing w:after="0"/>
        <w:rPr>
          <w:rFonts w:ascii="Segoe UI" w:hAnsi="Segoe UI" w:cs="Segoe UI"/>
          <w:b/>
          <w:bCs/>
        </w:rPr>
      </w:pPr>
      <w:r w:rsidRPr="00CA12AD">
        <w:rPr>
          <w:rFonts w:ascii="Segoe UI" w:hAnsi="Segoe UI" w:cs="Segoe UI"/>
          <w:b/>
          <w:bCs/>
        </w:rPr>
        <w:lastRenderedPageBreak/>
        <w:t>The narrative of gold:</w:t>
      </w:r>
    </w:p>
    <w:p w14:paraId="67CDC409" w14:textId="77777777" w:rsidR="00CA12AD" w:rsidRPr="004C5C33" w:rsidRDefault="00CA12AD" w:rsidP="00CA12AD">
      <w:pPr>
        <w:pStyle w:val="Prrafodelista"/>
        <w:numPr>
          <w:ilvl w:val="0"/>
          <w:numId w:val="7"/>
        </w:numPr>
        <w:spacing w:after="0"/>
        <w:rPr>
          <w:rFonts w:ascii="Segoe UI" w:hAnsi="Segoe UI" w:cs="Segoe UI"/>
        </w:rPr>
      </w:pPr>
      <w:r w:rsidRPr="004C5C33">
        <w:rPr>
          <w:rFonts w:ascii="Segoe UI" w:hAnsi="Segoe UI" w:cs="Segoe UI"/>
        </w:rPr>
        <w:t>hedge against inflation</w:t>
      </w:r>
    </w:p>
    <w:p w14:paraId="5BE67CC3" w14:textId="77777777" w:rsidR="00CA12AD" w:rsidRPr="004C5C33" w:rsidRDefault="00CA12AD" w:rsidP="00CA12AD">
      <w:pPr>
        <w:pStyle w:val="Prrafodelista"/>
        <w:numPr>
          <w:ilvl w:val="0"/>
          <w:numId w:val="7"/>
        </w:numPr>
        <w:spacing w:after="0"/>
        <w:rPr>
          <w:rFonts w:ascii="Segoe UI" w:hAnsi="Segoe UI" w:cs="Segoe UI"/>
        </w:rPr>
      </w:pPr>
      <w:r w:rsidRPr="004C5C33">
        <w:rPr>
          <w:rFonts w:ascii="Segoe UI" w:hAnsi="Segoe UI" w:cs="Segoe UI"/>
        </w:rPr>
        <w:t xml:space="preserve">demand falls when interest rates are high (raised in </w:t>
      </w:r>
      <w:proofErr w:type="spellStart"/>
      <w:r w:rsidRPr="004C5C33">
        <w:rPr>
          <w:rFonts w:ascii="Segoe UI" w:hAnsi="Segoe UI" w:cs="Segoe UI"/>
        </w:rPr>
        <w:t>reponse</w:t>
      </w:r>
      <w:proofErr w:type="spellEnd"/>
      <w:r w:rsidRPr="004C5C33">
        <w:rPr>
          <w:rFonts w:ascii="Segoe UI" w:hAnsi="Segoe UI" w:cs="Segoe UI"/>
        </w:rPr>
        <w:t xml:space="preserve"> to inflation)</w:t>
      </w:r>
    </w:p>
    <w:p w14:paraId="344D2978" w14:textId="77777777" w:rsidR="00CA12AD" w:rsidRPr="004C5C33" w:rsidRDefault="00CA12AD" w:rsidP="00CA12AD">
      <w:pPr>
        <w:pStyle w:val="Prrafodelista"/>
        <w:numPr>
          <w:ilvl w:val="0"/>
          <w:numId w:val="7"/>
        </w:numPr>
        <w:spacing w:after="0"/>
        <w:rPr>
          <w:rFonts w:ascii="Segoe UI" w:hAnsi="Segoe UI" w:cs="Segoe UI"/>
        </w:rPr>
      </w:pPr>
      <w:r w:rsidRPr="004C5C33">
        <w:rPr>
          <w:rFonts w:ascii="Segoe UI" w:hAnsi="Segoe UI" w:cs="Segoe UI"/>
        </w:rPr>
        <w:t>futures vs. physical gold</w:t>
      </w:r>
    </w:p>
    <w:p w14:paraId="0F3CB843" w14:textId="77777777" w:rsidR="00CA12AD" w:rsidRPr="004C5C33" w:rsidRDefault="00CA12AD" w:rsidP="00CA12AD">
      <w:pPr>
        <w:pStyle w:val="Prrafodelista"/>
        <w:numPr>
          <w:ilvl w:val="0"/>
          <w:numId w:val="7"/>
        </w:numPr>
        <w:spacing w:after="0"/>
        <w:rPr>
          <w:rFonts w:ascii="Segoe UI" w:hAnsi="Segoe UI" w:cs="Segoe UI"/>
        </w:rPr>
      </w:pPr>
      <w:r w:rsidRPr="004C5C33">
        <w:rPr>
          <w:rFonts w:ascii="Segoe UI" w:hAnsi="Segoe UI" w:cs="Segoe UI"/>
        </w:rPr>
        <w:t>non-yielding asset vs. bonds and dividend-paying stocks</w:t>
      </w:r>
    </w:p>
    <w:p w14:paraId="2775A9C0" w14:textId="77777777" w:rsidR="00CA12AD" w:rsidRPr="004C5C33" w:rsidRDefault="00CA12AD" w:rsidP="00CA12AD">
      <w:pPr>
        <w:spacing w:after="0"/>
        <w:rPr>
          <w:rFonts w:ascii="Segoe UI" w:hAnsi="Segoe UI" w:cs="Segoe UI"/>
        </w:rPr>
      </w:pPr>
      <w:r w:rsidRPr="004C5C33">
        <w:rPr>
          <w:rFonts w:ascii="Segoe UI" w:hAnsi="Segoe UI" w:cs="Segoe UI"/>
        </w:rPr>
        <w:t>The narrative of inflation</w:t>
      </w:r>
    </w:p>
    <w:p w14:paraId="67FDE232" w14:textId="77777777" w:rsidR="00CA12AD" w:rsidRPr="004C5C33" w:rsidRDefault="00CA12AD" w:rsidP="00CA12AD">
      <w:pPr>
        <w:spacing w:after="0"/>
        <w:rPr>
          <w:rFonts w:ascii="Segoe UI" w:hAnsi="Segoe UI" w:cs="Segoe UI"/>
        </w:rPr>
      </w:pPr>
      <w:r w:rsidRPr="004C5C33">
        <w:rPr>
          <w:rFonts w:ascii="Segoe UI" w:hAnsi="Segoe UI" w:cs="Segoe UI"/>
        </w:rPr>
        <w:t>The narrative of interest rates</w:t>
      </w:r>
    </w:p>
    <w:p w14:paraId="11DB81E4" w14:textId="77777777" w:rsidR="00CA12AD" w:rsidRPr="004C5C33" w:rsidRDefault="00CA12AD" w:rsidP="00CA12AD">
      <w:pPr>
        <w:spacing w:after="0"/>
        <w:rPr>
          <w:rFonts w:ascii="Segoe UI" w:hAnsi="Segoe UI" w:cs="Segoe UI"/>
        </w:rPr>
      </w:pPr>
      <w:r w:rsidRPr="004C5C33">
        <w:rPr>
          <w:rFonts w:ascii="Segoe UI" w:hAnsi="Segoe UI" w:cs="Segoe UI"/>
        </w:rPr>
        <w:t>The narrative of a store of value</w:t>
      </w:r>
    </w:p>
    <w:p w14:paraId="2D12C69F" w14:textId="77777777" w:rsidR="00CA12AD" w:rsidRPr="004C5C33" w:rsidRDefault="00CA12AD" w:rsidP="00CA12AD">
      <w:pPr>
        <w:spacing w:after="0"/>
        <w:rPr>
          <w:rFonts w:ascii="Segoe UI" w:hAnsi="Segoe UI" w:cs="Segoe UI"/>
        </w:rPr>
      </w:pPr>
      <w:r w:rsidRPr="004C5C33">
        <w:rPr>
          <w:rFonts w:ascii="Segoe UI" w:hAnsi="Segoe UI" w:cs="Segoe UI"/>
        </w:rPr>
        <w:t>The narrative of hedges for inflation</w:t>
      </w:r>
    </w:p>
    <w:p w14:paraId="445A7D7B" w14:textId="77777777" w:rsidR="00CA12AD" w:rsidRPr="004C5C33" w:rsidRDefault="00CA12AD" w:rsidP="00CA12AD">
      <w:pPr>
        <w:spacing w:after="0"/>
        <w:rPr>
          <w:rFonts w:ascii="Segoe UI" w:hAnsi="Segoe UI" w:cs="Segoe UI"/>
        </w:rPr>
      </w:pPr>
      <w:r w:rsidRPr="004C5C33">
        <w:rPr>
          <w:rFonts w:ascii="Segoe UI" w:hAnsi="Segoe UI" w:cs="Segoe UI"/>
        </w:rPr>
        <w:t>The narrative of assets: cryptocurrency</w:t>
      </w:r>
    </w:p>
    <w:p w14:paraId="5E8CA89B" w14:textId="77777777" w:rsidR="00CA12AD" w:rsidRPr="004C5C33" w:rsidRDefault="00CA12AD" w:rsidP="00CA12AD">
      <w:pPr>
        <w:spacing w:after="0"/>
        <w:rPr>
          <w:rFonts w:ascii="Segoe UI" w:hAnsi="Segoe UI" w:cs="Segoe UI"/>
        </w:rPr>
      </w:pPr>
    </w:p>
    <w:p w14:paraId="552D22BE" w14:textId="77777777" w:rsidR="00CA12AD" w:rsidRPr="004C5C33" w:rsidRDefault="00CA12AD" w:rsidP="00CA12AD">
      <w:pPr>
        <w:spacing w:after="0"/>
        <w:rPr>
          <w:rFonts w:ascii="Segoe UI" w:hAnsi="Segoe UI" w:cs="Segoe UI"/>
        </w:rPr>
      </w:pPr>
      <w:r w:rsidRPr="004C5C33">
        <w:rPr>
          <w:rFonts w:ascii="Segoe UI" w:hAnsi="Segoe UI" w:cs="Segoe UI"/>
        </w:rPr>
        <w:t>pick apart the concept of store of value</w:t>
      </w:r>
    </w:p>
    <w:p w14:paraId="3F9AA419" w14:textId="77777777" w:rsidR="00CA12AD" w:rsidRPr="004C5C33" w:rsidRDefault="00CA12AD" w:rsidP="00CA12AD">
      <w:pPr>
        <w:spacing w:after="0"/>
        <w:rPr>
          <w:rFonts w:ascii="Segoe UI" w:hAnsi="Segoe UI" w:cs="Segoe UI"/>
        </w:rPr>
      </w:pPr>
      <w:r w:rsidRPr="004C5C33">
        <w:rPr>
          <w:rFonts w:ascii="Segoe UI" w:hAnsi="Segoe UI" w:cs="Segoe UI"/>
        </w:rPr>
        <w:t>is gold really a store or value</w:t>
      </w:r>
    </w:p>
    <w:p w14:paraId="2A961B17" w14:textId="77777777" w:rsidR="00CA12AD" w:rsidRPr="004C5C33" w:rsidRDefault="00CA12AD" w:rsidP="00CA12AD">
      <w:pPr>
        <w:spacing w:after="0"/>
        <w:rPr>
          <w:rFonts w:ascii="Segoe UI" w:hAnsi="Segoe UI" w:cs="Segoe UI"/>
        </w:rPr>
      </w:pPr>
      <w:r w:rsidRPr="004C5C33">
        <w:rPr>
          <w:rFonts w:ascii="Segoe UI" w:hAnsi="Segoe UI" w:cs="Segoe UI"/>
        </w:rPr>
        <w:t>are other assets/commodities taking over, e.g. crypto</w:t>
      </w:r>
    </w:p>
    <w:p w14:paraId="5B9A0A2F" w14:textId="77777777" w:rsidR="00CA12AD" w:rsidRPr="004C5C33" w:rsidRDefault="00CA12AD" w:rsidP="00CA12AD">
      <w:pPr>
        <w:spacing w:after="0"/>
        <w:rPr>
          <w:rFonts w:ascii="Segoe UI" w:hAnsi="Segoe UI" w:cs="Segoe UI"/>
        </w:rPr>
      </w:pPr>
    </w:p>
    <w:p w14:paraId="3F859C31" w14:textId="77777777" w:rsidR="00CA12AD" w:rsidRPr="004C5C33" w:rsidRDefault="00CA12AD" w:rsidP="00CA12AD">
      <w:pPr>
        <w:spacing w:after="0"/>
        <w:rPr>
          <w:rFonts w:ascii="Segoe UI" w:hAnsi="Segoe UI" w:cs="Segoe UI"/>
        </w:rPr>
      </w:pPr>
      <w:bookmarkStart w:id="13" w:name="_Hlk93068218"/>
      <w:r>
        <w:rPr>
          <w:rFonts w:ascii="Segoe UI" w:hAnsi="Segoe UI" w:cs="Segoe UI"/>
        </w:rPr>
        <w:t>The p</w:t>
      </w:r>
      <w:r w:rsidRPr="004C5C33">
        <w:rPr>
          <w:rFonts w:ascii="Segoe UI" w:hAnsi="Segoe UI" w:cs="Segoe UI"/>
        </w:rPr>
        <w:t xml:space="preserve">rice of gold is determined by demand – supply side is restricted by low levels of production (finite resource). When gold is in high demand, its price goes up (supply and demand model). The conditions under which gold because attractive are the same as those under which stocks become less attractive (inflation, interest rates, etc.). </w:t>
      </w:r>
    </w:p>
    <w:p w14:paraId="03C5EBF5" w14:textId="77777777" w:rsidR="00CA12AD" w:rsidRDefault="00CA12AD" w:rsidP="00CA12AD">
      <w:pPr>
        <w:spacing w:after="0"/>
        <w:rPr>
          <w:rFonts w:ascii="Segoe UI" w:hAnsi="Segoe UI" w:cs="Segoe UI"/>
        </w:rPr>
      </w:pPr>
    </w:p>
    <w:p w14:paraId="5AF9B58C" w14:textId="77777777" w:rsidR="00CA12AD" w:rsidRPr="00F43283" w:rsidRDefault="00CA12AD" w:rsidP="00CA12AD">
      <w:pPr>
        <w:spacing w:after="0"/>
        <w:rPr>
          <w:rFonts w:ascii="Segoe UI" w:hAnsi="Segoe UI" w:cs="Segoe UI"/>
          <w:sz w:val="20"/>
          <w:szCs w:val="20"/>
        </w:rPr>
      </w:pPr>
      <w:r>
        <w:rPr>
          <w:rFonts w:ascii="Segoe UI" w:hAnsi="Segoe UI" w:cs="Segoe UI"/>
        </w:rPr>
        <w:t xml:space="preserve">Unlike other commodities – copper, cocoa, oil, </w:t>
      </w:r>
      <w:r w:rsidRPr="00131F93">
        <w:rPr>
          <w:rFonts w:ascii="Segoe UI" w:hAnsi="Segoe UI" w:cs="Segoe UI"/>
        </w:rPr>
        <w:t>grains, beef, and natural ga</w:t>
      </w:r>
      <w:r>
        <w:rPr>
          <w:rFonts w:ascii="Segoe UI" w:hAnsi="Segoe UI" w:cs="Segoe UI"/>
        </w:rPr>
        <w:t xml:space="preserve">s – gold is not </w:t>
      </w:r>
      <w:r w:rsidRPr="00131F93">
        <w:rPr>
          <w:rFonts w:ascii="Segoe UI" w:hAnsi="Segoe UI" w:cs="Segoe UI"/>
        </w:rPr>
        <w:t>used as an input in the production of goods and service</w:t>
      </w:r>
      <w:r>
        <w:rPr>
          <w:rFonts w:ascii="Segoe UI" w:hAnsi="Segoe UI" w:cs="Segoe UI"/>
        </w:rPr>
        <w:t xml:space="preserve">, meaning that, unlike other commodities, its value is not derived from its use. With the exception of </w:t>
      </w:r>
      <w:proofErr w:type="spellStart"/>
      <w:r>
        <w:rPr>
          <w:rFonts w:ascii="Segoe UI" w:hAnsi="Segoe UI" w:cs="Segoe UI"/>
        </w:rPr>
        <w:t>jewellery</w:t>
      </w:r>
      <w:proofErr w:type="spellEnd"/>
      <w:r>
        <w:rPr>
          <w:rFonts w:ascii="Segoe UI" w:hAnsi="Segoe UI" w:cs="Segoe UI"/>
        </w:rPr>
        <w:t xml:space="preserve"> (2233t, 52%), gold is held in its original form in bars and coins (1177t, 27%), technology (384t, 9%), financial products (147t, 3%), and central banks (341t, 8%).</w:t>
      </w:r>
    </w:p>
    <w:p w14:paraId="38B6A7C2" w14:textId="77777777" w:rsidR="00CA12AD" w:rsidRDefault="00CA12AD" w:rsidP="00CA12AD">
      <w:pPr>
        <w:spacing w:after="0"/>
        <w:rPr>
          <w:rFonts w:ascii="Segoe UI" w:hAnsi="Segoe UI" w:cs="Segoe UI"/>
        </w:rPr>
      </w:pPr>
    </w:p>
    <w:p w14:paraId="524E8688" w14:textId="77777777" w:rsidR="00CA12AD" w:rsidRPr="004C5C33" w:rsidRDefault="00CA12AD" w:rsidP="00CA12AD">
      <w:pPr>
        <w:spacing w:after="0"/>
        <w:rPr>
          <w:rFonts w:ascii="Segoe UI" w:hAnsi="Segoe UI" w:cs="Segoe UI"/>
        </w:rPr>
      </w:pPr>
      <w:r w:rsidRPr="004C5C33">
        <w:rPr>
          <w:rFonts w:ascii="Segoe UI" w:hAnsi="Segoe UI" w:cs="Segoe UI"/>
        </w:rPr>
        <w:t xml:space="preserve">Those conditions (low interest rates) are characteristic of economic crises. These are often reflected in corrections in the stock market (financial crises), due to a low </w:t>
      </w:r>
      <w:r>
        <w:rPr>
          <w:rFonts w:ascii="Segoe UI" w:hAnsi="Segoe UI" w:cs="Segoe UI"/>
        </w:rPr>
        <w:t xml:space="preserve">appetite </w:t>
      </w:r>
      <w:r w:rsidRPr="004C5C33">
        <w:rPr>
          <w:rFonts w:ascii="Segoe UI" w:hAnsi="Segoe UI" w:cs="Segoe UI"/>
        </w:rPr>
        <w:t>for risk</w:t>
      </w:r>
      <w:r>
        <w:rPr>
          <w:rFonts w:ascii="Segoe UI" w:hAnsi="Segoe UI" w:cs="Segoe UI"/>
        </w:rPr>
        <w:t>, with investors taking their money out of stocks and putting them into safer assets, including gold.</w:t>
      </w:r>
    </w:p>
    <w:p w14:paraId="298BED11" w14:textId="77777777" w:rsidR="00CA12AD" w:rsidRDefault="00CA12AD" w:rsidP="00CA12AD">
      <w:pPr>
        <w:spacing w:after="0"/>
        <w:rPr>
          <w:rFonts w:ascii="Segoe UI" w:hAnsi="Segoe UI" w:cs="Segoe UI"/>
        </w:rPr>
      </w:pPr>
    </w:p>
    <w:p w14:paraId="781280F6" w14:textId="77777777" w:rsidR="00CA12AD" w:rsidRDefault="00CA12AD" w:rsidP="00CA12AD">
      <w:pPr>
        <w:spacing w:after="0"/>
        <w:ind w:left="708" w:hanging="708"/>
        <w:rPr>
          <w:rFonts w:ascii="Segoe UI" w:hAnsi="Segoe UI" w:cs="Segoe UI"/>
        </w:rPr>
      </w:pPr>
      <w:r>
        <w:rPr>
          <w:rFonts w:ascii="Segoe UI" w:hAnsi="Segoe UI" w:cs="Segoe UI"/>
        </w:rPr>
        <w:t>Gold has been traded for its value since xx. However, it having monetary power over time (use of gold in coins, gold standard for currency). So why does it still hold value, enough for central banks and investors around the world alike to store billions of USD worth of it in their vaults and safety deposit boxes?</w:t>
      </w:r>
    </w:p>
    <w:bookmarkEnd w:id="13"/>
    <w:p w14:paraId="78EA4AC2" w14:textId="77777777" w:rsidR="00CA12AD" w:rsidRPr="008C1F29" w:rsidRDefault="00CA12AD" w:rsidP="00CA12AD">
      <w:pPr>
        <w:spacing w:after="0"/>
      </w:pPr>
    </w:p>
    <w:p w14:paraId="182AA219" w14:textId="4F42FC2C" w:rsidR="004B088D" w:rsidRDefault="004B088D" w:rsidP="00BD56B7">
      <w:pPr>
        <w:pStyle w:val="Textocomentario"/>
        <w:spacing w:after="0"/>
      </w:pPr>
    </w:p>
    <w:p w14:paraId="2BA78364" w14:textId="0C2313E0" w:rsidR="00CA12AD" w:rsidRDefault="00CA12AD" w:rsidP="0018481D">
      <w:pPr>
        <w:spacing w:after="0"/>
        <w:rPr>
          <w:sz w:val="20"/>
          <w:szCs w:val="20"/>
          <w:lang w:val="en-GB"/>
        </w:rPr>
      </w:pPr>
      <w:r>
        <w:rPr>
          <w:sz w:val="20"/>
          <w:szCs w:val="20"/>
          <w:lang w:val="en-GB"/>
        </w:rPr>
        <w:br w:type="page"/>
      </w:r>
    </w:p>
    <w:p w14:paraId="012CEF2D" w14:textId="77777777" w:rsidR="000E5869" w:rsidRPr="000E20D9" w:rsidRDefault="000E5869" w:rsidP="0018481D">
      <w:pPr>
        <w:spacing w:after="0"/>
        <w:rPr>
          <w:rFonts w:ascii="Segoe UI" w:hAnsi="Segoe UI" w:cs="Segoe UI"/>
          <w:b/>
          <w:bCs/>
          <w:sz w:val="20"/>
          <w:szCs w:val="20"/>
          <w:u w:val="single"/>
        </w:rPr>
      </w:pPr>
      <w:r w:rsidRPr="000E20D9">
        <w:rPr>
          <w:rFonts w:ascii="Segoe UI" w:hAnsi="Segoe UI" w:cs="Segoe UI"/>
          <w:b/>
          <w:bCs/>
          <w:sz w:val="20"/>
          <w:szCs w:val="20"/>
          <w:u w:val="single"/>
        </w:rPr>
        <w:lastRenderedPageBreak/>
        <w:t xml:space="preserve">Marking </w:t>
      </w:r>
    </w:p>
    <w:p w14:paraId="38AD11EE" w14:textId="3C4A15A3" w:rsidR="004B088D" w:rsidRPr="000E5869" w:rsidRDefault="004B088D" w:rsidP="0018481D">
      <w:pPr>
        <w:spacing w:after="0"/>
        <w:rPr>
          <w:rFonts w:ascii="Segoe UI" w:hAnsi="Segoe UI" w:cs="Segoe UI"/>
          <w:sz w:val="20"/>
          <w:szCs w:val="20"/>
        </w:rPr>
      </w:pPr>
      <w:r w:rsidRPr="000E5869">
        <w:rPr>
          <w:rFonts w:ascii="Segoe UI" w:hAnsi="Segoe UI" w:cs="Segoe UI"/>
          <w:sz w:val="20"/>
          <w:szCs w:val="20"/>
        </w:rPr>
        <w:t xml:space="preserve">2.1. Writing and Scholarly conventions </w:t>
      </w:r>
      <w:r w:rsidRPr="000E5869">
        <w:rPr>
          <w:rFonts w:ascii="Segoe UI" w:hAnsi="Segoe UI" w:cs="Segoe UI"/>
          <w:sz w:val="20"/>
          <w:szCs w:val="20"/>
        </w:rPr>
        <w:br/>
        <w:t>Is there: a clear structure overall; clarity in individual paragraphs and sentences; logical arguments; and careful use of evidence? Are spelling and grammar correct? Are any technical terms or abbreviations explained? The word limit is short so make every word count. Are sources of ideas and quotations properly acknowledged? Is there a list of references? Are data sources properly documented? Is the project written in an academic (as opposed to, say, journalistic) style? Copy the styles of articles in economics/</w:t>
      </w:r>
      <w:proofErr w:type="spellStart"/>
      <w:r w:rsidRPr="000E5869">
        <w:rPr>
          <w:rFonts w:ascii="Segoe UI" w:hAnsi="Segoe UI" w:cs="Segoe UI"/>
          <w:sz w:val="20"/>
          <w:szCs w:val="20"/>
        </w:rPr>
        <w:t>Önance</w:t>
      </w:r>
      <w:proofErr w:type="spellEnd"/>
      <w:r w:rsidRPr="000E5869">
        <w:rPr>
          <w:rFonts w:ascii="Segoe UI" w:hAnsi="Segoe UI" w:cs="Segoe UI"/>
          <w:sz w:val="20"/>
          <w:szCs w:val="20"/>
        </w:rPr>
        <w:t xml:space="preserve"> journals. </w:t>
      </w:r>
    </w:p>
    <w:p w14:paraId="4E860D98" w14:textId="77777777" w:rsidR="000E20D9" w:rsidRDefault="000E20D9" w:rsidP="0018481D">
      <w:pPr>
        <w:spacing w:after="0"/>
        <w:rPr>
          <w:rFonts w:ascii="Segoe UI" w:hAnsi="Segoe UI" w:cs="Segoe UI"/>
          <w:sz w:val="20"/>
          <w:szCs w:val="20"/>
        </w:rPr>
      </w:pPr>
    </w:p>
    <w:p w14:paraId="6295B2CC" w14:textId="0660E6E2" w:rsidR="004B088D" w:rsidRPr="000E5869" w:rsidRDefault="004B088D" w:rsidP="0018481D">
      <w:pPr>
        <w:spacing w:after="0"/>
        <w:rPr>
          <w:rFonts w:ascii="Segoe UI" w:hAnsi="Segoe UI" w:cs="Segoe UI"/>
          <w:sz w:val="20"/>
          <w:szCs w:val="20"/>
        </w:rPr>
      </w:pPr>
      <w:r w:rsidRPr="000E5869">
        <w:rPr>
          <w:rFonts w:ascii="Segoe UI" w:hAnsi="Segoe UI" w:cs="Segoe UI"/>
          <w:sz w:val="20"/>
          <w:szCs w:val="20"/>
        </w:rPr>
        <w:t xml:space="preserve">2.2. Originality/interest. </w:t>
      </w:r>
      <w:r w:rsidRPr="000E5869">
        <w:rPr>
          <w:rFonts w:ascii="Segoe UI" w:hAnsi="Segoe UI" w:cs="Segoe UI"/>
          <w:sz w:val="20"/>
          <w:szCs w:val="20"/>
        </w:rPr>
        <w:br/>
        <w:t xml:space="preserve">Most topics can be made interesting if presented su¢ </w:t>
      </w:r>
      <w:proofErr w:type="spellStart"/>
      <w:r w:rsidRPr="000E5869">
        <w:rPr>
          <w:rFonts w:ascii="Segoe UI" w:hAnsi="Segoe UI" w:cs="Segoe UI"/>
          <w:sz w:val="20"/>
          <w:szCs w:val="20"/>
        </w:rPr>
        <w:t>ciently</w:t>
      </w:r>
      <w:proofErr w:type="spellEnd"/>
      <w:r w:rsidRPr="000E5869">
        <w:rPr>
          <w:rFonts w:ascii="Segoe UI" w:hAnsi="Segoe UI" w:cs="Segoe UI"/>
          <w:sz w:val="20"/>
          <w:szCs w:val="20"/>
        </w:rPr>
        <w:t xml:space="preserve"> well, but it is harder to </w:t>
      </w:r>
      <w:proofErr w:type="spellStart"/>
      <w:r w:rsidRPr="000E5869">
        <w:rPr>
          <w:rFonts w:ascii="Segoe UI" w:hAnsi="Segoe UI" w:cs="Segoe UI"/>
          <w:sz w:val="20"/>
          <w:szCs w:val="20"/>
        </w:rPr>
        <w:t>Önd</w:t>
      </w:r>
      <w:proofErr w:type="spellEnd"/>
      <w:r w:rsidRPr="000E5869">
        <w:rPr>
          <w:rFonts w:ascii="Segoe UI" w:hAnsi="Segoe UI" w:cs="Segoe UI"/>
          <w:sz w:val="20"/>
          <w:szCs w:val="20"/>
        </w:rPr>
        <w:t xml:space="preserve"> something interesting to say about a standard topic, than about a slightly more unusual topic. </w:t>
      </w:r>
    </w:p>
    <w:p w14:paraId="13DC5652" w14:textId="77777777" w:rsidR="000E20D9" w:rsidRDefault="000E20D9" w:rsidP="000E20D9">
      <w:pPr>
        <w:spacing w:after="0"/>
        <w:rPr>
          <w:rFonts w:ascii="Segoe UI" w:hAnsi="Segoe UI" w:cs="Segoe UI"/>
          <w:i/>
          <w:iCs/>
          <w:sz w:val="20"/>
          <w:szCs w:val="20"/>
        </w:rPr>
      </w:pPr>
    </w:p>
    <w:p w14:paraId="23F9260F" w14:textId="07C4617B" w:rsidR="004B088D" w:rsidRPr="000E5869" w:rsidRDefault="004B088D" w:rsidP="000E20D9">
      <w:pPr>
        <w:spacing w:after="0"/>
        <w:rPr>
          <w:rFonts w:ascii="Segoe UI" w:hAnsi="Segoe UI" w:cs="Segoe UI"/>
          <w:sz w:val="20"/>
          <w:szCs w:val="20"/>
        </w:rPr>
      </w:pPr>
      <w:r w:rsidRPr="000E20D9">
        <w:rPr>
          <w:rFonts w:ascii="Segoe UI" w:hAnsi="Segoe UI" w:cs="Segoe UI"/>
          <w:i/>
          <w:iCs/>
          <w:sz w:val="20"/>
          <w:szCs w:val="20"/>
        </w:rPr>
        <w:t xml:space="preserve">2.3. Analysis. </w:t>
      </w:r>
      <w:r w:rsidRPr="000E5869">
        <w:rPr>
          <w:rFonts w:ascii="Segoe UI" w:hAnsi="Segoe UI" w:cs="Segoe UI"/>
          <w:sz w:val="20"/>
          <w:szCs w:val="20"/>
        </w:rPr>
        <w:br/>
        <w:t xml:space="preserve">Does the work indicate a good understanding of the relevant context and literature? Does it use the appropriate concepts from relevant economic or </w:t>
      </w:r>
      <w:proofErr w:type="spellStart"/>
      <w:r w:rsidRPr="000E5869">
        <w:rPr>
          <w:rFonts w:ascii="Segoe UI" w:hAnsi="Segoe UI" w:cs="Segoe UI"/>
          <w:sz w:val="20"/>
          <w:szCs w:val="20"/>
        </w:rPr>
        <w:t>Önance</w:t>
      </w:r>
      <w:proofErr w:type="spellEnd"/>
      <w:r w:rsidRPr="000E5869">
        <w:rPr>
          <w:rFonts w:ascii="Segoe UI" w:hAnsi="Segoe UI" w:cs="Segoe UI"/>
          <w:sz w:val="20"/>
          <w:szCs w:val="20"/>
        </w:rPr>
        <w:t xml:space="preserve"> theory. Is there a </w:t>
      </w:r>
      <w:proofErr w:type="spellStart"/>
      <w:r w:rsidRPr="000E5869">
        <w:rPr>
          <w:rFonts w:ascii="Segoe UI" w:hAnsi="Segoe UI" w:cs="Segoe UI"/>
          <w:sz w:val="20"/>
          <w:szCs w:val="20"/>
        </w:rPr>
        <w:t>a</w:t>
      </w:r>
      <w:proofErr w:type="spellEnd"/>
      <w:r w:rsidRPr="000E5869">
        <w:rPr>
          <w:rFonts w:ascii="Segoe UI" w:hAnsi="Segoe UI" w:cs="Segoe UI"/>
          <w:sz w:val="20"/>
          <w:szCs w:val="20"/>
        </w:rPr>
        <w:t xml:space="preserve"> logical argument and </w:t>
      </w:r>
      <w:proofErr w:type="spellStart"/>
      <w:r w:rsidRPr="000E5869">
        <w:rPr>
          <w:rFonts w:ascii="Segoe UI" w:hAnsi="Segoe UI" w:cs="Segoe UI"/>
          <w:sz w:val="20"/>
          <w:szCs w:val="20"/>
        </w:rPr>
        <w:t>e§ective</w:t>
      </w:r>
      <w:proofErr w:type="spellEnd"/>
      <w:r w:rsidRPr="000E5869">
        <w:rPr>
          <w:rFonts w:ascii="Segoe UI" w:hAnsi="Segoe UI" w:cs="Segoe UI"/>
          <w:sz w:val="20"/>
          <w:szCs w:val="20"/>
        </w:rPr>
        <w:t xml:space="preserve"> use of evidence to support the argument? Did it answer the question posed? </w:t>
      </w:r>
    </w:p>
    <w:p w14:paraId="183EB9F8" w14:textId="77777777" w:rsidR="000E20D9" w:rsidRDefault="000E20D9" w:rsidP="0018481D">
      <w:pPr>
        <w:spacing w:after="0"/>
        <w:rPr>
          <w:rFonts w:ascii="Segoe UI" w:hAnsi="Segoe UI" w:cs="Segoe UI"/>
          <w:sz w:val="20"/>
          <w:szCs w:val="20"/>
        </w:rPr>
      </w:pPr>
    </w:p>
    <w:p w14:paraId="2835E125" w14:textId="06E848D5" w:rsidR="004B088D" w:rsidRPr="000E5869" w:rsidRDefault="004B088D" w:rsidP="0018481D">
      <w:pPr>
        <w:spacing w:after="0"/>
        <w:rPr>
          <w:rFonts w:ascii="Segoe UI" w:hAnsi="Segoe UI" w:cs="Segoe UI"/>
          <w:sz w:val="20"/>
          <w:szCs w:val="20"/>
        </w:rPr>
      </w:pPr>
      <w:r w:rsidRPr="000E5869">
        <w:rPr>
          <w:rFonts w:ascii="Segoe UI" w:hAnsi="Segoe UI" w:cs="Segoe UI"/>
          <w:sz w:val="20"/>
          <w:szCs w:val="20"/>
        </w:rPr>
        <w:t>2.4. Data collection/presentation</w:t>
      </w:r>
      <w:r w:rsidRPr="000E5869">
        <w:rPr>
          <w:rFonts w:ascii="Segoe UI" w:hAnsi="Segoe UI" w:cs="Segoe UI"/>
          <w:sz w:val="20"/>
          <w:szCs w:val="20"/>
        </w:rPr>
        <w:br/>
        <w:t xml:space="preserve">Has the appropriate data been collected (given time limitations)? Have the data been checked? Does the work show understanding of what the data actually measure and the limitations of the data? If students indicate that they put an unusual amount of work into collecting data, they will get some credit for it. Does the work demonstrate the ability to summarize and present data in a clear and </w:t>
      </w:r>
      <w:proofErr w:type="spellStart"/>
      <w:r w:rsidRPr="000E5869">
        <w:rPr>
          <w:rFonts w:ascii="Segoe UI" w:hAnsi="Segoe UI" w:cs="Segoe UI"/>
          <w:sz w:val="20"/>
          <w:szCs w:val="20"/>
        </w:rPr>
        <w:t>e§ective</w:t>
      </w:r>
      <w:proofErr w:type="spellEnd"/>
      <w:r w:rsidRPr="000E5869">
        <w:rPr>
          <w:rFonts w:ascii="Segoe UI" w:hAnsi="Segoe UI" w:cs="Segoe UI"/>
          <w:sz w:val="20"/>
          <w:szCs w:val="20"/>
        </w:rPr>
        <w:t xml:space="preserve"> way? 4 </w:t>
      </w:r>
    </w:p>
    <w:p w14:paraId="450438A1" w14:textId="77777777" w:rsidR="000E20D9" w:rsidRDefault="000E20D9" w:rsidP="0018481D">
      <w:pPr>
        <w:spacing w:after="0"/>
        <w:rPr>
          <w:rFonts w:ascii="Segoe UI" w:hAnsi="Segoe UI" w:cs="Segoe UI"/>
          <w:sz w:val="20"/>
          <w:szCs w:val="20"/>
        </w:rPr>
      </w:pPr>
    </w:p>
    <w:p w14:paraId="360B1E29" w14:textId="3971277A" w:rsidR="004B088D" w:rsidRPr="000E5869" w:rsidRDefault="004B088D" w:rsidP="0018481D">
      <w:pPr>
        <w:spacing w:after="0"/>
        <w:rPr>
          <w:rFonts w:ascii="Segoe UI" w:hAnsi="Segoe UI" w:cs="Segoe UI"/>
          <w:sz w:val="20"/>
          <w:szCs w:val="20"/>
        </w:rPr>
      </w:pPr>
      <w:r w:rsidRPr="000E5869">
        <w:rPr>
          <w:rFonts w:ascii="Segoe UI" w:hAnsi="Segoe UI" w:cs="Segoe UI"/>
          <w:sz w:val="20"/>
          <w:szCs w:val="20"/>
        </w:rPr>
        <w:t xml:space="preserve">2.5. Statistical Methods. </w:t>
      </w:r>
      <w:r w:rsidRPr="000E5869">
        <w:rPr>
          <w:rFonts w:ascii="Segoe UI" w:hAnsi="Segoe UI" w:cs="Segoe UI"/>
          <w:sz w:val="20"/>
          <w:szCs w:val="20"/>
        </w:rPr>
        <w:br/>
        <w:t xml:space="preserve">Are the appropriate statistical methods used? Have any conclusions been suitably </w:t>
      </w:r>
      <w:proofErr w:type="spellStart"/>
      <w:r w:rsidRPr="000E5869">
        <w:rPr>
          <w:rFonts w:ascii="Segoe UI" w:hAnsi="Segoe UI" w:cs="Segoe UI"/>
          <w:sz w:val="20"/>
          <w:szCs w:val="20"/>
        </w:rPr>
        <w:t>qualiÖed</w:t>
      </w:r>
      <w:proofErr w:type="spellEnd"/>
      <w:r w:rsidRPr="000E5869">
        <w:rPr>
          <w:rFonts w:ascii="Segoe UI" w:hAnsi="Segoe UI" w:cs="Segoe UI"/>
          <w:sz w:val="20"/>
          <w:szCs w:val="20"/>
        </w:rPr>
        <w:t xml:space="preserve">? Does the work show understanding of the methods. </w:t>
      </w:r>
    </w:p>
    <w:p w14:paraId="0A661107" w14:textId="77777777" w:rsidR="000E20D9" w:rsidRDefault="000E20D9" w:rsidP="0018481D">
      <w:pPr>
        <w:spacing w:after="0"/>
        <w:rPr>
          <w:rFonts w:ascii="Segoe UI" w:hAnsi="Segoe UI" w:cs="Segoe UI"/>
          <w:sz w:val="20"/>
          <w:szCs w:val="20"/>
        </w:rPr>
      </w:pPr>
    </w:p>
    <w:p w14:paraId="6390DCF0" w14:textId="4DFD5300" w:rsidR="004B088D" w:rsidRPr="000E5869" w:rsidRDefault="004B088D" w:rsidP="0018481D">
      <w:pPr>
        <w:spacing w:after="0"/>
        <w:rPr>
          <w:rFonts w:ascii="Segoe UI" w:hAnsi="Segoe UI" w:cs="Segoe UI"/>
          <w:sz w:val="20"/>
          <w:szCs w:val="20"/>
        </w:rPr>
      </w:pPr>
      <w:r w:rsidRPr="000E5869">
        <w:rPr>
          <w:rFonts w:ascii="Segoe UI" w:hAnsi="Segoe UI" w:cs="Segoe UI"/>
          <w:sz w:val="20"/>
          <w:szCs w:val="20"/>
        </w:rPr>
        <w:t xml:space="preserve">2.6. Interpretation. </w:t>
      </w:r>
      <w:r w:rsidRPr="000E5869">
        <w:rPr>
          <w:rFonts w:ascii="Segoe UI" w:hAnsi="Segoe UI" w:cs="Segoe UI"/>
          <w:sz w:val="20"/>
          <w:szCs w:val="20"/>
        </w:rPr>
        <w:br/>
        <w:t>How does the report answer the question it posed?</w:t>
      </w:r>
    </w:p>
    <w:p w14:paraId="7C7D905C" w14:textId="781825C2" w:rsidR="004B088D" w:rsidRPr="000E5869" w:rsidRDefault="004B088D" w:rsidP="0018481D">
      <w:pPr>
        <w:spacing w:after="0"/>
        <w:rPr>
          <w:rFonts w:ascii="Segoe UI" w:hAnsi="Segoe UI" w:cs="Segoe UI"/>
          <w:sz w:val="20"/>
          <w:szCs w:val="20"/>
        </w:rPr>
      </w:pPr>
    </w:p>
    <w:p w14:paraId="729DADBB" w14:textId="77777777" w:rsidR="004B088D" w:rsidRPr="000E5869" w:rsidRDefault="004B088D" w:rsidP="0018481D">
      <w:pPr>
        <w:pStyle w:val="NormalWeb"/>
        <w:shd w:val="clear" w:color="auto" w:fill="FEFEFE"/>
        <w:spacing w:before="0" w:beforeAutospacing="0" w:after="0" w:afterAutospacing="0"/>
        <w:rPr>
          <w:rFonts w:ascii="Segoe UI" w:hAnsi="Segoe UI" w:cs="Segoe UI"/>
          <w:color w:val="333333"/>
          <w:sz w:val="20"/>
          <w:szCs w:val="20"/>
        </w:rPr>
      </w:pPr>
      <w:r w:rsidRPr="000E5869">
        <w:rPr>
          <w:rFonts w:ascii="Segoe UI" w:hAnsi="Segoe UI" w:cs="Segoe UI"/>
          <w:color w:val="333333"/>
          <w:sz w:val="20"/>
          <w:szCs w:val="20"/>
        </w:rPr>
        <w:t>On successful completion of the project, you will have demonstrated that you have:</w:t>
      </w:r>
    </w:p>
    <w:p w14:paraId="261EC656" w14:textId="77777777" w:rsidR="004B088D" w:rsidRPr="000E5869" w:rsidRDefault="004B088D" w:rsidP="0018481D">
      <w:pPr>
        <w:numPr>
          <w:ilvl w:val="0"/>
          <w:numId w:val="8"/>
        </w:numPr>
        <w:shd w:val="clear" w:color="auto" w:fill="FEFEFE"/>
        <w:spacing w:after="0" w:line="240" w:lineRule="auto"/>
        <w:rPr>
          <w:rFonts w:ascii="Segoe UI" w:hAnsi="Segoe UI" w:cs="Segoe UI"/>
          <w:color w:val="333333"/>
          <w:sz w:val="20"/>
          <w:szCs w:val="20"/>
        </w:rPr>
      </w:pPr>
      <w:r w:rsidRPr="000E5869">
        <w:rPr>
          <w:rFonts w:ascii="Segoe UI" w:hAnsi="Segoe UI" w:cs="Segoe UI"/>
          <w:color w:val="333333"/>
          <w:sz w:val="20"/>
          <w:szCs w:val="20"/>
        </w:rPr>
        <w:t>selected a suitable topic for investigation</w:t>
      </w:r>
    </w:p>
    <w:p w14:paraId="420DE98F" w14:textId="77777777" w:rsidR="003C1F7E" w:rsidRPr="000E5869" w:rsidRDefault="003C1F7E" w:rsidP="0018481D">
      <w:pPr>
        <w:numPr>
          <w:ilvl w:val="0"/>
          <w:numId w:val="8"/>
        </w:numPr>
        <w:shd w:val="clear" w:color="auto" w:fill="FEFEFE"/>
        <w:spacing w:after="0" w:line="240" w:lineRule="auto"/>
        <w:rPr>
          <w:rFonts w:ascii="Segoe UI" w:hAnsi="Segoe UI" w:cs="Segoe UI"/>
          <w:color w:val="333333"/>
          <w:sz w:val="20"/>
          <w:szCs w:val="20"/>
        </w:rPr>
      </w:pPr>
      <w:r w:rsidRPr="000E5869">
        <w:rPr>
          <w:rFonts w:ascii="Segoe UI" w:hAnsi="Segoe UI" w:cs="Segoe UI"/>
          <w:color w:val="333333"/>
          <w:sz w:val="20"/>
          <w:szCs w:val="20"/>
        </w:rPr>
        <w:t>conducted a literature review</w:t>
      </w:r>
    </w:p>
    <w:p w14:paraId="05AB9E33" w14:textId="77777777" w:rsidR="004B088D" w:rsidRPr="000E5869" w:rsidRDefault="004B088D" w:rsidP="0018481D">
      <w:pPr>
        <w:numPr>
          <w:ilvl w:val="0"/>
          <w:numId w:val="8"/>
        </w:numPr>
        <w:shd w:val="clear" w:color="auto" w:fill="FEFEFE"/>
        <w:spacing w:after="0" w:line="240" w:lineRule="auto"/>
        <w:rPr>
          <w:rFonts w:ascii="Segoe UI" w:hAnsi="Segoe UI" w:cs="Segoe UI"/>
          <w:color w:val="333333"/>
          <w:sz w:val="20"/>
          <w:szCs w:val="20"/>
        </w:rPr>
      </w:pPr>
      <w:r w:rsidRPr="000E5869">
        <w:rPr>
          <w:rFonts w:ascii="Segoe UI" w:hAnsi="Segoe UI" w:cs="Segoe UI"/>
          <w:color w:val="333333"/>
          <w:sz w:val="20"/>
          <w:szCs w:val="20"/>
        </w:rPr>
        <w:t>collected, described and analysed a relevant data set</w:t>
      </w:r>
    </w:p>
    <w:p w14:paraId="7D483C2A" w14:textId="77777777" w:rsidR="004B088D" w:rsidRPr="000E5869" w:rsidRDefault="004B088D" w:rsidP="0018481D">
      <w:pPr>
        <w:numPr>
          <w:ilvl w:val="0"/>
          <w:numId w:val="8"/>
        </w:numPr>
        <w:shd w:val="clear" w:color="auto" w:fill="FEFEFE"/>
        <w:spacing w:after="0" w:line="240" w:lineRule="auto"/>
        <w:rPr>
          <w:rFonts w:ascii="Segoe UI" w:hAnsi="Segoe UI" w:cs="Segoe UI"/>
          <w:color w:val="333333"/>
          <w:sz w:val="20"/>
          <w:szCs w:val="20"/>
        </w:rPr>
      </w:pPr>
      <w:r w:rsidRPr="000E5869">
        <w:rPr>
          <w:rFonts w:ascii="Segoe UI" w:hAnsi="Segoe UI" w:cs="Segoe UI"/>
          <w:color w:val="333333"/>
          <w:sz w:val="20"/>
          <w:szCs w:val="20"/>
        </w:rPr>
        <w:t>presented your results in an interesting and coherent manner</w:t>
      </w:r>
    </w:p>
    <w:p w14:paraId="57391822" w14:textId="77777777" w:rsidR="004B088D" w:rsidRPr="000E5869" w:rsidRDefault="004B088D" w:rsidP="0018481D">
      <w:pPr>
        <w:numPr>
          <w:ilvl w:val="0"/>
          <w:numId w:val="8"/>
        </w:numPr>
        <w:shd w:val="clear" w:color="auto" w:fill="FEFEFE"/>
        <w:spacing w:after="0" w:line="240" w:lineRule="auto"/>
        <w:rPr>
          <w:rFonts w:ascii="Segoe UI" w:hAnsi="Segoe UI" w:cs="Segoe UI"/>
          <w:color w:val="333333"/>
          <w:sz w:val="20"/>
          <w:szCs w:val="20"/>
        </w:rPr>
      </w:pPr>
      <w:r w:rsidRPr="000E5869">
        <w:rPr>
          <w:rFonts w:ascii="Segoe UI" w:hAnsi="Segoe UI" w:cs="Segoe UI"/>
          <w:color w:val="333333"/>
          <w:sz w:val="20"/>
          <w:szCs w:val="20"/>
        </w:rPr>
        <w:t>met the project deadline</w:t>
      </w:r>
    </w:p>
    <w:p w14:paraId="445FBA60" w14:textId="77777777" w:rsidR="004B088D" w:rsidRPr="000E5869" w:rsidRDefault="004B088D" w:rsidP="0018481D">
      <w:pPr>
        <w:numPr>
          <w:ilvl w:val="0"/>
          <w:numId w:val="8"/>
        </w:numPr>
        <w:shd w:val="clear" w:color="auto" w:fill="FEFEFE"/>
        <w:spacing w:after="0" w:line="240" w:lineRule="auto"/>
        <w:rPr>
          <w:rFonts w:ascii="Segoe UI" w:hAnsi="Segoe UI" w:cs="Segoe UI"/>
          <w:color w:val="333333"/>
          <w:sz w:val="20"/>
          <w:szCs w:val="20"/>
        </w:rPr>
      </w:pPr>
      <w:r w:rsidRPr="000E5869">
        <w:rPr>
          <w:rFonts w:ascii="Segoe UI" w:hAnsi="Segoe UI" w:cs="Segoe UI"/>
          <w:color w:val="333333"/>
          <w:sz w:val="20"/>
          <w:szCs w:val="20"/>
        </w:rPr>
        <w:t>submitted a piece of work that is entirely your own contribution.</w:t>
      </w:r>
    </w:p>
    <w:sectPr w:rsidR="004B088D" w:rsidRPr="000E586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2-04-21T15:42:00Z" w:initials="A">
    <w:p w14:paraId="292704A4" w14:textId="77777777" w:rsidR="004278F9" w:rsidRDefault="004278F9">
      <w:pPr>
        <w:pStyle w:val="Textocomentario"/>
      </w:pPr>
      <w:r>
        <w:rPr>
          <w:rStyle w:val="Refdecomentario"/>
        </w:rPr>
        <w:annotationRef/>
      </w:r>
      <w:r>
        <w:t xml:space="preserve">Abstract – 200 words </w:t>
      </w:r>
    </w:p>
    <w:p w14:paraId="58E9C77E" w14:textId="77777777" w:rsidR="004278F9" w:rsidRDefault="004278F9">
      <w:pPr>
        <w:pStyle w:val="Textocomentario"/>
      </w:pPr>
      <w:r>
        <w:t>Introduction – 500 words</w:t>
      </w:r>
    </w:p>
    <w:p w14:paraId="1B97044B" w14:textId="77777777" w:rsidR="004278F9" w:rsidRDefault="004278F9">
      <w:pPr>
        <w:pStyle w:val="Textocomentario"/>
      </w:pPr>
      <w:r>
        <w:t>Literature review – 1000 words</w:t>
      </w:r>
    </w:p>
    <w:p w14:paraId="0B8C6AB8" w14:textId="77777777" w:rsidR="004278F9" w:rsidRDefault="004278F9">
      <w:pPr>
        <w:pStyle w:val="Textocomentario"/>
      </w:pPr>
      <w:r>
        <w:t>Research design – 800</w:t>
      </w:r>
    </w:p>
    <w:p w14:paraId="24E6D489" w14:textId="77777777" w:rsidR="004278F9" w:rsidRDefault="004278F9">
      <w:pPr>
        <w:pStyle w:val="Textocomentario"/>
      </w:pPr>
      <w:r>
        <w:t>Analysis and Results – 2000 words</w:t>
      </w:r>
    </w:p>
    <w:p w14:paraId="46744E61" w14:textId="77777777" w:rsidR="004278F9" w:rsidRDefault="004278F9">
      <w:pPr>
        <w:pStyle w:val="Textocomentario"/>
      </w:pPr>
      <w:r>
        <w:t>Results (1000)</w:t>
      </w:r>
    </w:p>
    <w:p w14:paraId="76EFCB6F" w14:textId="77777777" w:rsidR="004278F9" w:rsidRDefault="004278F9">
      <w:pPr>
        <w:pStyle w:val="Textocomentario"/>
      </w:pPr>
      <w:r>
        <w:t xml:space="preserve"> Discussion (1000)</w:t>
      </w:r>
    </w:p>
    <w:p w14:paraId="685C4640" w14:textId="77777777" w:rsidR="004278F9" w:rsidRDefault="004278F9">
      <w:pPr>
        <w:pStyle w:val="Textocomentario"/>
      </w:pPr>
      <w:r>
        <w:t>Conclusion – 500 words</w:t>
      </w:r>
    </w:p>
    <w:p w14:paraId="36FFF8DD" w14:textId="77777777" w:rsidR="004278F9" w:rsidRDefault="004278F9">
      <w:pPr>
        <w:pStyle w:val="Textocomentario"/>
      </w:pPr>
      <w:r>
        <w:t xml:space="preserve"> Summary (250)</w:t>
      </w:r>
    </w:p>
    <w:p w14:paraId="14FB1A8B" w14:textId="77777777" w:rsidR="004278F9" w:rsidRDefault="004278F9">
      <w:pPr>
        <w:pStyle w:val="Textocomentario"/>
      </w:pPr>
      <w:r>
        <w:t xml:space="preserve"> Implications (200)</w:t>
      </w:r>
    </w:p>
    <w:p w14:paraId="0035FB53" w14:textId="77777777" w:rsidR="004278F9" w:rsidRDefault="004278F9" w:rsidP="00074D44">
      <w:pPr>
        <w:pStyle w:val="Textocomentario"/>
      </w:pPr>
      <w:r>
        <w:t xml:space="preserve"> Limitations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35FB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F9EA" w16cex:dateUtc="2022-04-21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35FB53" w16cid:durableId="260BF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A59CB" w14:textId="77777777" w:rsidR="00C40F0C" w:rsidRDefault="00C40F0C" w:rsidP="00FB67EC">
      <w:pPr>
        <w:spacing w:after="0" w:line="240" w:lineRule="auto"/>
      </w:pPr>
      <w:r>
        <w:separator/>
      </w:r>
    </w:p>
  </w:endnote>
  <w:endnote w:type="continuationSeparator" w:id="0">
    <w:p w14:paraId="072B5E4C" w14:textId="77777777" w:rsidR="00C40F0C" w:rsidRDefault="00C40F0C" w:rsidP="00FB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E8C5" w14:textId="77777777" w:rsidR="00C40F0C" w:rsidRDefault="00C40F0C" w:rsidP="00FB67EC">
      <w:pPr>
        <w:spacing w:after="0" w:line="240" w:lineRule="auto"/>
      </w:pPr>
      <w:r>
        <w:separator/>
      </w:r>
    </w:p>
  </w:footnote>
  <w:footnote w:type="continuationSeparator" w:id="0">
    <w:p w14:paraId="2F579834" w14:textId="77777777" w:rsidR="00C40F0C" w:rsidRDefault="00C40F0C" w:rsidP="00FB6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E26"/>
    <w:multiLevelType w:val="multilevel"/>
    <w:tmpl w:val="9106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C6080"/>
    <w:multiLevelType w:val="hybridMultilevel"/>
    <w:tmpl w:val="1E08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547C9"/>
    <w:multiLevelType w:val="hybridMultilevel"/>
    <w:tmpl w:val="1248CEFE"/>
    <w:lvl w:ilvl="0" w:tplc="BB7623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95287"/>
    <w:multiLevelType w:val="hybridMultilevel"/>
    <w:tmpl w:val="1F3C86D2"/>
    <w:lvl w:ilvl="0" w:tplc="A426C91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130A"/>
    <w:multiLevelType w:val="hybridMultilevel"/>
    <w:tmpl w:val="1F7E6D5E"/>
    <w:lvl w:ilvl="0" w:tplc="76A88E2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F1468"/>
    <w:multiLevelType w:val="hybridMultilevel"/>
    <w:tmpl w:val="1DBA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500D7"/>
    <w:multiLevelType w:val="hybridMultilevel"/>
    <w:tmpl w:val="8EC6C664"/>
    <w:lvl w:ilvl="0" w:tplc="F08E065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E5C86"/>
    <w:multiLevelType w:val="hybridMultilevel"/>
    <w:tmpl w:val="C5FE21A0"/>
    <w:lvl w:ilvl="0" w:tplc="FEC2F0F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B6FF4"/>
    <w:multiLevelType w:val="hybridMultilevel"/>
    <w:tmpl w:val="6644CAF6"/>
    <w:lvl w:ilvl="0" w:tplc="4D74A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077C2"/>
    <w:multiLevelType w:val="hybridMultilevel"/>
    <w:tmpl w:val="800A8DFC"/>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43EB4DDB"/>
    <w:multiLevelType w:val="hybridMultilevel"/>
    <w:tmpl w:val="6CCA0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72171"/>
    <w:multiLevelType w:val="hybridMultilevel"/>
    <w:tmpl w:val="1B283BC4"/>
    <w:lvl w:ilvl="0" w:tplc="7292DC9E">
      <w:start w:val="6"/>
      <w:numFmt w:val="bullet"/>
      <w:lvlText w:val="-"/>
      <w:lvlJc w:val="left"/>
      <w:pPr>
        <w:ind w:left="780" w:hanging="360"/>
      </w:pPr>
      <w:rPr>
        <w:rFonts w:ascii="Calibri" w:eastAsia="SimSun"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A592F61"/>
    <w:multiLevelType w:val="multilevel"/>
    <w:tmpl w:val="8C2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44C6A"/>
    <w:multiLevelType w:val="hybridMultilevel"/>
    <w:tmpl w:val="D37A7BB2"/>
    <w:lvl w:ilvl="0" w:tplc="04405E9A">
      <w:start w:val="3"/>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62A0CBB"/>
    <w:multiLevelType w:val="hybridMultilevel"/>
    <w:tmpl w:val="1B6C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A024F"/>
    <w:multiLevelType w:val="hybridMultilevel"/>
    <w:tmpl w:val="CFF8F07C"/>
    <w:lvl w:ilvl="0" w:tplc="F6DE52D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763080">
    <w:abstractNumId w:val="14"/>
  </w:num>
  <w:num w:numId="2" w16cid:durableId="1550216519">
    <w:abstractNumId w:val="7"/>
  </w:num>
  <w:num w:numId="3" w16cid:durableId="2078824020">
    <w:abstractNumId w:val="3"/>
  </w:num>
  <w:num w:numId="4" w16cid:durableId="1811821266">
    <w:abstractNumId w:val="11"/>
  </w:num>
  <w:num w:numId="5" w16cid:durableId="1151941585">
    <w:abstractNumId w:val="12"/>
  </w:num>
  <w:num w:numId="6" w16cid:durableId="92014141">
    <w:abstractNumId w:val="1"/>
  </w:num>
  <w:num w:numId="7" w16cid:durableId="348483239">
    <w:abstractNumId w:val="8"/>
  </w:num>
  <w:num w:numId="8" w16cid:durableId="1225752421">
    <w:abstractNumId w:val="0"/>
  </w:num>
  <w:num w:numId="9" w16cid:durableId="1535581774">
    <w:abstractNumId w:val="6"/>
  </w:num>
  <w:num w:numId="10" w16cid:durableId="247740324">
    <w:abstractNumId w:val="9"/>
  </w:num>
  <w:num w:numId="11" w16cid:durableId="2048942158">
    <w:abstractNumId w:val="13"/>
  </w:num>
  <w:num w:numId="12" w16cid:durableId="829717723">
    <w:abstractNumId w:val="5"/>
  </w:num>
  <w:num w:numId="13" w16cid:durableId="349601486">
    <w:abstractNumId w:val="4"/>
  </w:num>
  <w:num w:numId="14" w16cid:durableId="1600793723">
    <w:abstractNumId w:val="10"/>
  </w:num>
  <w:num w:numId="15" w16cid:durableId="622074049">
    <w:abstractNumId w:val="2"/>
  </w:num>
  <w:num w:numId="16" w16cid:durableId="170204806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766B"/>
    <w:rsid w:val="000030A5"/>
    <w:rsid w:val="000049B8"/>
    <w:rsid w:val="00067B5B"/>
    <w:rsid w:val="00077B56"/>
    <w:rsid w:val="00082DB0"/>
    <w:rsid w:val="00083768"/>
    <w:rsid w:val="000E20D9"/>
    <w:rsid w:val="000E276F"/>
    <w:rsid w:val="000E5869"/>
    <w:rsid w:val="00120112"/>
    <w:rsid w:val="0012742B"/>
    <w:rsid w:val="00133EB9"/>
    <w:rsid w:val="0014118C"/>
    <w:rsid w:val="0014377C"/>
    <w:rsid w:val="00160AEB"/>
    <w:rsid w:val="00166059"/>
    <w:rsid w:val="00171EDD"/>
    <w:rsid w:val="00184442"/>
    <w:rsid w:val="0018481D"/>
    <w:rsid w:val="00187A69"/>
    <w:rsid w:val="001924FB"/>
    <w:rsid w:val="00196160"/>
    <w:rsid w:val="001B26C0"/>
    <w:rsid w:val="001C059C"/>
    <w:rsid w:val="001C2ADB"/>
    <w:rsid w:val="001C7511"/>
    <w:rsid w:val="001E557A"/>
    <w:rsid w:val="002134E1"/>
    <w:rsid w:val="00266993"/>
    <w:rsid w:val="00283B9E"/>
    <w:rsid w:val="00284E2C"/>
    <w:rsid w:val="00290326"/>
    <w:rsid w:val="002D2CC4"/>
    <w:rsid w:val="002D31F5"/>
    <w:rsid w:val="002F205D"/>
    <w:rsid w:val="00303223"/>
    <w:rsid w:val="00304651"/>
    <w:rsid w:val="0034302E"/>
    <w:rsid w:val="0035660E"/>
    <w:rsid w:val="00363BDF"/>
    <w:rsid w:val="003771E8"/>
    <w:rsid w:val="00377D79"/>
    <w:rsid w:val="003843FB"/>
    <w:rsid w:val="003A0BA1"/>
    <w:rsid w:val="003A768A"/>
    <w:rsid w:val="003B0009"/>
    <w:rsid w:val="003B0316"/>
    <w:rsid w:val="003C1F7E"/>
    <w:rsid w:val="003C2A0D"/>
    <w:rsid w:val="0040052B"/>
    <w:rsid w:val="00404A57"/>
    <w:rsid w:val="00425894"/>
    <w:rsid w:val="004278F9"/>
    <w:rsid w:val="00427EDA"/>
    <w:rsid w:val="004352B5"/>
    <w:rsid w:val="004516AC"/>
    <w:rsid w:val="0045777F"/>
    <w:rsid w:val="00463CC6"/>
    <w:rsid w:val="0047026B"/>
    <w:rsid w:val="0048523C"/>
    <w:rsid w:val="00495F5F"/>
    <w:rsid w:val="00497A21"/>
    <w:rsid w:val="004B088D"/>
    <w:rsid w:val="004B5F58"/>
    <w:rsid w:val="004E59B5"/>
    <w:rsid w:val="004F0D63"/>
    <w:rsid w:val="004F2415"/>
    <w:rsid w:val="00515A49"/>
    <w:rsid w:val="00521AEA"/>
    <w:rsid w:val="005725F6"/>
    <w:rsid w:val="005770F3"/>
    <w:rsid w:val="005960F4"/>
    <w:rsid w:val="005A0CDE"/>
    <w:rsid w:val="005A267C"/>
    <w:rsid w:val="005B6582"/>
    <w:rsid w:val="005D7624"/>
    <w:rsid w:val="005E766B"/>
    <w:rsid w:val="005F556C"/>
    <w:rsid w:val="00612C96"/>
    <w:rsid w:val="00627947"/>
    <w:rsid w:val="006332CA"/>
    <w:rsid w:val="00635ABC"/>
    <w:rsid w:val="00646D42"/>
    <w:rsid w:val="00665DE7"/>
    <w:rsid w:val="00686C94"/>
    <w:rsid w:val="006B5B55"/>
    <w:rsid w:val="006B7466"/>
    <w:rsid w:val="006C237A"/>
    <w:rsid w:val="006D2FF2"/>
    <w:rsid w:val="0070503E"/>
    <w:rsid w:val="0071287C"/>
    <w:rsid w:val="00713372"/>
    <w:rsid w:val="0071361B"/>
    <w:rsid w:val="007264AF"/>
    <w:rsid w:val="00735DE9"/>
    <w:rsid w:val="007402E1"/>
    <w:rsid w:val="00743960"/>
    <w:rsid w:val="00743B5A"/>
    <w:rsid w:val="00746147"/>
    <w:rsid w:val="0074721D"/>
    <w:rsid w:val="00757AFE"/>
    <w:rsid w:val="00783DAA"/>
    <w:rsid w:val="00785468"/>
    <w:rsid w:val="007862D6"/>
    <w:rsid w:val="00786943"/>
    <w:rsid w:val="00786A1E"/>
    <w:rsid w:val="00786BBC"/>
    <w:rsid w:val="00793EBA"/>
    <w:rsid w:val="007963F5"/>
    <w:rsid w:val="00796699"/>
    <w:rsid w:val="00796EC1"/>
    <w:rsid w:val="007B0438"/>
    <w:rsid w:val="007D46EB"/>
    <w:rsid w:val="007E590D"/>
    <w:rsid w:val="007F6EBB"/>
    <w:rsid w:val="0081446B"/>
    <w:rsid w:val="0081459C"/>
    <w:rsid w:val="00814B68"/>
    <w:rsid w:val="00823D5D"/>
    <w:rsid w:val="008257DD"/>
    <w:rsid w:val="00837B31"/>
    <w:rsid w:val="0084098A"/>
    <w:rsid w:val="00851034"/>
    <w:rsid w:val="00857B2E"/>
    <w:rsid w:val="00895853"/>
    <w:rsid w:val="008A0820"/>
    <w:rsid w:val="008A4FB0"/>
    <w:rsid w:val="008A6732"/>
    <w:rsid w:val="008B28A0"/>
    <w:rsid w:val="008C1F29"/>
    <w:rsid w:val="008C6E6E"/>
    <w:rsid w:val="008C7103"/>
    <w:rsid w:val="008F05FD"/>
    <w:rsid w:val="00901952"/>
    <w:rsid w:val="00903069"/>
    <w:rsid w:val="00943D6E"/>
    <w:rsid w:val="00961E21"/>
    <w:rsid w:val="009A2BB5"/>
    <w:rsid w:val="009A5D6F"/>
    <w:rsid w:val="009B0899"/>
    <w:rsid w:val="009B4E66"/>
    <w:rsid w:val="009C20B7"/>
    <w:rsid w:val="00A10EF1"/>
    <w:rsid w:val="00A172E8"/>
    <w:rsid w:val="00A21DC4"/>
    <w:rsid w:val="00A24AEB"/>
    <w:rsid w:val="00A25860"/>
    <w:rsid w:val="00A30E46"/>
    <w:rsid w:val="00A34CC5"/>
    <w:rsid w:val="00A4000A"/>
    <w:rsid w:val="00A555F2"/>
    <w:rsid w:val="00A7547D"/>
    <w:rsid w:val="00A8444E"/>
    <w:rsid w:val="00A875F2"/>
    <w:rsid w:val="00B02A9E"/>
    <w:rsid w:val="00B31F2C"/>
    <w:rsid w:val="00B967EA"/>
    <w:rsid w:val="00BA178C"/>
    <w:rsid w:val="00BA6755"/>
    <w:rsid w:val="00BA74D2"/>
    <w:rsid w:val="00BB09CB"/>
    <w:rsid w:val="00BB30E1"/>
    <w:rsid w:val="00BC16BA"/>
    <w:rsid w:val="00BC5640"/>
    <w:rsid w:val="00BD56B7"/>
    <w:rsid w:val="00BF0FF4"/>
    <w:rsid w:val="00C16C68"/>
    <w:rsid w:val="00C17455"/>
    <w:rsid w:val="00C346EF"/>
    <w:rsid w:val="00C40F0C"/>
    <w:rsid w:val="00C43B39"/>
    <w:rsid w:val="00C50F38"/>
    <w:rsid w:val="00C53F36"/>
    <w:rsid w:val="00C543AD"/>
    <w:rsid w:val="00C80E88"/>
    <w:rsid w:val="00C97FE2"/>
    <w:rsid w:val="00CA12AD"/>
    <w:rsid w:val="00CB7989"/>
    <w:rsid w:val="00CC0C8A"/>
    <w:rsid w:val="00CC7318"/>
    <w:rsid w:val="00CD14A8"/>
    <w:rsid w:val="00CF3568"/>
    <w:rsid w:val="00CF4268"/>
    <w:rsid w:val="00CF4E45"/>
    <w:rsid w:val="00D01C7E"/>
    <w:rsid w:val="00D205C8"/>
    <w:rsid w:val="00D262A5"/>
    <w:rsid w:val="00D30315"/>
    <w:rsid w:val="00D3555A"/>
    <w:rsid w:val="00D36C27"/>
    <w:rsid w:val="00D512E0"/>
    <w:rsid w:val="00D62362"/>
    <w:rsid w:val="00D626FA"/>
    <w:rsid w:val="00D71A66"/>
    <w:rsid w:val="00D91CDE"/>
    <w:rsid w:val="00DB4CE3"/>
    <w:rsid w:val="00DB6639"/>
    <w:rsid w:val="00DC208E"/>
    <w:rsid w:val="00DC721B"/>
    <w:rsid w:val="00DD265C"/>
    <w:rsid w:val="00DD4C79"/>
    <w:rsid w:val="00DE3339"/>
    <w:rsid w:val="00DE6A84"/>
    <w:rsid w:val="00DF2160"/>
    <w:rsid w:val="00E10FCF"/>
    <w:rsid w:val="00E37FCB"/>
    <w:rsid w:val="00E523EB"/>
    <w:rsid w:val="00E64E10"/>
    <w:rsid w:val="00E730EE"/>
    <w:rsid w:val="00E773B1"/>
    <w:rsid w:val="00EA6698"/>
    <w:rsid w:val="00EB1A03"/>
    <w:rsid w:val="00ED435E"/>
    <w:rsid w:val="00ED690B"/>
    <w:rsid w:val="00EF2AF7"/>
    <w:rsid w:val="00F20404"/>
    <w:rsid w:val="00F35113"/>
    <w:rsid w:val="00F73A74"/>
    <w:rsid w:val="00FA272D"/>
    <w:rsid w:val="00FB67EC"/>
    <w:rsid w:val="00FC30E1"/>
    <w:rsid w:val="00FE26F8"/>
    <w:rsid w:val="00FE662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5005"/>
  <w15:docId w15:val="{A7900429-CA52-4FB3-B5DD-D02CD64D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A1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1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12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27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766B"/>
    <w:pPr>
      <w:ind w:left="720"/>
      <w:contextualSpacing/>
    </w:pPr>
  </w:style>
  <w:style w:type="character" w:styleId="Refdecomentario">
    <w:name w:val="annotation reference"/>
    <w:basedOn w:val="Fuentedeprrafopredeter"/>
    <w:uiPriority w:val="99"/>
    <w:semiHidden/>
    <w:unhideWhenUsed/>
    <w:rsid w:val="004B088D"/>
    <w:rPr>
      <w:sz w:val="16"/>
      <w:szCs w:val="16"/>
    </w:rPr>
  </w:style>
  <w:style w:type="paragraph" w:styleId="Textocomentario">
    <w:name w:val="annotation text"/>
    <w:basedOn w:val="Normal"/>
    <w:link w:val="TextocomentarioCar"/>
    <w:uiPriority w:val="99"/>
    <w:unhideWhenUsed/>
    <w:qFormat/>
    <w:rsid w:val="004B088D"/>
    <w:pPr>
      <w:spacing w:line="240" w:lineRule="auto"/>
    </w:pPr>
    <w:rPr>
      <w:sz w:val="20"/>
      <w:szCs w:val="20"/>
      <w:lang w:val="en-GB"/>
    </w:rPr>
  </w:style>
  <w:style w:type="character" w:customStyle="1" w:styleId="TextocomentarioCar">
    <w:name w:val="Texto comentario Car"/>
    <w:basedOn w:val="Fuentedeprrafopredeter"/>
    <w:link w:val="Textocomentario"/>
    <w:uiPriority w:val="99"/>
    <w:qFormat/>
    <w:rsid w:val="004B088D"/>
    <w:rPr>
      <w:sz w:val="20"/>
      <w:szCs w:val="20"/>
      <w:lang w:val="en-GB"/>
    </w:rPr>
  </w:style>
  <w:style w:type="paragraph" w:styleId="NormalWeb">
    <w:name w:val="Normal (Web)"/>
    <w:basedOn w:val="Normal"/>
    <w:uiPriority w:val="99"/>
    <w:semiHidden/>
    <w:unhideWhenUsed/>
    <w:rsid w:val="004B088D"/>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Encabezado">
    <w:name w:val="header"/>
    <w:basedOn w:val="Normal"/>
    <w:link w:val="EncabezadoCar"/>
    <w:uiPriority w:val="99"/>
    <w:unhideWhenUsed/>
    <w:rsid w:val="00FB67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7EC"/>
    <w:rPr>
      <w:lang w:val="en-US"/>
    </w:rPr>
  </w:style>
  <w:style w:type="paragraph" w:styleId="Piedepgina">
    <w:name w:val="footer"/>
    <w:basedOn w:val="Normal"/>
    <w:link w:val="PiedepginaCar"/>
    <w:uiPriority w:val="99"/>
    <w:unhideWhenUsed/>
    <w:rsid w:val="00FB67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7EC"/>
    <w:rPr>
      <w:lang w:val="en-US"/>
    </w:rPr>
  </w:style>
  <w:style w:type="table" w:styleId="Tablaconcuadrcula">
    <w:name w:val="Table Grid"/>
    <w:basedOn w:val="Tablanormal"/>
    <w:uiPriority w:val="39"/>
    <w:rsid w:val="008A6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35ABC"/>
    <w:rPr>
      <w:color w:val="0563C1" w:themeColor="hyperlink"/>
      <w:u w:val="single"/>
    </w:rPr>
  </w:style>
  <w:style w:type="character" w:styleId="Mencinsinresolver">
    <w:name w:val="Unresolved Mention"/>
    <w:basedOn w:val="Fuentedeprrafopredeter"/>
    <w:uiPriority w:val="99"/>
    <w:semiHidden/>
    <w:unhideWhenUsed/>
    <w:rsid w:val="00635ABC"/>
    <w:rPr>
      <w:color w:val="605E5C"/>
      <w:shd w:val="clear" w:color="auto" w:fill="E1DFDD"/>
    </w:rPr>
  </w:style>
  <w:style w:type="character" w:customStyle="1" w:styleId="Ttulo2Car">
    <w:name w:val="Título 2 Car"/>
    <w:basedOn w:val="Fuentedeprrafopredeter"/>
    <w:link w:val="Ttulo2"/>
    <w:uiPriority w:val="9"/>
    <w:rsid w:val="00CA12AD"/>
    <w:rPr>
      <w:rFonts w:asciiTheme="majorHAnsi" w:eastAsiaTheme="majorEastAsia" w:hAnsiTheme="majorHAnsi" w:cstheme="majorBidi"/>
      <w:color w:val="2F5496" w:themeColor="accent1" w:themeShade="BF"/>
      <w:sz w:val="26"/>
      <w:szCs w:val="26"/>
      <w:lang w:val="en-US"/>
    </w:rPr>
  </w:style>
  <w:style w:type="character" w:customStyle="1" w:styleId="Ttulo1Car">
    <w:name w:val="Título 1 Car"/>
    <w:basedOn w:val="Fuentedeprrafopredeter"/>
    <w:link w:val="Ttulo1"/>
    <w:uiPriority w:val="9"/>
    <w:rsid w:val="00CA12AD"/>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CA12AD"/>
    <w:pPr>
      <w:outlineLvl w:val="9"/>
    </w:pPr>
  </w:style>
  <w:style w:type="paragraph" w:styleId="TDC2">
    <w:name w:val="toc 2"/>
    <w:basedOn w:val="Normal"/>
    <w:next w:val="Normal"/>
    <w:autoRedefine/>
    <w:uiPriority w:val="39"/>
    <w:unhideWhenUsed/>
    <w:rsid w:val="00CA12AD"/>
    <w:pPr>
      <w:spacing w:after="100"/>
      <w:ind w:left="220"/>
    </w:pPr>
  </w:style>
  <w:style w:type="character" w:customStyle="1" w:styleId="Ttulo3Car">
    <w:name w:val="Título 3 Car"/>
    <w:basedOn w:val="Fuentedeprrafopredeter"/>
    <w:link w:val="Ttulo3"/>
    <w:uiPriority w:val="9"/>
    <w:rsid w:val="00CA12AD"/>
    <w:rPr>
      <w:rFonts w:asciiTheme="majorHAnsi" w:eastAsiaTheme="majorEastAsia" w:hAnsiTheme="majorHAnsi" w:cstheme="majorBidi"/>
      <w:color w:val="1F3763" w:themeColor="accent1" w:themeShade="7F"/>
      <w:sz w:val="24"/>
      <w:szCs w:val="24"/>
      <w:lang w:val="en-US"/>
    </w:rPr>
  </w:style>
  <w:style w:type="paragraph" w:styleId="TDC3">
    <w:name w:val="toc 3"/>
    <w:basedOn w:val="Normal"/>
    <w:next w:val="Normal"/>
    <w:autoRedefine/>
    <w:uiPriority w:val="39"/>
    <w:unhideWhenUsed/>
    <w:rsid w:val="000E5869"/>
    <w:pPr>
      <w:spacing w:after="100"/>
      <w:ind w:left="440"/>
    </w:pPr>
  </w:style>
  <w:style w:type="paragraph" w:styleId="Ttulo">
    <w:name w:val="Title"/>
    <w:basedOn w:val="Normal"/>
    <w:next w:val="Normal"/>
    <w:link w:val="TtuloCar"/>
    <w:uiPriority w:val="10"/>
    <w:qFormat/>
    <w:rsid w:val="00427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EDA"/>
    <w:rPr>
      <w:rFonts w:asciiTheme="majorHAnsi" w:eastAsiaTheme="majorEastAsia" w:hAnsiTheme="majorHAnsi" w:cstheme="majorBidi"/>
      <w:spacing w:val="-10"/>
      <w:kern w:val="28"/>
      <w:sz w:val="56"/>
      <w:szCs w:val="56"/>
      <w:lang w:val="en-US"/>
    </w:rPr>
  </w:style>
  <w:style w:type="character" w:customStyle="1" w:styleId="Ttulo4Car">
    <w:name w:val="Título 4 Car"/>
    <w:basedOn w:val="Fuentedeprrafopredeter"/>
    <w:link w:val="Ttulo4"/>
    <w:uiPriority w:val="9"/>
    <w:rsid w:val="00427EDA"/>
    <w:rPr>
      <w:rFonts w:asciiTheme="majorHAnsi" w:eastAsiaTheme="majorEastAsia" w:hAnsiTheme="majorHAnsi" w:cstheme="majorBidi"/>
      <w:i/>
      <w:iCs/>
      <w:color w:val="2F5496" w:themeColor="accent1" w:themeShade="BF"/>
      <w:lang w:val="en-US"/>
    </w:rPr>
  </w:style>
  <w:style w:type="character" w:customStyle="1" w:styleId="hgkelc">
    <w:name w:val="hgkelc"/>
    <w:basedOn w:val="Fuentedeprrafopredeter"/>
    <w:rsid w:val="00FA272D"/>
  </w:style>
  <w:style w:type="paragraph" w:styleId="Asuntodelcomentario">
    <w:name w:val="annotation subject"/>
    <w:basedOn w:val="Textocomentario"/>
    <w:next w:val="Textocomentario"/>
    <w:link w:val="AsuntodelcomentarioCar"/>
    <w:uiPriority w:val="99"/>
    <w:semiHidden/>
    <w:unhideWhenUsed/>
    <w:rsid w:val="004278F9"/>
    <w:rPr>
      <w:b/>
      <w:bCs/>
      <w:lang w:val="en-US"/>
    </w:rPr>
  </w:style>
  <w:style w:type="character" w:customStyle="1" w:styleId="AsuntodelcomentarioCar">
    <w:name w:val="Asunto del comentario Car"/>
    <w:basedOn w:val="TextocomentarioCar"/>
    <w:link w:val="Asuntodelcomentario"/>
    <w:uiPriority w:val="99"/>
    <w:semiHidden/>
    <w:rsid w:val="004278F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9469">
      <w:bodyDiv w:val="1"/>
      <w:marLeft w:val="0"/>
      <w:marRight w:val="0"/>
      <w:marTop w:val="0"/>
      <w:marBottom w:val="0"/>
      <w:divBdr>
        <w:top w:val="none" w:sz="0" w:space="0" w:color="auto"/>
        <w:left w:val="none" w:sz="0" w:space="0" w:color="auto"/>
        <w:bottom w:val="none" w:sz="0" w:space="0" w:color="auto"/>
        <w:right w:val="none" w:sz="0" w:space="0" w:color="auto"/>
      </w:divBdr>
      <w:divsChild>
        <w:div w:id="1202939419">
          <w:marLeft w:val="0"/>
          <w:marRight w:val="0"/>
          <w:marTop w:val="0"/>
          <w:marBottom w:val="0"/>
          <w:divBdr>
            <w:top w:val="none" w:sz="0" w:space="0" w:color="auto"/>
            <w:left w:val="none" w:sz="0" w:space="0" w:color="auto"/>
            <w:bottom w:val="none" w:sz="0" w:space="0" w:color="auto"/>
            <w:right w:val="none" w:sz="0" w:space="0" w:color="auto"/>
          </w:divBdr>
          <w:divsChild>
            <w:div w:id="508984521">
              <w:marLeft w:val="0"/>
              <w:marRight w:val="0"/>
              <w:marTop w:val="300"/>
              <w:marBottom w:val="0"/>
              <w:divBdr>
                <w:top w:val="none" w:sz="0" w:space="0" w:color="auto"/>
                <w:left w:val="none" w:sz="0" w:space="0" w:color="auto"/>
                <w:bottom w:val="none" w:sz="0" w:space="0" w:color="auto"/>
                <w:right w:val="none" w:sz="0" w:space="0" w:color="auto"/>
              </w:divBdr>
              <w:divsChild>
                <w:div w:id="2037653747">
                  <w:marLeft w:val="0"/>
                  <w:marRight w:val="0"/>
                  <w:marTop w:val="0"/>
                  <w:marBottom w:val="0"/>
                  <w:divBdr>
                    <w:top w:val="none" w:sz="0" w:space="0" w:color="auto"/>
                    <w:left w:val="none" w:sz="0" w:space="0" w:color="auto"/>
                    <w:bottom w:val="none" w:sz="0" w:space="0" w:color="auto"/>
                    <w:right w:val="none" w:sz="0" w:space="0" w:color="auto"/>
                  </w:divBdr>
                  <w:divsChild>
                    <w:div w:id="13109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41462">
      <w:bodyDiv w:val="1"/>
      <w:marLeft w:val="0"/>
      <w:marRight w:val="0"/>
      <w:marTop w:val="0"/>
      <w:marBottom w:val="0"/>
      <w:divBdr>
        <w:top w:val="none" w:sz="0" w:space="0" w:color="auto"/>
        <w:left w:val="none" w:sz="0" w:space="0" w:color="auto"/>
        <w:bottom w:val="none" w:sz="0" w:space="0" w:color="auto"/>
        <w:right w:val="none" w:sz="0" w:space="0" w:color="auto"/>
      </w:divBdr>
    </w:div>
    <w:div w:id="756903107">
      <w:bodyDiv w:val="1"/>
      <w:marLeft w:val="0"/>
      <w:marRight w:val="0"/>
      <w:marTop w:val="0"/>
      <w:marBottom w:val="0"/>
      <w:divBdr>
        <w:top w:val="none" w:sz="0" w:space="0" w:color="auto"/>
        <w:left w:val="none" w:sz="0" w:space="0" w:color="auto"/>
        <w:bottom w:val="none" w:sz="0" w:space="0" w:color="auto"/>
        <w:right w:val="none" w:sz="0" w:space="0" w:color="auto"/>
      </w:divBdr>
      <w:divsChild>
        <w:div w:id="1912352967">
          <w:marLeft w:val="0"/>
          <w:marRight w:val="0"/>
          <w:marTop w:val="0"/>
          <w:marBottom w:val="0"/>
          <w:divBdr>
            <w:top w:val="none" w:sz="0" w:space="0" w:color="auto"/>
            <w:left w:val="none" w:sz="0" w:space="0" w:color="auto"/>
            <w:bottom w:val="none" w:sz="0" w:space="0" w:color="auto"/>
            <w:right w:val="none" w:sz="0" w:space="0" w:color="auto"/>
          </w:divBdr>
          <w:divsChild>
            <w:div w:id="1983146778">
              <w:marLeft w:val="0"/>
              <w:marRight w:val="0"/>
              <w:marTop w:val="0"/>
              <w:marBottom w:val="0"/>
              <w:divBdr>
                <w:top w:val="none" w:sz="0" w:space="0" w:color="auto"/>
                <w:left w:val="none" w:sz="0" w:space="0" w:color="auto"/>
                <w:bottom w:val="none" w:sz="0" w:space="0" w:color="auto"/>
                <w:right w:val="none" w:sz="0" w:space="0" w:color="auto"/>
              </w:divBdr>
              <w:divsChild>
                <w:div w:id="20089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3404">
      <w:bodyDiv w:val="1"/>
      <w:marLeft w:val="0"/>
      <w:marRight w:val="0"/>
      <w:marTop w:val="0"/>
      <w:marBottom w:val="0"/>
      <w:divBdr>
        <w:top w:val="none" w:sz="0" w:space="0" w:color="auto"/>
        <w:left w:val="none" w:sz="0" w:space="0" w:color="auto"/>
        <w:bottom w:val="none" w:sz="0" w:space="0" w:color="auto"/>
        <w:right w:val="none" w:sz="0" w:space="0" w:color="auto"/>
      </w:divBdr>
    </w:div>
    <w:div w:id="1011645744">
      <w:bodyDiv w:val="1"/>
      <w:marLeft w:val="0"/>
      <w:marRight w:val="0"/>
      <w:marTop w:val="0"/>
      <w:marBottom w:val="0"/>
      <w:divBdr>
        <w:top w:val="none" w:sz="0" w:space="0" w:color="auto"/>
        <w:left w:val="none" w:sz="0" w:space="0" w:color="auto"/>
        <w:bottom w:val="none" w:sz="0" w:space="0" w:color="auto"/>
        <w:right w:val="none" w:sz="0" w:space="0" w:color="auto"/>
      </w:divBdr>
    </w:div>
    <w:div w:id="1102603965">
      <w:bodyDiv w:val="1"/>
      <w:marLeft w:val="0"/>
      <w:marRight w:val="0"/>
      <w:marTop w:val="0"/>
      <w:marBottom w:val="0"/>
      <w:divBdr>
        <w:top w:val="none" w:sz="0" w:space="0" w:color="auto"/>
        <w:left w:val="none" w:sz="0" w:space="0" w:color="auto"/>
        <w:bottom w:val="none" w:sz="0" w:space="0" w:color="auto"/>
        <w:right w:val="none" w:sz="0" w:space="0" w:color="auto"/>
      </w:divBdr>
      <w:divsChild>
        <w:div w:id="1359744149">
          <w:marLeft w:val="300"/>
          <w:marRight w:val="150"/>
          <w:marTop w:val="150"/>
          <w:marBottom w:val="150"/>
          <w:divBdr>
            <w:top w:val="single" w:sz="24" w:space="0" w:color="DF8D00"/>
            <w:left w:val="single" w:sz="6" w:space="0" w:color="DF8D00"/>
            <w:bottom w:val="single" w:sz="6" w:space="0" w:color="DF8D00"/>
            <w:right w:val="single" w:sz="6" w:space="0" w:color="DF8D00"/>
          </w:divBdr>
        </w:div>
      </w:divsChild>
    </w:div>
    <w:div w:id="1680081463">
      <w:bodyDiv w:val="1"/>
      <w:marLeft w:val="0"/>
      <w:marRight w:val="0"/>
      <w:marTop w:val="0"/>
      <w:marBottom w:val="0"/>
      <w:divBdr>
        <w:top w:val="none" w:sz="0" w:space="0" w:color="auto"/>
        <w:left w:val="none" w:sz="0" w:space="0" w:color="auto"/>
        <w:bottom w:val="none" w:sz="0" w:space="0" w:color="auto"/>
        <w:right w:val="none" w:sz="0" w:space="0" w:color="auto"/>
      </w:divBdr>
    </w:div>
    <w:div w:id="1764646638">
      <w:bodyDiv w:val="1"/>
      <w:marLeft w:val="0"/>
      <w:marRight w:val="0"/>
      <w:marTop w:val="0"/>
      <w:marBottom w:val="0"/>
      <w:divBdr>
        <w:top w:val="none" w:sz="0" w:space="0" w:color="auto"/>
        <w:left w:val="none" w:sz="0" w:space="0" w:color="auto"/>
        <w:bottom w:val="none" w:sz="0" w:space="0" w:color="auto"/>
        <w:right w:val="none" w:sz="0" w:space="0" w:color="auto"/>
      </w:divBdr>
      <w:divsChild>
        <w:div w:id="495918129">
          <w:marLeft w:val="0"/>
          <w:marRight w:val="0"/>
          <w:marTop w:val="0"/>
          <w:marBottom w:val="0"/>
          <w:divBdr>
            <w:top w:val="none" w:sz="0" w:space="0" w:color="auto"/>
            <w:left w:val="none" w:sz="0" w:space="0" w:color="auto"/>
            <w:bottom w:val="none" w:sz="0" w:space="0" w:color="auto"/>
            <w:right w:val="none" w:sz="0" w:space="0" w:color="auto"/>
          </w:divBdr>
          <w:divsChild>
            <w:div w:id="1506479609">
              <w:marLeft w:val="0"/>
              <w:marRight w:val="0"/>
              <w:marTop w:val="300"/>
              <w:marBottom w:val="0"/>
              <w:divBdr>
                <w:top w:val="none" w:sz="0" w:space="0" w:color="auto"/>
                <w:left w:val="none" w:sz="0" w:space="0" w:color="auto"/>
                <w:bottom w:val="none" w:sz="0" w:space="0" w:color="auto"/>
                <w:right w:val="none" w:sz="0" w:space="0" w:color="auto"/>
              </w:divBdr>
              <w:divsChild>
                <w:div w:id="590354546">
                  <w:marLeft w:val="0"/>
                  <w:marRight w:val="0"/>
                  <w:marTop w:val="0"/>
                  <w:marBottom w:val="0"/>
                  <w:divBdr>
                    <w:top w:val="none" w:sz="0" w:space="0" w:color="auto"/>
                    <w:left w:val="none" w:sz="0" w:space="0" w:color="auto"/>
                    <w:bottom w:val="none" w:sz="0" w:space="0" w:color="auto"/>
                    <w:right w:val="none" w:sz="0" w:space="0" w:color="auto"/>
                  </w:divBdr>
                  <w:divsChild>
                    <w:div w:id="13141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026673">
      <w:bodyDiv w:val="1"/>
      <w:marLeft w:val="0"/>
      <w:marRight w:val="0"/>
      <w:marTop w:val="0"/>
      <w:marBottom w:val="0"/>
      <w:divBdr>
        <w:top w:val="none" w:sz="0" w:space="0" w:color="auto"/>
        <w:left w:val="none" w:sz="0" w:space="0" w:color="auto"/>
        <w:bottom w:val="none" w:sz="0" w:space="0" w:color="auto"/>
        <w:right w:val="none" w:sz="0" w:space="0" w:color="auto"/>
      </w:divBdr>
      <w:divsChild>
        <w:div w:id="349601380">
          <w:marLeft w:val="300"/>
          <w:marRight w:val="150"/>
          <w:marTop w:val="150"/>
          <w:marBottom w:val="150"/>
          <w:divBdr>
            <w:top w:val="single" w:sz="24" w:space="0" w:color="DF8D00"/>
            <w:left w:val="single" w:sz="6" w:space="0" w:color="DF8D00"/>
            <w:bottom w:val="single" w:sz="6" w:space="0" w:color="DF8D00"/>
            <w:right w:val="single" w:sz="6" w:space="0" w:color="DF8D00"/>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Receiver_operating_characteristi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nfusion_matrix"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nber.org/research/business-cycle-da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n.wikipedia.org/wiki/Mean_absolute_percentage_error"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Mean_squared_err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E8A45-2154-4B60-8D67-B80F4267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2763</TotalTime>
  <Pages>9</Pages>
  <Words>2447</Words>
  <Characters>13952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31</cp:revision>
  <dcterms:created xsi:type="dcterms:W3CDTF">2022-01-24T12:24:00Z</dcterms:created>
  <dcterms:modified xsi:type="dcterms:W3CDTF">2022-04-24T13:27:00Z</dcterms:modified>
</cp:coreProperties>
</file>