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D10F9" w14:textId="77777777" w:rsidR="005C19DD" w:rsidRPr="00152E1B" w:rsidRDefault="005C19DD" w:rsidP="00237365">
      <w:pPr>
        <w:rPr>
          <w:ins w:id="0" w:author="Author" w:date="2020-05-17T20:32:00Z"/>
          <w:rFonts w:asciiTheme="majorBidi" w:hAnsiTheme="majorBidi" w:cstheme="majorBidi"/>
          <w:sz w:val="22"/>
          <w:rPrChange w:id="1" w:author="Author" w:date="2020-05-19T20:58:00Z">
            <w:rPr>
              <w:ins w:id="2" w:author="Author" w:date="2020-05-17T20:32:00Z"/>
            </w:rPr>
          </w:rPrChange>
        </w:rPr>
      </w:pPr>
      <w:ins w:id="3" w:author="Author" w:date="2020-05-17T20:32:00Z">
        <w:r w:rsidRPr="00152E1B">
          <w:rPr>
            <w:rFonts w:asciiTheme="majorBidi" w:hAnsiTheme="majorBidi" w:cstheme="majorBidi"/>
            <w:sz w:val="22"/>
            <w:rPrChange w:id="4" w:author="Author" w:date="2020-05-19T20:58:00Z">
              <w:rPr/>
            </w:rPrChange>
          </w:rPr>
          <w:t>GDE ASE Project 2020</w:t>
        </w:r>
      </w:ins>
    </w:p>
    <w:p w14:paraId="093DBD12" w14:textId="6F8E1993" w:rsidR="005C19DD" w:rsidRPr="00152E1B" w:rsidRDefault="005C19DD" w:rsidP="003A4525">
      <w:pPr>
        <w:rPr>
          <w:ins w:id="5" w:author="Author" w:date="2020-05-17T20:32:00Z"/>
          <w:rFonts w:asciiTheme="majorBidi" w:hAnsiTheme="majorBidi" w:cstheme="majorBidi"/>
          <w:sz w:val="22"/>
          <w:rPrChange w:id="6" w:author="Author" w:date="2020-05-19T20:58:00Z">
            <w:rPr>
              <w:ins w:id="7" w:author="Author" w:date="2020-05-17T20:32:00Z"/>
            </w:rPr>
          </w:rPrChange>
        </w:rPr>
        <w:pPrChange w:id="8" w:author="Author" w:date="2020-05-20T13:53:00Z">
          <w:pPr/>
        </w:pPrChange>
      </w:pPr>
      <w:ins w:id="9" w:author="Author" w:date="2020-05-17T20:32:00Z">
        <w:r w:rsidRPr="00152E1B">
          <w:rPr>
            <w:rFonts w:asciiTheme="majorBidi" w:hAnsiTheme="majorBidi" w:cstheme="majorBidi"/>
            <w:b/>
            <w:i/>
            <w:sz w:val="22"/>
            <w:rPrChange w:id="10" w:author="Author" w:date="2020-05-19T20:58:00Z">
              <w:rPr>
                <w:rFonts w:ascii="Times New Roman" w:hAnsi="Times New Roman" w:cs="Times New Roman"/>
                <w:b/>
                <w:i/>
                <w:sz w:val="22"/>
              </w:rPr>
            </w:rPrChange>
          </w:rPr>
          <w:t xml:space="preserve">The price </w:t>
        </w:r>
      </w:ins>
      <w:ins w:id="11" w:author="Author" w:date="2020-05-17T20:46:00Z">
        <w:r w:rsidR="005D620D" w:rsidRPr="00152E1B">
          <w:rPr>
            <w:rFonts w:asciiTheme="majorBidi" w:hAnsiTheme="majorBidi" w:cstheme="majorBidi"/>
            <w:b/>
            <w:i/>
            <w:sz w:val="22"/>
            <w:rPrChange w:id="12" w:author="Author" w:date="2020-05-19T20:58:00Z">
              <w:rPr>
                <w:rFonts w:ascii="Times New Roman" w:hAnsi="Times New Roman" w:cs="Times New Roman"/>
                <w:b/>
                <w:i/>
                <w:sz w:val="22"/>
              </w:rPr>
            </w:rPrChange>
          </w:rPr>
          <w:t xml:space="preserve">of </w:t>
        </w:r>
      </w:ins>
      <w:ins w:id="13" w:author="Author" w:date="2020-05-17T20:43:00Z">
        <w:r w:rsidR="00087FC8" w:rsidRPr="00152E1B">
          <w:rPr>
            <w:rFonts w:asciiTheme="majorBidi" w:hAnsiTheme="majorBidi" w:cstheme="majorBidi"/>
            <w:b/>
            <w:i/>
            <w:sz w:val="22"/>
            <w:rPrChange w:id="14" w:author="Author" w:date="2020-05-19T20:58:00Z">
              <w:rPr>
                <w:rFonts w:ascii="Times New Roman" w:hAnsi="Times New Roman" w:cs="Times New Roman"/>
                <w:b/>
                <w:i/>
                <w:sz w:val="22"/>
              </w:rPr>
            </w:rPrChange>
          </w:rPr>
          <w:t xml:space="preserve">investing in </w:t>
        </w:r>
      </w:ins>
      <w:ins w:id="15" w:author="Author" w:date="2020-05-17T20:32:00Z">
        <w:r w:rsidRPr="00152E1B">
          <w:rPr>
            <w:rFonts w:asciiTheme="majorBidi" w:hAnsiTheme="majorBidi" w:cstheme="majorBidi"/>
            <w:b/>
            <w:i/>
            <w:sz w:val="22"/>
            <w:rPrChange w:id="16" w:author="Author" w:date="2020-05-19T20:58:00Z">
              <w:rPr>
                <w:rFonts w:ascii="Times New Roman" w:hAnsi="Times New Roman" w:cs="Times New Roman"/>
                <w:b/>
                <w:i/>
                <w:sz w:val="22"/>
              </w:rPr>
            </w:rPrChange>
          </w:rPr>
          <w:t>gold</w:t>
        </w:r>
      </w:ins>
    </w:p>
    <w:p w14:paraId="3E6FD229" w14:textId="6B20723E" w:rsidR="005C19DD" w:rsidRPr="00152E1B" w:rsidRDefault="005C19DD" w:rsidP="003A4525">
      <w:pPr>
        <w:rPr>
          <w:ins w:id="17" w:author="Author" w:date="2020-05-17T20:32:00Z"/>
          <w:rFonts w:asciiTheme="majorBidi" w:hAnsiTheme="majorBidi" w:cstheme="majorBidi"/>
          <w:sz w:val="22"/>
          <w:rPrChange w:id="18" w:author="Author" w:date="2020-05-19T20:58:00Z">
            <w:rPr>
              <w:ins w:id="19" w:author="Author" w:date="2020-05-17T20:32:00Z"/>
            </w:rPr>
          </w:rPrChange>
        </w:rPr>
        <w:pPrChange w:id="20" w:author="Author" w:date="2020-05-20T13:53:00Z">
          <w:pPr/>
        </w:pPrChange>
      </w:pPr>
      <w:ins w:id="21" w:author="Author" w:date="2020-05-17T20:32:00Z">
        <w:r w:rsidRPr="00152E1B">
          <w:rPr>
            <w:rFonts w:asciiTheme="majorBidi" w:hAnsiTheme="majorBidi" w:cstheme="majorBidi"/>
            <w:sz w:val="22"/>
            <w:rPrChange w:id="22" w:author="Author" w:date="2020-05-19T20:58:00Z">
              <w:rPr/>
            </w:rPrChange>
          </w:rPr>
          <w:t>Isabel Mart</w:t>
        </w:r>
      </w:ins>
      <w:ins w:id="23" w:author="Author" w:date="2020-05-19T20:58:00Z">
        <w:r w:rsidR="00C012EB">
          <w:rPr>
            <w:rFonts w:asciiTheme="majorBidi" w:hAnsiTheme="majorBidi" w:cstheme="majorBidi"/>
            <w:sz w:val="22"/>
          </w:rPr>
          <w:t>í</w:t>
        </w:r>
      </w:ins>
      <w:ins w:id="24" w:author="Author" w:date="2020-05-17T20:32:00Z">
        <w:r w:rsidRPr="00152E1B">
          <w:rPr>
            <w:rFonts w:asciiTheme="majorBidi" w:hAnsiTheme="majorBidi" w:cstheme="majorBidi"/>
            <w:sz w:val="22"/>
            <w:rPrChange w:id="25" w:author="Author" w:date="2020-05-19T20:58:00Z">
              <w:rPr/>
            </w:rPrChange>
          </w:rPr>
          <w:t>nez de Rituerto</w:t>
        </w:r>
      </w:ins>
    </w:p>
    <w:p w14:paraId="54AFFAE8" w14:textId="77777777" w:rsidR="005C19DD" w:rsidRPr="00152E1B" w:rsidRDefault="005C19DD" w:rsidP="003A4525">
      <w:pPr>
        <w:rPr>
          <w:ins w:id="26" w:author="Author" w:date="2020-05-17T20:33:00Z"/>
          <w:rFonts w:asciiTheme="majorBidi" w:hAnsiTheme="majorBidi" w:cstheme="majorBidi"/>
          <w:b/>
          <w:sz w:val="22"/>
          <w:rPrChange w:id="27" w:author="Author" w:date="2020-05-19T20:58:00Z">
            <w:rPr>
              <w:ins w:id="28" w:author="Author" w:date="2020-05-17T20:33:00Z"/>
              <w:rFonts w:ascii="Times New Roman" w:hAnsi="Times New Roman" w:cs="Times New Roman"/>
              <w:b/>
              <w:sz w:val="22"/>
            </w:rPr>
          </w:rPrChange>
        </w:rPr>
        <w:pPrChange w:id="29" w:author="Author" w:date="2020-05-20T13:53:00Z">
          <w:pPr/>
        </w:pPrChange>
      </w:pPr>
    </w:p>
    <w:p w14:paraId="27B57E5C" w14:textId="5AE0367B" w:rsidR="005C19DD" w:rsidRPr="00152E1B" w:rsidRDefault="00D52C3D" w:rsidP="003A4525">
      <w:pPr>
        <w:rPr>
          <w:ins w:id="30" w:author="Author" w:date="2020-05-17T20:36:00Z"/>
          <w:rFonts w:asciiTheme="majorBidi" w:hAnsiTheme="majorBidi" w:cstheme="majorBidi"/>
          <w:sz w:val="22"/>
          <w:rPrChange w:id="31" w:author="Author" w:date="2020-05-19T20:58:00Z">
            <w:rPr>
              <w:ins w:id="32" w:author="Author" w:date="2020-05-17T20:36:00Z"/>
              <w:rFonts w:ascii="Times New Roman" w:hAnsi="Times New Roman" w:cs="Times New Roman"/>
              <w:sz w:val="22"/>
            </w:rPr>
          </w:rPrChange>
        </w:rPr>
        <w:pPrChange w:id="33" w:author="Author" w:date="2020-05-20T13:53:00Z">
          <w:pPr>
            <w:ind w:firstLine="420"/>
          </w:pPr>
        </w:pPrChange>
      </w:pPr>
      <w:ins w:id="34" w:author="Author" w:date="2020-05-17T22:25:00Z">
        <w:r w:rsidRPr="00152E1B">
          <w:rPr>
            <w:rFonts w:asciiTheme="majorBidi" w:hAnsiTheme="majorBidi" w:cstheme="majorBidi"/>
            <w:sz w:val="22"/>
            <w:rPrChange w:id="35" w:author="Author" w:date="2020-05-19T20:58:00Z">
              <w:rPr>
                <w:rFonts w:ascii="Times New Roman" w:hAnsi="Times New Roman" w:cs="Times New Roman"/>
                <w:sz w:val="22"/>
              </w:rPr>
            </w:rPrChange>
          </w:rPr>
          <w:t xml:space="preserve">Gold </w:t>
        </w:r>
      </w:ins>
      <w:ins w:id="36" w:author="Author" w:date="2020-05-19T21:07:00Z">
        <w:r w:rsidR="008353B2">
          <w:rPr>
            <w:rFonts w:asciiTheme="majorBidi" w:hAnsiTheme="majorBidi" w:cstheme="majorBidi"/>
            <w:sz w:val="22"/>
          </w:rPr>
          <w:t xml:space="preserve">is </w:t>
        </w:r>
      </w:ins>
      <w:ins w:id="37" w:author="Author" w:date="2020-05-19T21:03:00Z">
        <w:r w:rsidR="00B3460C">
          <w:rPr>
            <w:rFonts w:asciiTheme="majorBidi" w:hAnsiTheme="majorBidi" w:cstheme="majorBidi"/>
            <w:sz w:val="22"/>
          </w:rPr>
          <w:t xml:space="preserve">widely </w:t>
        </w:r>
      </w:ins>
      <w:ins w:id="38" w:author="Author" w:date="2020-05-17T22:25:00Z">
        <w:r w:rsidRPr="00152E1B">
          <w:rPr>
            <w:rFonts w:asciiTheme="majorBidi" w:hAnsiTheme="majorBidi" w:cstheme="majorBidi"/>
            <w:sz w:val="22"/>
            <w:rPrChange w:id="39" w:author="Author" w:date="2020-05-19T20:58:00Z">
              <w:rPr>
                <w:rFonts w:ascii="Times New Roman" w:hAnsi="Times New Roman" w:cs="Times New Roman"/>
                <w:sz w:val="22"/>
              </w:rPr>
            </w:rPrChange>
          </w:rPr>
          <w:t xml:space="preserve">used </w:t>
        </w:r>
      </w:ins>
      <w:ins w:id="40" w:author="Author" w:date="2020-05-17T22:27:00Z">
        <w:r w:rsidRPr="00152E1B">
          <w:rPr>
            <w:rFonts w:asciiTheme="majorBidi" w:hAnsiTheme="majorBidi" w:cstheme="majorBidi"/>
            <w:sz w:val="22"/>
            <w:rPrChange w:id="41" w:author="Author" w:date="2020-05-19T20:58:00Z">
              <w:rPr>
                <w:rFonts w:ascii="Times New Roman" w:hAnsi="Times New Roman" w:cs="Times New Roman"/>
                <w:sz w:val="22"/>
              </w:rPr>
            </w:rPrChange>
          </w:rPr>
          <w:t xml:space="preserve">as a </w:t>
        </w:r>
      </w:ins>
      <w:ins w:id="42" w:author="Author" w:date="2020-05-17T23:24:00Z">
        <w:r w:rsidR="00EA5DF5" w:rsidRPr="00152E1B">
          <w:rPr>
            <w:rFonts w:asciiTheme="majorBidi" w:hAnsiTheme="majorBidi" w:cstheme="majorBidi"/>
            <w:sz w:val="22"/>
            <w:rPrChange w:id="43" w:author="Author" w:date="2020-05-19T20:58:00Z">
              <w:rPr>
                <w:rFonts w:ascii="Times New Roman" w:hAnsi="Times New Roman" w:cs="Times New Roman"/>
                <w:sz w:val="22"/>
              </w:rPr>
            </w:rPrChange>
          </w:rPr>
          <w:t>hedg</w:t>
        </w:r>
      </w:ins>
      <w:ins w:id="44" w:author="Author" w:date="2020-05-17T23:25:00Z">
        <w:r w:rsidR="00EA5DF5" w:rsidRPr="00152E1B">
          <w:rPr>
            <w:rFonts w:asciiTheme="majorBidi" w:hAnsiTheme="majorBidi" w:cstheme="majorBidi"/>
            <w:sz w:val="22"/>
            <w:rPrChange w:id="45" w:author="Author" w:date="2020-05-19T20:58:00Z">
              <w:rPr>
                <w:rFonts w:ascii="Times New Roman" w:hAnsi="Times New Roman" w:cs="Times New Roman"/>
                <w:sz w:val="22"/>
              </w:rPr>
            </w:rPrChange>
          </w:rPr>
          <w:t xml:space="preserve">e against volatility in </w:t>
        </w:r>
      </w:ins>
      <w:ins w:id="46" w:author="Author" w:date="2020-05-17T22:25:00Z">
        <w:r w:rsidRPr="00152E1B">
          <w:rPr>
            <w:rFonts w:asciiTheme="majorBidi" w:hAnsiTheme="majorBidi" w:cstheme="majorBidi"/>
            <w:sz w:val="22"/>
            <w:rPrChange w:id="47" w:author="Author" w:date="2020-05-19T20:58:00Z">
              <w:rPr>
                <w:rFonts w:ascii="Times New Roman" w:hAnsi="Times New Roman" w:cs="Times New Roman"/>
                <w:sz w:val="22"/>
              </w:rPr>
            </w:rPrChange>
          </w:rPr>
          <w:t>i</w:t>
        </w:r>
      </w:ins>
      <w:ins w:id="48" w:author="Author" w:date="2020-05-17T22:26:00Z">
        <w:r w:rsidRPr="00152E1B">
          <w:rPr>
            <w:rFonts w:asciiTheme="majorBidi" w:hAnsiTheme="majorBidi" w:cstheme="majorBidi"/>
            <w:sz w:val="22"/>
            <w:rPrChange w:id="49" w:author="Author" w:date="2020-05-19T20:58:00Z">
              <w:rPr>
                <w:rFonts w:ascii="Times New Roman" w:hAnsi="Times New Roman" w:cs="Times New Roman"/>
                <w:sz w:val="22"/>
              </w:rPr>
            </w:rPrChange>
          </w:rPr>
          <w:t xml:space="preserve">nvestment portfolios </w:t>
        </w:r>
      </w:ins>
      <w:ins w:id="50" w:author="Author" w:date="2020-05-17T23:25:00Z">
        <w:r w:rsidR="00EA5DF5" w:rsidRPr="00152E1B">
          <w:rPr>
            <w:rFonts w:asciiTheme="majorBidi" w:hAnsiTheme="majorBidi" w:cstheme="majorBidi"/>
            <w:sz w:val="22"/>
            <w:rPrChange w:id="51" w:author="Author" w:date="2020-05-19T20:58:00Z">
              <w:rPr>
                <w:rFonts w:ascii="Times New Roman" w:hAnsi="Times New Roman" w:cs="Times New Roman"/>
                <w:sz w:val="22"/>
              </w:rPr>
            </w:rPrChange>
          </w:rPr>
          <w:t xml:space="preserve">and a </w:t>
        </w:r>
      </w:ins>
      <w:ins w:id="52" w:author="Author" w:date="2020-05-17T23:26:00Z">
        <w:r w:rsidR="002704F8" w:rsidRPr="00152E1B">
          <w:rPr>
            <w:rFonts w:asciiTheme="majorBidi" w:hAnsiTheme="majorBidi" w:cstheme="majorBidi"/>
            <w:sz w:val="22"/>
            <w:rPrChange w:id="53" w:author="Author" w:date="2020-05-19T20:58:00Z">
              <w:rPr>
                <w:rFonts w:ascii="Times New Roman" w:hAnsi="Times New Roman" w:cs="Times New Roman"/>
                <w:sz w:val="22"/>
              </w:rPr>
            </w:rPrChange>
          </w:rPr>
          <w:t xml:space="preserve">financial </w:t>
        </w:r>
      </w:ins>
      <w:ins w:id="54" w:author="Author" w:date="2020-05-17T23:25:00Z">
        <w:r w:rsidR="00EA5DF5" w:rsidRPr="00152E1B">
          <w:rPr>
            <w:rFonts w:asciiTheme="majorBidi" w:hAnsiTheme="majorBidi" w:cstheme="majorBidi"/>
            <w:sz w:val="22"/>
            <w:rPrChange w:id="55" w:author="Author" w:date="2020-05-19T20:58:00Z">
              <w:rPr>
                <w:rFonts w:ascii="Times New Roman" w:hAnsi="Times New Roman" w:cs="Times New Roman"/>
                <w:sz w:val="22"/>
              </w:rPr>
            </w:rPrChange>
          </w:rPr>
          <w:t>safe haven in</w:t>
        </w:r>
      </w:ins>
      <w:ins w:id="56" w:author="Author" w:date="2020-05-19T20:59:00Z">
        <w:r w:rsidR="00F92FCA">
          <w:rPr>
            <w:rFonts w:asciiTheme="majorBidi" w:hAnsiTheme="majorBidi" w:cstheme="majorBidi"/>
            <w:sz w:val="22"/>
          </w:rPr>
          <w:t xml:space="preserve"> </w:t>
        </w:r>
      </w:ins>
      <w:ins w:id="57" w:author="Author" w:date="2020-05-17T23:25:00Z">
        <w:r w:rsidR="00EA5DF5" w:rsidRPr="00152E1B">
          <w:rPr>
            <w:rFonts w:asciiTheme="majorBidi" w:hAnsiTheme="majorBidi" w:cstheme="majorBidi"/>
            <w:sz w:val="22"/>
            <w:rPrChange w:id="58" w:author="Author" w:date="2020-05-19T20:58:00Z">
              <w:rPr>
                <w:rFonts w:ascii="Times New Roman" w:hAnsi="Times New Roman" w:cs="Times New Roman"/>
                <w:sz w:val="22"/>
              </w:rPr>
            </w:rPrChange>
          </w:rPr>
          <w:t>times</w:t>
        </w:r>
      </w:ins>
      <w:ins w:id="59" w:author="Author" w:date="2020-05-19T20:59:00Z">
        <w:r w:rsidR="00F92FCA">
          <w:rPr>
            <w:rFonts w:asciiTheme="majorBidi" w:hAnsiTheme="majorBidi" w:cstheme="majorBidi"/>
            <w:sz w:val="22"/>
          </w:rPr>
          <w:t xml:space="preserve"> </w:t>
        </w:r>
      </w:ins>
      <w:ins w:id="60" w:author="Author" w:date="2020-05-17T23:25:00Z">
        <w:r w:rsidR="00EA5DF5" w:rsidRPr="00152E1B">
          <w:rPr>
            <w:rFonts w:asciiTheme="majorBidi" w:hAnsiTheme="majorBidi" w:cstheme="majorBidi"/>
            <w:sz w:val="22"/>
            <w:rPrChange w:id="61" w:author="Author" w:date="2020-05-19T20:58:00Z">
              <w:rPr>
                <w:rFonts w:ascii="Times New Roman" w:hAnsi="Times New Roman" w:cs="Times New Roman"/>
                <w:sz w:val="22"/>
              </w:rPr>
            </w:rPrChange>
          </w:rPr>
          <w:t>of</w:t>
        </w:r>
      </w:ins>
      <w:ins w:id="62" w:author="Author" w:date="2020-05-19T20:59:00Z">
        <w:r w:rsidR="00F92FCA">
          <w:rPr>
            <w:rFonts w:asciiTheme="majorBidi" w:hAnsiTheme="majorBidi" w:cstheme="majorBidi"/>
            <w:sz w:val="22"/>
          </w:rPr>
          <w:t xml:space="preserve"> </w:t>
        </w:r>
      </w:ins>
      <w:ins w:id="63" w:author="Author" w:date="2020-05-17T23:25:00Z">
        <w:r w:rsidR="00EA5DF5" w:rsidRPr="00152E1B">
          <w:rPr>
            <w:rFonts w:asciiTheme="majorBidi" w:hAnsiTheme="majorBidi" w:cstheme="majorBidi"/>
            <w:sz w:val="22"/>
            <w:rPrChange w:id="64" w:author="Author" w:date="2020-05-19T20:58:00Z">
              <w:rPr>
                <w:rFonts w:ascii="Times New Roman" w:hAnsi="Times New Roman" w:cs="Times New Roman"/>
                <w:sz w:val="22"/>
              </w:rPr>
            </w:rPrChange>
          </w:rPr>
          <w:t>market</w:t>
        </w:r>
      </w:ins>
      <w:ins w:id="65" w:author="Author" w:date="2020-05-19T20:59:00Z">
        <w:r w:rsidR="00F92FCA">
          <w:rPr>
            <w:rFonts w:asciiTheme="majorBidi" w:hAnsiTheme="majorBidi" w:cstheme="majorBidi"/>
            <w:sz w:val="22"/>
          </w:rPr>
          <w:t xml:space="preserve"> </w:t>
        </w:r>
      </w:ins>
      <w:ins w:id="66" w:author="Author" w:date="2020-05-17T23:26:00Z">
        <w:r w:rsidR="002704F8" w:rsidRPr="00152E1B">
          <w:rPr>
            <w:rFonts w:asciiTheme="majorBidi" w:hAnsiTheme="majorBidi" w:cstheme="majorBidi"/>
            <w:sz w:val="22"/>
            <w:rPrChange w:id="67" w:author="Author" w:date="2020-05-19T20:58:00Z">
              <w:rPr>
                <w:rFonts w:ascii="Times New Roman" w:hAnsi="Times New Roman" w:cs="Times New Roman"/>
                <w:sz w:val="22"/>
              </w:rPr>
            </w:rPrChange>
          </w:rPr>
          <w:t>turmoil</w:t>
        </w:r>
      </w:ins>
      <w:ins w:id="68" w:author="Author" w:date="2020-05-19T21:07:00Z">
        <w:r w:rsidR="008353B2">
          <w:rPr>
            <w:rFonts w:asciiTheme="majorBidi" w:hAnsiTheme="majorBidi" w:cstheme="majorBidi"/>
            <w:sz w:val="22"/>
          </w:rPr>
          <w:t xml:space="preserve">. This belief suggests </w:t>
        </w:r>
        <w:r w:rsidR="000007A5">
          <w:rPr>
            <w:rFonts w:asciiTheme="majorBidi" w:hAnsiTheme="majorBidi" w:cstheme="majorBidi"/>
            <w:sz w:val="22"/>
          </w:rPr>
          <w:t xml:space="preserve">that </w:t>
        </w:r>
        <w:r w:rsidR="008353B2">
          <w:rPr>
            <w:rFonts w:asciiTheme="majorBidi" w:hAnsiTheme="majorBidi" w:cstheme="majorBidi"/>
            <w:sz w:val="22"/>
          </w:rPr>
          <w:t xml:space="preserve">gold is negatively related to stock market returns. </w:t>
        </w:r>
      </w:ins>
      <w:ins w:id="69" w:author="Author" w:date="2020-05-17T22:26:00Z">
        <w:r w:rsidRPr="00152E1B">
          <w:rPr>
            <w:rFonts w:asciiTheme="majorBidi" w:hAnsiTheme="majorBidi" w:cstheme="majorBidi"/>
            <w:sz w:val="22"/>
            <w:rPrChange w:id="70" w:author="Author" w:date="2020-05-19T20:58:00Z">
              <w:rPr>
                <w:rFonts w:ascii="Times New Roman" w:hAnsi="Times New Roman" w:cs="Times New Roman"/>
                <w:sz w:val="22"/>
              </w:rPr>
            </w:rPrChange>
          </w:rPr>
          <w:t xml:space="preserve">This </w:t>
        </w:r>
      </w:ins>
      <w:ins w:id="71" w:author="Author" w:date="2020-05-17T23:23:00Z">
        <w:r w:rsidR="00EA5DF5" w:rsidRPr="00152E1B">
          <w:rPr>
            <w:rFonts w:asciiTheme="majorBidi" w:hAnsiTheme="majorBidi" w:cstheme="majorBidi"/>
            <w:sz w:val="22"/>
            <w:rPrChange w:id="72" w:author="Author" w:date="2020-05-19T20:58:00Z">
              <w:rPr>
                <w:rFonts w:ascii="Times New Roman" w:hAnsi="Times New Roman" w:cs="Times New Roman"/>
                <w:sz w:val="22"/>
              </w:rPr>
            </w:rPrChange>
          </w:rPr>
          <w:t xml:space="preserve">projects uses time series data to construct a multilinear regression model </w:t>
        </w:r>
      </w:ins>
      <w:ins w:id="73" w:author="Author" w:date="2020-05-19T21:00:00Z">
        <w:r w:rsidR="004224C9">
          <w:rPr>
            <w:rFonts w:asciiTheme="majorBidi" w:hAnsiTheme="majorBidi" w:cstheme="majorBidi"/>
            <w:sz w:val="22"/>
          </w:rPr>
          <w:t xml:space="preserve">to </w:t>
        </w:r>
      </w:ins>
      <w:ins w:id="74" w:author="Author" w:date="2020-05-17T22:26:00Z">
        <w:r w:rsidRPr="00152E1B">
          <w:rPr>
            <w:rFonts w:asciiTheme="majorBidi" w:hAnsiTheme="majorBidi" w:cstheme="majorBidi"/>
            <w:sz w:val="22"/>
            <w:rPrChange w:id="75" w:author="Author" w:date="2020-05-19T20:58:00Z">
              <w:rPr>
                <w:rFonts w:ascii="Times New Roman" w:hAnsi="Times New Roman" w:cs="Times New Roman"/>
                <w:sz w:val="22"/>
              </w:rPr>
            </w:rPrChange>
          </w:rPr>
          <w:t xml:space="preserve">study the relationship </w:t>
        </w:r>
      </w:ins>
      <w:ins w:id="76" w:author="Author" w:date="2020-05-17T23:24:00Z">
        <w:r w:rsidR="00EA5DF5" w:rsidRPr="00152E1B">
          <w:rPr>
            <w:rFonts w:asciiTheme="majorBidi" w:hAnsiTheme="majorBidi" w:cstheme="majorBidi"/>
            <w:sz w:val="22"/>
            <w:rPrChange w:id="77" w:author="Author" w:date="2020-05-19T20:58:00Z">
              <w:rPr>
                <w:rFonts w:ascii="Times New Roman" w:hAnsi="Times New Roman" w:cs="Times New Roman"/>
                <w:sz w:val="22"/>
              </w:rPr>
            </w:rPrChange>
          </w:rPr>
          <w:t xml:space="preserve">between </w:t>
        </w:r>
      </w:ins>
      <w:ins w:id="78" w:author="Author" w:date="2020-05-17T22:26:00Z">
        <w:r w:rsidRPr="00152E1B">
          <w:rPr>
            <w:rFonts w:asciiTheme="majorBidi" w:hAnsiTheme="majorBidi" w:cstheme="majorBidi"/>
            <w:sz w:val="22"/>
            <w:rPrChange w:id="79" w:author="Author" w:date="2020-05-19T20:58:00Z">
              <w:rPr>
                <w:rFonts w:ascii="Times New Roman" w:hAnsi="Times New Roman" w:cs="Times New Roman"/>
                <w:sz w:val="22"/>
              </w:rPr>
            </w:rPrChange>
          </w:rPr>
          <w:t xml:space="preserve">gold and </w:t>
        </w:r>
      </w:ins>
      <w:ins w:id="80" w:author="Author" w:date="2020-05-17T23:24:00Z">
        <w:r w:rsidR="00EA5DF5" w:rsidRPr="00152E1B">
          <w:rPr>
            <w:rFonts w:asciiTheme="majorBidi" w:hAnsiTheme="majorBidi" w:cstheme="majorBidi"/>
            <w:sz w:val="22"/>
            <w:rPrChange w:id="81" w:author="Author" w:date="2020-05-19T20:58:00Z">
              <w:rPr>
                <w:rFonts w:ascii="Times New Roman" w:hAnsi="Times New Roman" w:cs="Times New Roman"/>
                <w:sz w:val="22"/>
              </w:rPr>
            </w:rPrChange>
          </w:rPr>
          <w:t xml:space="preserve">S&amp;P 500 </w:t>
        </w:r>
      </w:ins>
      <w:ins w:id="82" w:author="Author" w:date="2020-05-17T22:24:00Z">
        <w:r w:rsidRPr="00152E1B">
          <w:rPr>
            <w:rFonts w:asciiTheme="majorBidi" w:hAnsiTheme="majorBidi" w:cstheme="majorBidi"/>
            <w:sz w:val="22"/>
            <w:rPrChange w:id="83" w:author="Author" w:date="2020-05-19T20:58:00Z">
              <w:rPr>
                <w:rFonts w:ascii="Times New Roman" w:hAnsi="Times New Roman" w:cs="Times New Roman"/>
                <w:sz w:val="22"/>
              </w:rPr>
            </w:rPrChange>
          </w:rPr>
          <w:t xml:space="preserve">returns </w:t>
        </w:r>
      </w:ins>
      <w:ins w:id="84" w:author="Author" w:date="2020-05-17T20:44:00Z">
        <w:r w:rsidR="00087FC8" w:rsidRPr="00152E1B">
          <w:rPr>
            <w:rFonts w:asciiTheme="majorBidi" w:hAnsiTheme="majorBidi" w:cstheme="majorBidi"/>
            <w:sz w:val="22"/>
            <w:rPrChange w:id="85" w:author="Author" w:date="2020-05-19T20:58:00Z">
              <w:rPr>
                <w:rFonts w:ascii="Times New Roman" w:hAnsi="Times New Roman" w:cs="Times New Roman"/>
                <w:sz w:val="22"/>
              </w:rPr>
            </w:rPrChange>
          </w:rPr>
          <w:t xml:space="preserve">during </w:t>
        </w:r>
      </w:ins>
      <w:ins w:id="86" w:author="Author" w:date="2020-05-17T20:36:00Z">
        <w:r w:rsidR="005C19DD" w:rsidRPr="00152E1B">
          <w:rPr>
            <w:rFonts w:asciiTheme="majorBidi" w:hAnsiTheme="majorBidi" w:cstheme="majorBidi"/>
            <w:sz w:val="22"/>
            <w:rPrChange w:id="87" w:author="Author" w:date="2020-05-19T20:58:00Z">
              <w:rPr>
                <w:rFonts w:ascii="Times New Roman" w:hAnsi="Times New Roman" w:cs="Times New Roman"/>
                <w:sz w:val="22"/>
              </w:rPr>
            </w:rPrChange>
          </w:rPr>
          <w:t>the COVID-19 pandemic</w:t>
        </w:r>
      </w:ins>
      <w:ins w:id="88" w:author="Author" w:date="2020-05-19T20:59:00Z">
        <w:r w:rsidR="004224C9">
          <w:rPr>
            <w:rFonts w:asciiTheme="majorBidi" w:hAnsiTheme="majorBidi" w:cstheme="majorBidi"/>
            <w:sz w:val="22"/>
          </w:rPr>
          <w:t xml:space="preserve"> </w:t>
        </w:r>
      </w:ins>
      <w:ins w:id="89" w:author="Author" w:date="2020-05-19T21:00:00Z">
        <w:r w:rsidR="004224C9">
          <w:rPr>
            <w:rFonts w:asciiTheme="majorBidi" w:hAnsiTheme="majorBidi" w:cstheme="majorBidi"/>
            <w:sz w:val="22"/>
          </w:rPr>
          <w:t xml:space="preserve">and </w:t>
        </w:r>
      </w:ins>
      <w:ins w:id="90" w:author="Author" w:date="2020-05-17T20:36:00Z">
        <w:r w:rsidR="005C19DD" w:rsidRPr="00152E1B">
          <w:rPr>
            <w:rFonts w:asciiTheme="majorBidi" w:hAnsiTheme="majorBidi" w:cstheme="majorBidi"/>
            <w:sz w:val="22"/>
            <w:rPrChange w:id="91" w:author="Author" w:date="2020-05-19T20:58:00Z">
              <w:rPr>
                <w:rFonts w:ascii="Times New Roman" w:hAnsi="Times New Roman" w:cs="Times New Roman"/>
                <w:sz w:val="22"/>
              </w:rPr>
            </w:rPrChange>
          </w:rPr>
          <w:t xml:space="preserve">evaluate </w:t>
        </w:r>
      </w:ins>
      <w:ins w:id="92" w:author="Author" w:date="2020-05-17T21:10:00Z">
        <w:r w:rsidR="004C0BBE" w:rsidRPr="00152E1B">
          <w:rPr>
            <w:rFonts w:asciiTheme="majorBidi" w:hAnsiTheme="majorBidi" w:cstheme="majorBidi"/>
            <w:sz w:val="22"/>
            <w:rPrChange w:id="93" w:author="Author" w:date="2020-05-19T20:58:00Z">
              <w:rPr>
                <w:rFonts w:ascii="Times New Roman" w:hAnsi="Times New Roman" w:cs="Times New Roman"/>
                <w:sz w:val="22"/>
              </w:rPr>
            </w:rPrChange>
          </w:rPr>
          <w:t xml:space="preserve">the </w:t>
        </w:r>
      </w:ins>
      <w:ins w:id="94" w:author="Author" w:date="2020-05-17T20:36:00Z">
        <w:r w:rsidR="005C19DD" w:rsidRPr="00152E1B">
          <w:rPr>
            <w:rFonts w:asciiTheme="majorBidi" w:hAnsiTheme="majorBidi" w:cstheme="majorBidi"/>
            <w:sz w:val="22"/>
            <w:rPrChange w:id="95" w:author="Author" w:date="2020-05-19T20:58:00Z">
              <w:rPr>
                <w:rFonts w:ascii="Times New Roman" w:hAnsi="Times New Roman" w:cs="Times New Roman"/>
                <w:sz w:val="22"/>
              </w:rPr>
            </w:rPrChange>
          </w:rPr>
          <w:t xml:space="preserve">relationship </w:t>
        </w:r>
      </w:ins>
      <w:ins w:id="96" w:author="Author" w:date="2020-05-17T22:27:00Z">
        <w:r w:rsidRPr="00152E1B">
          <w:rPr>
            <w:rFonts w:asciiTheme="majorBidi" w:hAnsiTheme="majorBidi" w:cstheme="majorBidi"/>
            <w:sz w:val="22"/>
            <w:rPrChange w:id="97" w:author="Author" w:date="2020-05-19T20:58:00Z">
              <w:rPr>
                <w:rFonts w:ascii="Times New Roman" w:hAnsi="Times New Roman" w:cs="Times New Roman"/>
                <w:sz w:val="22"/>
              </w:rPr>
            </w:rPrChange>
          </w:rPr>
          <w:t xml:space="preserve">between </w:t>
        </w:r>
      </w:ins>
      <w:ins w:id="98" w:author="Author" w:date="2020-05-17T21:10:00Z">
        <w:r w:rsidR="004C0BBE" w:rsidRPr="00152E1B">
          <w:rPr>
            <w:rFonts w:asciiTheme="majorBidi" w:hAnsiTheme="majorBidi" w:cstheme="majorBidi"/>
            <w:sz w:val="22"/>
            <w:rPrChange w:id="99" w:author="Author" w:date="2020-05-19T20:58:00Z">
              <w:rPr>
                <w:rFonts w:ascii="Times New Roman" w:hAnsi="Times New Roman" w:cs="Times New Roman"/>
                <w:sz w:val="22"/>
              </w:rPr>
            </w:rPrChange>
          </w:rPr>
          <w:t xml:space="preserve">gold and </w:t>
        </w:r>
      </w:ins>
      <w:ins w:id="100" w:author="Author" w:date="2020-05-19T21:03:00Z">
        <w:r w:rsidR="00B3460C">
          <w:rPr>
            <w:rFonts w:asciiTheme="majorBidi" w:hAnsiTheme="majorBidi" w:cstheme="majorBidi"/>
            <w:sz w:val="22"/>
          </w:rPr>
          <w:t xml:space="preserve">bear markets </w:t>
        </w:r>
      </w:ins>
      <w:ins w:id="101" w:author="Author" w:date="2020-05-17T23:25:00Z">
        <w:r w:rsidR="001437A1" w:rsidRPr="00152E1B">
          <w:rPr>
            <w:rFonts w:asciiTheme="majorBidi" w:hAnsiTheme="majorBidi" w:cstheme="majorBidi"/>
            <w:sz w:val="22"/>
            <w:rPrChange w:id="102" w:author="Author" w:date="2020-05-19T20:58:00Z">
              <w:rPr>
                <w:rFonts w:ascii="Times New Roman" w:hAnsi="Times New Roman" w:cs="Times New Roman"/>
                <w:sz w:val="22"/>
              </w:rPr>
            </w:rPrChange>
          </w:rPr>
          <w:t xml:space="preserve">in the most recent episode of </w:t>
        </w:r>
      </w:ins>
      <w:ins w:id="103" w:author="Author" w:date="2020-05-17T23:26:00Z">
        <w:r w:rsidR="00A9269E" w:rsidRPr="00152E1B">
          <w:rPr>
            <w:rFonts w:asciiTheme="majorBidi" w:hAnsiTheme="majorBidi" w:cstheme="majorBidi"/>
            <w:sz w:val="22"/>
            <w:rPrChange w:id="104" w:author="Author" w:date="2020-05-19T20:58:00Z">
              <w:rPr>
                <w:rFonts w:ascii="Times New Roman" w:hAnsi="Times New Roman" w:cs="Times New Roman"/>
                <w:sz w:val="22"/>
              </w:rPr>
            </w:rPrChange>
          </w:rPr>
          <w:t xml:space="preserve">financial </w:t>
        </w:r>
      </w:ins>
      <w:ins w:id="105" w:author="Author" w:date="2020-05-17T23:25:00Z">
        <w:r w:rsidR="001437A1" w:rsidRPr="00152E1B">
          <w:rPr>
            <w:rFonts w:asciiTheme="majorBidi" w:hAnsiTheme="majorBidi" w:cstheme="majorBidi"/>
            <w:sz w:val="22"/>
            <w:rPrChange w:id="106" w:author="Author" w:date="2020-05-19T20:58:00Z">
              <w:rPr>
                <w:rFonts w:ascii="Times New Roman" w:hAnsi="Times New Roman" w:cs="Times New Roman"/>
                <w:sz w:val="22"/>
              </w:rPr>
            </w:rPrChange>
          </w:rPr>
          <w:t xml:space="preserve">market </w:t>
        </w:r>
      </w:ins>
      <w:ins w:id="107" w:author="Author" w:date="2020-05-17T23:27:00Z">
        <w:r w:rsidR="00E60C73" w:rsidRPr="00152E1B">
          <w:rPr>
            <w:rFonts w:asciiTheme="majorBidi" w:hAnsiTheme="majorBidi" w:cstheme="majorBidi"/>
            <w:sz w:val="22"/>
            <w:rPrChange w:id="108" w:author="Author" w:date="2020-05-19T20:58:00Z">
              <w:rPr>
                <w:rFonts w:ascii="Times New Roman" w:hAnsi="Times New Roman" w:cs="Times New Roman"/>
                <w:sz w:val="22"/>
              </w:rPr>
            </w:rPrChange>
          </w:rPr>
          <w:t>instability</w:t>
        </w:r>
      </w:ins>
      <w:ins w:id="109" w:author="Author" w:date="2020-05-17T20:44:00Z">
        <w:r w:rsidR="00087FC8" w:rsidRPr="00152E1B">
          <w:rPr>
            <w:rFonts w:asciiTheme="majorBidi" w:hAnsiTheme="majorBidi" w:cstheme="majorBidi"/>
            <w:sz w:val="22"/>
            <w:rPrChange w:id="110" w:author="Author" w:date="2020-05-19T20:58:00Z">
              <w:rPr>
                <w:rFonts w:ascii="Times New Roman" w:hAnsi="Times New Roman" w:cs="Times New Roman"/>
                <w:sz w:val="22"/>
              </w:rPr>
            </w:rPrChange>
          </w:rPr>
          <w:t>.</w:t>
        </w:r>
      </w:ins>
    </w:p>
    <w:p w14:paraId="115FF059" w14:textId="77777777" w:rsidR="005C19DD" w:rsidRPr="00152E1B" w:rsidRDefault="005C19DD" w:rsidP="003A4525">
      <w:pPr>
        <w:rPr>
          <w:ins w:id="111" w:author="Author" w:date="2020-05-17T20:36:00Z"/>
          <w:rFonts w:asciiTheme="majorBidi" w:hAnsiTheme="majorBidi" w:cstheme="majorBidi"/>
          <w:sz w:val="22"/>
          <w:rPrChange w:id="112" w:author="Author" w:date="2020-05-19T20:58:00Z">
            <w:rPr>
              <w:ins w:id="113" w:author="Author" w:date="2020-05-17T20:36:00Z"/>
              <w:rFonts w:ascii="Times New Roman" w:hAnsi="Times New Roman" w:cs="Times New Roman"/>
              <w:sz w:val="22"/>
            </w:rPr>
          </w:rPrChange>
        </w:rPr>
        <w:pPrChange w:id="114" w:author="Author" w:date="2020-05-20T13:53:00Z">
          <w:pPr/>
        </w:pPrChange>
      </w:pPr>
    </w:p>
    <w:p w14:paraId="2E34F45A" w14:textId="3B2ADF33" w:rsidR="005C19DD" w:rsidRPr="00152E1B" w:rsidRDefault="00087FC8" w:rsidP="003A4525">
      <w:pPr>
        <w:rPr>
          <w:ins w:id="115" w:author="Author" w:date="2020-05-17T20:32:00Z"/>
          <w:rFonts w:asciiTheme="majorBidi" w:hAnsiTheme="majorBidi" w:cstheme="majorBidi"/>
          <w:sz w:val="22"/>
          <w:rPrChange w:id="116" w:author="Author" w:date="2020-05-19T20:58:00Z">
            <w:rPr>
              <w:ins w:id="117" w:author="Author" w:date="2020-05-17T20:32:00Z"/>
            </w:rPr>
          </w:rPrChange>
        </w:rPr>
        <w:pPrChange w:id="118" w:author="Author" w:date="2020-05-20T13:53:00Z">
          <w:pPr/>
        </w:pPrChange>
      </w:pPr>
      <w:ins w:id="119" w:author="Author" w:date="2020-05-17T20:43:00Z">
        <w:r w:rsidRPr="00152E1B">
          <w:rPr>
            <w:rFonts w:asciiTheme="majorBidi" w:hAnsiTheme="majorBidi" w:cstheme="majorBidi"/>
            <w:sz w:val="22"/>
            <w:rPrChange w:id="120" w:author="Author" w:date="2020-05-19T20:58:00Z">
              <w:rPr/>
            </w:rPrChange>
          </w:rPr>
          <w:t xml:space="preserve">Word count: </w:t>
        </w:r>
      </w:ins>
      <w:ins w:id="121" w:author="Author" w:date="2020-05-17T20:32:00Z">
        <w:r w:rsidR="005C19DD" w:rsidRPr="00152E1B">
          <w:rPr>
            <w:rFonts w:asciiTheme="majorBidi" w:hAnsiTheme="majorBidi" w:cstheme="majorBidi"/>
            <w:sz w:val="22"/>
            <w:rPrChange w:id="122" w:author="Author" w:date="2020-05-19T20:58:00Z">
              <w:rPr/>
            </w:rPrChange>
          </w:rPr>
          <w:t xml:space="preserve">3000 </w:t>
        </w:r>
      </w:ins>
    </w:p>
    <w:p w14:paraId="5F084990" w14:textId="78D78174" w:rsidR="00CF03B3" w:rsidRPr="00152E1B" w:rsidRDefault="005C19DD" w:rsidP="003A4525">
      <w:pPr>
        <w:rPr>
          <w:rFonts w:asciiTheme="majorBidi" w:hAnsiTheme="majorBidi" w:cstheme="majorBidi"/>
          <w:b/>
          <w:sz w:val="22"/>
          <w:rPrChange w:id="123" w:author="Author" w:date="2020-05-19T20:58:00Z">
            <w:rPr>
              <w:rFonts w:ascii="Times New Roman" w:hAnsi="Times New Roman" w:cs="Times New Roman"/>
              <w:b/>
              <w:sz w:val="22"/>
            </w:rPr>
          </w:rPrChange>
        </w:rPr>
        <w:pPrChange w:id="124" w:author="Author" w:date="2020-05-20T13:53:00Z">
          <w:pPr>
            <w:spacing w:line="480" w:lineRule="auto"/>
            <w:jc w:val="left"/>
          </w:pPr>
        </w:pPrChange>
      </w:pPr>
      <w:ins w:id="125" w:author="Author" w:date="2020-05-17T20:32:00Z">
        <w:r w:rsidRPr="00152E1B">
          <w:rPr>
            <w:rFonts w:asciiTheme="majorBidi" w:hAnsiTheme="majorBidi" w:cstheme="majorBidi"/>
            <w:sz w:val="22"/>
            <w:rPrChange w:id="126" w:author="Author" w:date="2020-05-19T20:58:00Z">
              <w:rPr/>
            </w:rPrChange>
          </w:rPr>
          <w:t>Program</w:t>
        </w:r>
      </w:ins>
      <w:ins w:id="127" w:author="Author" w:date="2020-05-17T20:43:00Z">
        <w:r w:rsidR="00087FC8" w:rsidRPr="00152E1B">
          <w:rPr>
            <w:rFonts w:asciiTheme="majorBidi" w:hAnsiTheme="majorBidi" w:cstheme="majorBidi"/>
            <w:sz w:val="22"/>
            <w:rPrChange w:id="128" w:author="Author" w:date="2020-05-19T20:58:00Z">
              <w:rPr/>
            </w:rPrChange>
          </w:rPr>
          <w:t>(</w:t>
        </w:r>
      </w:ins>
      <w:ins w:id="129" w:author="Author" w:date="2020-05-17T20:32:00Z">
        <w:r w:rsidRPr="00152E1B">
          <w:rPr>
            <w:rFonts w:asciiTheme="majorBidi" w:hAnsiTheme="majorBidi" w:cstheme="majorBidi"/>
            <w:sz w:val="22"/>
            <w:rPrChange w:id="130" w:author="Author" w:date="2020-05-19T20:58:00Z">
              <w:rPr/>
            </w:rPrChange>
          </w:rPr>
          <w:t>s</w:t>
        </w:r>
      </w:ins>
      <w:ins w:id="131" w:author="Author" w:date="2020-05-17T20:43:00Z">
        <w:r w:rsidR="00087FC8" w:rsidRPr="00152E1B">
          <w:rPr>
            <w:rFonts w:asciiTheme="majorBidi" w:hAnsiTheme="majorBidi" w:cstheme="majorBidi"/>
            <w:sz w:val="22"/>
            <w:rPrChange w:id="132" w:author="Author" w:date="2020-05-19T20:58:00Z">
              <w:rPr/>
            </w:rPrChange>
          </w:rPr>
          <w:t>)</w:t>
        </w:r>
      </w:ins>
      <w:ins w:id="133" w:author="Author" w:date="2020-05-17T20:32:00Z">
        <w:r w:rsidRPr="00152E1B">
          <w:rPr>
            <w:rFonts w:asciiTheme="majorBidi" w:hAnsiTheme="majorBidi" w:cstheme="majorBidi"/>
            <w:sz w:val="22"/>
            <w:rPrChange w:id="134" w:author="Author" w:date="2020-05-19T20:58:00Z">
              <w:rPr/>
            </w:rPrChange>
          </w:rPr>
          <w:t>:</w:t>
        </w:r>
      </w:ins>
      <w:ins w:id="135" w:author="Author" w:date="2020-05-17T20:33:00Z">
        <w:r w:rsidRPr="00152E1B">
          <w:rPr>
            <w:rFonts w:asciiTheme="majorBidi" w:hAnsiTheme="majorBidi" w:cstheme="majorBidi"/>
            <w:sz w:val="22"/>
            <w:rPrChange w:id="136" w:author="Author" w:date="2020-05-19T20:58:00Z">
              <w:rPr/>
            </w:rPrChange>
          </w:rPr>
          <w:t xml:space="preserve"> </w:t>
        </w:r>
      </w:ins>
      <w:ins w:id="137" w:author="Author" w:date="2020-05-17T20:32:00Z">
        <w:r w:rsidRPr="00152E1B">
          <w:rPr>
            <w:rFonts w:asciiTheme="majorBidi" w:hAnsiTheme="majorBidi" w:cstheme="majorBidi"/>
            <w:sz w:val="22"/>
            <w:rPrChange w:id="138" w:author="Author" w:date="2020-05-19T20:58:00Z">
              <w:rPr/>
            </w:rPrChange>
          </w:rPr>
          <w:t xml:space="preserve">EViews </w:t>
        </w:r>
      </w:ins>
      <w:commentRangeStart w:id="139"/>
      <w:del w:id="140" w:author="Author" w:date="2020-05-17T20:31:00Z">
        <w:r w:rsidR="00CF03B3" w:rsidRPr="00152E1B" w:rsidDel="005C19DD">
          <w:rPr>
            <w:rFonts w:asciiTheme="majorBidi" w:hAnsiTheme="majorBidi" w:cstheme="majorBidi"/>
            <w:b/>
            <w:i/>
            <w:sz w:val="22"/>
            <w:rPrChange w:id="141" w:author="Author" w:date="2020-05-19T20:58:00Z">
              <w:rPr>
                <w:rFonts w:ascii="Times New Roman" w:hAnsi="Times New Roman" w:cs="Times New Roman"/>
                <w:b/>
                <w:i/>
                <w:sz w:val="22"/>
              </w:rPr>
            </w:rPrChange>
          </w:rPr>
          <w:delText>HSD17B13</w:delText>
        </w:r>
        <w:r w:rsidR="00CF03B3" w:rsidRPr="00152E1B" w:rsidDel="005C19DD">
          <w:rPr>
            <w:rFonts w:asciiTheme="majorBidi" w:hAnsiTheme="majorBidi" w:cstheme="majorBidi"/>
            <w:b/>
            <w:sz w:val="22"/>
            <w:rPrChange w:id="142" w:author="Author" w:date="2020-05-19T20:58:00Z">
              <w:rPr>
                <w:rFonts w:ascii="Times New Roman" w:hAnsi="Times New Roman" w:cs="Times New Roman"/>
                <w:b/>
                <w:sz w:val="22"/>
              </w:rPr>
            </w:rPrChange>
          </w:rPr>
          <w:delText xml:space="preserve"> rs72613567 </w:delText>
        </w:r>
        <w:r w:rsidR="00CF03B3" w:rsidRPr="00152E1B" w:rsidDel="005C19DD">
          <w:rPr>
            <w:rFonts w:asciiTheme="majorBidi" w:hAnsiTheme="majorBidi" w:cstheme="majorBidi"/>
            <w:b/>
            <w:sz w:val="22"/>
            <w:rPrChange w:id="143" w:author="Author" w:date="2020-05-19T20:58:00Z">
              <w:rPr>
                <w:rFonts w:ascii="Times New Roman" w:hAnsi="Times New Roman" w:cs="Times New Roman" w:hint="eastAsia"/>
                <w:b/>
                <w:sz w:val="22"/>
              </w:rPr>
            </w:rPrChange>
          </w:rPr>
          <w:delText>p</w:delText>
        </w:r>
        <w:r w:rsidR="00CF03B3" w:rsidRPr="00152E1B" w:rsidDel="005C19DD">
          <w:rPr>
            <w:rFonts w:asciiTheme="majorBidi" w:hAnsiTheme="majorBidi" w:cstheme="majorBidi"/>
            <w:b/>
            <w:sz w:val="22"/>
            <w:rPrChange w:id="144" w:author="Author" w:date="2020-05-19T20:58:00Z">
              <w:rPr>
                <w:rFonts w:ascii="Times New Roman" w:hAnsi="Times New Roman" w:cs="Times New Roman"/>
                <w:b/>
                <w:sz w:val="22"/>
              </w:rPr>
            </w:rPrChange>
          </w:rPr>
          <w:delText xml:space="preserve">rotects against </w:delText>
        </w:r>
        <w:r w:rsidR="00CF03B3" w:rsidRPr="00152E1B" w:rsidDel="005C19DD">
          <w:rPr>
            <w:rFonts w:asciiTheme="majorBidi" w:hAnsiTheme="majorBidi" w:cstheme="majorBidi"/>
            <w:b/>
            <w:sz w:val="22"/>
            <w:rPrChange w:id="145" w:author="Author" w:date="2020-05-19T20:58:00Z">
              <w:rPr>
                <w:rFonts w:ascii="Times New Roman" w:hAnsi="Times New Roman" w:cs="Times New Roman" w:hint="eastAsia"/>
                <w:b/>
                <w:sz w:val="22"/>
              </w:rPr>
            </w:rPrChange>
          </w:rPr>
          <w:delText>l</w:delText>
        </w:r>
        <w:r w:rsidR="00CF03B3" w:rsidRPr="00152E1B" w:rsidDel="005C19DD">
          <w:rPr>
            <w:rFonts w:asciiTheme="majorBidi" w:hAnsiTheme="majorBidi" w:cstheme="majorBidi"/>
            <w:b/>
            <w:sz w:val="22"/>
            <w:rPrChange w:id="146" w:author="Author" w:date="2020-05-19T20:58:00Z">
              <w:rPr>
                <w:rFonts w:ascii="Times New Roman" w:hAnsi="Times New Roman" w:cs="Times New Roman"/>
                <w:b/>
                <w:sz w:val="22"/>
              </w:rPr>
            </w:rPrChange>
          </w:rPr>
          <w:delText xml:space="preserve">iver </w:delText>
        </w:r>
        <w:r w:rsidR="00CF03B3" w:rsidRPr="00152E1B" w:rsidDel="005C19DD">
          <w:rPr>
            <w:rFonts w:asciiTheme="majorBidi" w:hAnsiTheme="majorBidi" w:cstheme="majorBidi"/>
            <w:b/>
            <w:sz w:val="22"/>
            <w:rPrChange w:id="147" w:author="Author" w:date="2020-05-19T20:58:00Z">
              <w:rPr>
                <w:rFonts w:ascii="Times New Roman" w:hAnsi="Times New Roman" w:cs="Times New Roman" w:hint="eastAsia"/>
                <w:b/>
                <w:sz w:val="22"/>
              </w:rPr>
            </w:rPrChange>
          </w:rPr>
          <w:delText>d</w:delText>
        </w:r>
        <w:r w:rsidR="00CF03B3" w:rsidRPr="00152E1B" w:rsidDel="005C19DD">
          <w:rPr>
            <w:rFonts w:asciiTheme="majorBidi" w:hAnsiTheme="majorBidi" w:cstheme="majorBidi"/>
            <w:b/>
            <w:sz w:val="22"/>
            <w:rPrChange w:id="148" w:author="Author" w:date="2020-05-19T20:58:00Z">
              <w:rPr>
                <w:rFonts w:ascii="Times New Roman" w:hAnsi="Times New Roman" w:cs="Times New Roman"/>
                <w:b/>
                <w:sz w:val="22"/>
              </w:rPr>
            </w:rPrChange>
          </w:rPr>
          <w:delText xml:space="preserve">iseases and </w:delText>
        </w:r>
        <w:r w:rsidR="00CF03B3" w:rsidRPr="00152E1B" w:rsidDel="005C19DD">
          <w:rPr>
            <w:rFonts w:asciiTheme="majorBidi" w:hAnsiTheme="majorBidi" w:cstheme="majorBidi"/>
            <w:b/>
            <w:sz w:val="22"/>
            <w:rPrChange w:id="149" w:author="Author" w:date="2020-05-19T20:58:00Z">
              <w:rPr>
                <w:rFonts w:ascii="Times New Roman" w:hAnsi="Times New Roman" w:cs="Times New Roman" w:hint="eastAsia"/>
                <w:b/>
                <w:sz w:val="22"/>
              </w:rPr>
            </w:rPrChange>
          </w:rPr>
          <w:delText>h</w:delText>
        </w:r>
        <w:r w:rsidR="00CF03B3" w:rsidRPr="00152E1B" w:rsidDel="005C19DD">
          <w:rPr>
            <w:rFonts w:asciiTheme="majorBidi" w:hAnsiTheme="majorBidi" w:cstheme="majorBidi"/>
            <w:b/>
            <w:sz w:val="22"/>
            <w:rPrChange w:id="150" w:author="Author" w:date="2020-05-19T20:58:00Z">
              <w:rPr>
                <w:rFonts w:ascii="Times New Roman" w:hAnsi="Times New Roman" w:cs="Times New Roman"/>
                <w:b/>
                <w:sz w:val="22"/>
              </w:rPr>
            </w:rPrChange>
          </w:rPr>
          <w:delText xml:space="preserve">istological </w:delText>
        </w:r>
        <w:r w:rsidR="00CF03B3" w:rsidRPr="00152E1B" w:rsidDel="005C19DD">
          <w:rPr>
            <w:rFonts w:asciiTheme="majorBidi" w:hAnsiTheme="majorBidi" w:cstheme="majorBidi"/>
            <w:b/>
            <w:sz w:val="22"/>
            <w:rPrChange w:id="151" w:author="Author" w:date="2020-05-19T20:58:00Z">
              <w:rPr>
                <w:rFonts w:ascii="Times New Roman" w:hAnsi="Times New Roman" w:cs="Times New Roman" w:hint="eastAsia"/>
                <w:b/>
                <w:sz w:val="22"/>
              </w:rPr>
            </w:rPrChange>
          </w:rPr>
          <w:delText>p</w:delText>
        </w:r>
        <w:r w:rsidR="00CF03B3" w:rsidRPr="00152E1B" w:rsidDel="005C19DD">
          <w:rPr>
            <w:rFonts w:asciiTheme="majorBidi" w:hAnsiTheme="majorBidi" w:cstheme="majorBidi"/>
            <w:b/>
            <w:sz w:val="22"/>
            <w:rPrChange w:id="152" w:author="Author" w:date="2020-05-19T20:58:00Z">
              <w:rPr>
                <w:rFonts w:ascii="Times New Roman" w:hAnsi="Times New Roman" w:cs="Times New Roman"/>
                <w:b/>
                <w:sz w:val="22"/>
              </w:rPr>
            </w:rPrChange>
          </w:rPr>
          <w:delText xml:space="preserve">rogression of </w:delText>
        </w:r>
        <w:r w:rsidR="00CF03B3" w:rsidRPr="00152E1B" w:rsidDel="005C19DD">
          <w:rPr>
            <w:rFonts w:asciiTheme="majorBidi" w:hAnsiTheme="majorBidi" w:cstheme="majorBidi"/>
            <w:b/>
            <w:sz w:val="22"/>
            <w:rPrChange w:id="153" w:author="Author" w:date="2020-05-19T20:58:00Z">
              <w:rPr>
                <w:rFonts w:ascii="Times New Roman" w:hAnsi="Times New Roman" w:cs="Times New Roman" w:hint="eastAsia"/>
                <w:b/>
                <w:sz w:val="22"/>
              </w:rPr>
            </w:rPrChange>
          </w:rPr>
          <w:delText>n</w:delText>
        </w:r>
        <w:r w:rsidR="00CF03B3" w:rsidRPr="00152E1B" w:rsidDel="005C19DD">
          <w:rPr>
            <w:rFonts w:asciiTheme="majorBidi" w:hAnsiTheme="majorBidi" w:cstheme="majorBidi"/>
            <w:b/>
            <w:sz w:val="22"/>
            <w:rPrChange w:id="154" w:author="Author" w:date="2020-05-19T20:58:00Z">
              <w:rPr>
                <w:rFonts w:ascii="Times New Roman" w:hAnsi="Times New Roman" w:cs="Times New Roman"/>
                <w:b/>
                <w:sz w:val="22"/>
              </w:rPr>
            </w:rPrChange>
          </w:rPr>
          <w:delText xml:space="preserve">onalcoholic </w:delText>
        </w:r>
        <w:r w:rsidR="00CF03B3" w:rsidRPr="00152E1B" w:rsidDel="005C19DD">
          <w:rPr>
            <w:rFonts w:asciiTheme="majorBidi" w:hAnsiTheme="majorBidi" w:cstheme="majorBidi"/>
            <w:b/>
            <w:sz w:val="22"/>
            <w:rPrChange w:id="155" w:author="Author" w:date="2020-05-19T20:58:00Z">
              <w:rPr>
                <w:rFonts w:ascii="Times New Roman" w:hAnsi="Times New Roman" w:cs="Times New Roman" w:hint="eastAsia"/>
                <w:b/>
                <w:sz w:val="22"/>
              </w:rPr>
            </w:rPrChange>
          </w:rPr>
          <w:delText>f</w:delText>
        </w:r>
        <w:r w:rsidR="00CF03B3" w:rsidRPr="00152E1B" w:rsidDel="005C19DD">
          <w:rPr>
            <w:rFonts w:asciiTheme="majorBidi" w:hAnsiTheme="majorBidi" w:cstheme="majorBidi"/>
            <w:b/>
            <w:sz w:val="22"/>
            <w:rPrChange w:id="156" w:author="Author" w:date="2020-05-19T20:58:00Z">
              <w:rPr>
                <w:rFonts w:ascii="Times New Roman" w:hAnsi="Times New Roman" w:cs="Times New Roman"/>
                <w:b/>
                <w:sz w:val="22"/>
              </w:rPr>
            </w:rPrChange>
          </w:rPr>
          <w:delText xml:space="preserve">atty </w:delText>
        </w:r>
        <w:r w:rsidR="00CF03B3" w:rsidRPr="00152E1B" w:rsidDel="005C19DD">
          <w:rPr>
            <w:rFonts w:asciiTheme="majorBidi" w:hAnsiTheme="majorBidi" w:cstheme="majorBidi"/>
            <w:b/>
            <w:sz w:val="22"/>
            <w:rPrChange w:id="157" w:author="Author" w:date="2020-05-19T20:58:00Z">
              <w:rPr>
                <w:rFonts w:ascii="Times New Roman" w:hAnsi="Times New Roman" w:cs="Times New Roman" w:hint="eastAsia"/>
                <w:b/>
                <w:sz w:val="22"/>
              </w:rPr>
            </w:rPrChange>
          </w:rPr>
          <w:delText>l</w:delText>
        </w:r>
        <w:r w:rsidR="00CF03B3" w:rsidRPr="00152E1B" w:rsidDel="005C19DD">
          <w:rPr>
            <w:rFonts w:asciiTheme="majorBidi" w:hAnsiTheme="majorBidi" w:cstheme="majorBidi"/>
            <w:b/>
            <w:sz w:val="22"/>
            <w:rPrChange w:id="158" w:author="Author" w:date="2020-05-19T20:58:00Z">
              <w:rPr>
                <w:rFonts w:ascii="Times New Roman" w:hAnsi="Times New Roman" w:cs="Times New Roman"/>
                <w:b/>
                <w:sz w:val="22"/>
              </w:rPr>
            </w:rPrChange>
          </w:rPr>
          <w:delText xml:space="preserve">iver </w:delText>
        </w:r>
        <w:r w:rsidR="00CF03B3" w:rsidRPr="00152E1B" w:rsidDel="005C19DD">
          <w:rPr>
            <w:rFonts w:asciiTheme="majorBidi" w:hAnsiTheme="majorBidi" w:cstheme="majorBidi"/>
            <w:b/>
            <w:sz w:val="22"/>
            <w:rPrChange w:id="159" w:author="Author" w:date="2020-05-19T20:58:00Z">
              <w:rPr>
                <w:rFonts w:ascii="Times New Roman" w:hAnsi="Times New Roman" w:cs="Times New Roman" w:hint="eastAsia"/>
                <w:b/>
                <w:sz w:val="22"/>
              </w:rPr>
            </w:rPrChange>
          </w:rPr>
          <w:delText>d</w:delText>
        </w:r>
        <w:r w:rsidR="00CF03B3" w:rsidRPr="00152E1B" w:rsidDel="005C19DD">
          <w:rPr>
            <w:rFonts w:asciiTheme="majorBidi" w:hAnsiTheme="majorBidi" w:cstheme="majorBidi"/>
            <w:b/>
            <w:sz w:val="22"/>
            <w:rPrChange w:id="160" w:author="Author" w:date="2020-05-19T20:58:00Z">
              <w:rPr>
                <w:rFonts w:ascii="Times New Roman" w:hAnsi="Times New Roman" w:cs="Times New Roman"/>
                <w:b/>
                <w:sz w:val="22"/>
              </w:rPr>
            </w:rPrChange>
          </w:rPr>
          <w:delText xml:space="preserve">isease: a </w:delText>
        </w:r>
        <w:r w:rsidR="00CF03B3" w:rsidRPr="00152E1B" w:rsidDel="005C19DD">
          <w:rPr>
            <w:rFonts w:asciiTheme="majorBidi" w:hAnsiTheme="majorBidi" w:cstheme="majorBidi"/>
            <w:b/>
            <w:sz w:val="22"/>
            <w:rPrChange w:id="161" w:author="Author" w:date="2020-05-19T20:58:00Z">
              <w:rPr>
                <w:rFonts w:ascii="Times New Roman" w:hAnsi="Times New Roman" w:cs="Times New Roman" w:hint="eastAsia"/>
                <w:b/>
                <w:sz w:val="22"/>
              </w:rPr>
            </w:rPrChange>
          </w:rPr>
          <w:delText>s</w:delText>
        </w:r>
        <w:r w:rsidR="00CF03B3" w:rsidRPr="00152E1B" w:rsidDel="005C19DD">
          <w:rPr>
            <w:rFonts w:asciiTheme="majorBidi" w:hAnsiTheme="majorBidi" w:cstheme="majorBidi"/>
            <w:b/>
            <w:sz w:val="22"/>
            <w:rPrChange w:id="162" w:author="Author" w:date="2020-05-19T20:58:00Z">
              <w:rPr>
                <w:rFonts w:ascii="Times New Roman" w:hAnsi="Times New Roman" w:cs="Times New Roman"/>
                <w:b/>
                <w:sz w:val="22"/>
              </w:rPr>
            </w:rPrChange>
          </w:rPr>
          <w:delText xml:space="preserve">ystematic </w:delText>
        </w:r>
        <w:r w:rsidR="00CF03B3" w:rsidRPr="00152E1B" w:rsidDel="005C19DD">
          <w:rPr>
            <w:rFonts w:asciiTheme="majorBidi" w:hAnsiTheme="majorBidi" w:cstheme="majorBidi"/>
            <w:b/>
            <w:sz w:val="22"/>
            <w:rPrChange w:id="163" w:author="Author" w:date="2020-05-19T20:58:00Z">
              <w:rPr>
                <w:rFonts w:ascii="Times New Roman" w:hAnsi="Times New Roman" w:cs="Times New Roman" w:hint="eastAsia"/>
                <w:b/>
                <w:sz w:val="22"/>
              </w:rPr>
            </w:rPrChange>
          </w:rPr>
          <w:delText>r</w:delText>
        </w:r>
        <w:r w:rsidR="00CF03B3" w:rsidRPr="00152E1B" w:rsidDel="005C19DD">
          <w:rPr>
            <w:rFonts w:asciiTheme="majorBidi" w:hAnsiTheme="majorBidi" w:cstheme="majorBidi"/>
            <w:b/>
            <w:sz w:val="22"/>
            <w:rPrChange w:id="164" w:author="Author" w:date="2020-05-19T20:58:00Z">
              <w:rPr>
                <w:rFonts w:ascii="Times New Roman" w:hAnsi="Times New Roman" w:cs="Times New Roman"/>
                <w:b/>
                <w:sz w:val="22"/>
              </w:rPr>
            </w:rPrChange>
          </w:rPr>
          <w:delText xml:space="preserve">eview and </w:delText>
        </w:r>
        <w:r w:rsidR="00CF03B3" w:rsidRPr="00152E1B" w:rsidDel="005C19DD">
          <w:rPr>
            <w:rFonts w:asciiTheme="majorBidi" w:hAnsiTheme="majorBidi" w:cstheme="majorBidi"/>
            <w:b/>
            <w:sz w:val="22"/>
            <w:rPrChange w:id="165" w:author="Author" w:date="2020-05-19T20:58:00Z">
              <w:rPr>
                <w:rFonts w:ascii="Times New Roman" w:hAnsi="Times New Roman" w:cs="Times New Roman" w:hint="eastAsia"/>
                <w:b/>
                <w:sz w:val="22"/>
              </w:rPr>
            </w:rPrChange>
          </w:rPr>
          <w:delText>m</w:delText>
        </w:r>
        <w:r w:rsidR="00CF03B3" w:rsidRPr="00152E1B" w:rsidDel="005C19DD">
          <w:rPr>
            <w:rFonts w:asciiTheme="majorBidi" w:hAnsiTheme="majorBidi" w:cstheme="majorBidi"/>
            <w:b/>
            <w:sz w:val="22"/>
            <w:rPrChange w:id="166" w:author="Author" w:date="2020-05-19T20:58:00Z">
              <w:rPr>
                <w:rFonts w:ascii="Times New Roman" w:hAnsi="Times New Roman" w:cs="Times New Roman"/>
                <w:b/>
                <w:sz w:val="22"/>
              </w:rPr>
            </w:rPrChange>
          </w:rPr>
          <w:delText>eta-analysis</w:delText>
        </w:r>
        <w:commentRangeEnd w:id="139"/>
        <w:r w:rsidR="003D7278" w:rsidRPr="00152E1B" w:rsidDel="005C19DD">
          <w:rPr>
            <w:rStyle w:val="Refdecomentario"/>
            <w:rFonts w:asciiTheme="majorBidi" w:hAnsiTheme="majorBidi" w:cstheme="majorBidi"/>
            <w:sz w:val="22"/>
            <w:szCs w:val="22"/>
            <w:rPrChange w:id="167" w:author="Author" w:date="2020-05-19T20:58:00Z">
              <w:rPr>
                <w:rStyle w:val="Refdecomentario"/>
              </w:rPr>
            </w:rPrChange>
          </w:rPr>
          <w:commentReference w:id="139"/>
        </w:r>
      </w:del>
    </w:p>
    <w:p w14:paraId="66B64575" w14:textId="5502A229" w:rsidR="00FE750B" w:rsidRDefault="00FE750B" w:rsidP="003A4525">
      <w:pPr>
        <w:rPr>
          <w:ins w:id="168" w:author="Author" w:date="2020-05-12T11:57:00Z"/>
          <w:rFonts w:ascii="Times New Roman" w:hAnsi="Times New Roman" w:cs="Times New Roman"/>
          <w:b/>
          <w:sz w:val="22"/>
        </w:rPr>
        <w:pPrChange w:id="169" w:author="Author" w:date="2020-05-20T13:53:00Z">
          <w:pPr/>
        </w:pPrChange>
      </w:pPr>
      <w:commentRangeStart w:id="170"/>
      <w:commentRangeEnd w:id="170"/>
      <w:del w:id="171" w:author="Author" w:date="2020-05-17T20:32:00Z">
        <w:r w:rsidDel="005C19DD">
          <w:rPr>
            <w:rStyle w:val="Refdecomentario"/>
          </w:rPr>
          <w:commentReference w:id="170"/>
        </w:r>
        <w:commentRangeStart w:id="172"/>
        <w:commentRangeEnd w:id="172"/>
        <w:r w:rsidDel="005C19DD">
          <w:rPr>
            <w:rStyle w:val="Refdecomentario"/>
          </w:rPr>
          <w:commentReference w:id="172"/>
        </w:r>
      </w:del>
    </w:p>
    <w:p w14:paraId="4869BD0B" w14:textId="62BD2B98" w:rsidR="00BB6EE6" w:rsidRPr="00CE42C2" w:rsidDel="005C19DD" w:rsidRDefault="00BB6EE6" w:rsidP="003A4525">
      <w:pPr>
        <w:rPr>
          <w:del w:id="173" w:author="Author" w:date="2020-05-17T20:32:00Z"/>
          <w:rFonts w:ascii="Times New Roman" w:hAnsi="Times New Roman" w:cs="Times New Roman"/>
          <w:b/>
          <w:sz w:val="22"/>
        </w:rPr>
        <w:pPrChange w:id="174" w:author="Author" w:date="2020-05-20T13:53:00Z">
          <w:pPr>
            <w:spacing w:line="480" w:lineRule="auto"/>
            <w:jc w:val="left"/>
          </w:pPr>
        </w:pPrChange>
      </w:pPr>
      <w:commentRangeStart w:id="175"/>
      <w:commentRangeStart w:id="176"/>
      <w:del w:id="177" w:author="Author" w:date="2020-05-17T20:32:00Z">
        <w:r w:rsidDel="005C19DD">
          <w:rPr>
            <w:rFonts w:ascii="Times New Roman" w:hAnsi="Times New Roman" w:cs="Times New Roman" w:hint="eastAsia"/>
            <w:b/>
            <w:sz w:val="22"/>
          </w:rPr>
          <w:delText>Abstract</w:delText>
        </w:r>
        <w:commentRangeEnd w:id="175"/>
        <w:r w:rsidR="004E7942" w:rsidDel="005C19DD">
          <w:rPr>
            <w:rStyle w:val="Refdecomentario"/>
          </w:rPr>
          <w:commentReference w:id="175"/>
        </w:r>
        <w:commentRangeEnd w:id="176"/>
        <w:r w:rsidR="00BC3BDB" w:rsidDel="005C19DD">
          <w:rPr>
            <w:rStyle w:val="Refdecomentario"/>
          </w:rPr>
          <w:commentReference w:id="176"/>
        </w:r>
      </w:del>
    </w:p>
    <w:p w14:paraId="1B863055" w14:textId="3A90DA4C" w:rsidR="00CF03B3" w:rsidRPr="004D3BCD" w:rsidRDefault="00CF03B3" w:rsidP="003A4525">
      <w:pPr>
        <w:rPr>
          <w:rFonts w:ascii="Times New Roman" w:hAnsi="Times New Roman" w:cs="Times New Roman"/>
          <w:sz w:val="22"/>
        </w:rPr>
        <w:pPrChange w:id="178" w:author="Author" w:date="2020-05-20T13:53:00Z">
          <w:pPr>
            <w:spacing w:line="480" w:lineRule="auto"/>
            <w:jc w:val="left"/>
          </w:pPr>
        </w:pPrChange>
      </w:pPr>
      <w:del w:id="179" w:author="Author" w:date="2020-05-17T20:32:00Z">
        <w:r w:rsidDel="005C19DD">
          <w:rPr>
            <w:rFonts w:ascii="Times New Roman" w:hAnsi="Times New Roman" w:cs="Times New Roman" w:hint="eastAsia"/>
            <w:sz w:val="22"/>
          </w:rPr>
          <w:delText>T</w:delText>
        </w:r>
        <w:r w:rsidDel="005C19DD">
          <w:rPr>
            <w:rFonts w:ascii="Times New Roman" w:hAnsi="Times New Roman" w:cs="Times New Roman"/>
            <w:sz w:val="22"/>
          </w:rPr>
          <w:delText xml:space="preserve">he authors </w:delText>
        </w:r>
        <w:r w:rsidRPr="00CE42C2" w:rsidDel="005C19DD">
          <w:rPr>
            <w:rFonts w:ascii="Times New Roman" w:hAnsi="Times New Roman" w:cs="Times New Roman"/>
            <w:sz w:val="22"/>
          </w:rPr>
          <w:delText xml:space="preserve">performed a systematic review and meta-analysis to investigate the role of rs72613567 within </w:delText>
        </w:r>
        <w:r w:rsidRPr="00CE42C2" w:rsidDel="005C19DD">
          <w:rPr>
            <w:rFonts w:ascii="Times New Roman" w:hAnsi="Times New Roman" w:cs="Times New Roman"/>
            <w:i/>
            <w:sz w:val="22"/>
          </w:rPr>
          <w:delText>hydroxysteroid 17-beta dehydrogenase 13</w:delText>
        </w:r>
        <w:r w:rsidRPr="00CE42C2" w:rsidDel="005C19DD">
          <w:rPr>
            <w:rFonts w:ascii="Times New Roman" w:hAnsi="Times New Roman" w:cs="Times New Roman"/>
            <w:sz w:val="22"/>
          </w:rPr>
          <w:delText xml:space="preserve"> (</w:delText>
        </w:r>
        <w:r w:rsidRPr="00CE42C2" w:rsidDel="005C19DD">
          <w:rPr>
            <w:rFonts w:ascii="Times New Roman" w:hAnsi="Times New Roman" w:cs="Times New Roman"/>
            <w:i/>
            <w:sz w:val="22"/>
          </w:rPr>
          <w:delText>HSD17B13</w:delText>
        </w:r>
        <w:r w:rsidRPr="00CE42C2" w:rsidDel="005C19DD">
          <w:rPr>
            <w:rFonts w:ascii="Times New Roman" w:hAnsi="Times New Roman" w:cs="Times New Roman"/>
            <w:sz w:val="22"/>
          </w:rPr>
          <w:delText>) in liver diseases.</w:delText>
        </w:r>
        <w:r w:rsidRPr="001E28EA" w:rsidDel="005C19DD">
          <w:rPr>
            <w:rFonts w:ascii="Times New Roman" w:hAnsi="Times New Roman" w:cs="Times New Roman" w:hint="eastAsia"/>
            <w:b/>
            <w:sz w:val="22"/>
          </w:rPr>
          <w:delText xml:space="preserve"> </w:delText>
        </w:r>
        <w:r w:rsidRPr="001E28EA" w:rsidDel="005C19DD">
          <w:rPr>
            <w:rFonts w:ascii="Times New Roman" w:hAnsi="Times New Roman" w:cs="Times New Roman" w:hint="eastAsia"/>
            <w:sz w:val="22"/>
          </w:rPr>
          <w:delText xml:space="preserve">Relevant </w:delText>
        </w:r>
        <w:r w:rsidDel="005C19DD">
          <w:rPr>
            <w:rFonts w:ascii="Times New Roman" w:hAnsi="Times New Roman" w:cs="Times New Roman" w:hint="eastAsia"/>
            <w:sz w:val="22"/>
          </w:rPr>
          <w:delText xml:space="preserve">studies </w:delText>
        </w:r>
      </w:del>
      <w:del w:id="180" w:author="Author" w:date="2020-05-12T11:44:00Z">
        <w:r w:rsidDel="00BC3BDB">
          <w:rPr>
            <w:rFonts w:ascii="Times New Roman" w:hAnsi="Times New Roman" w:cs="Times New Roman" w:hint="eastAsia"/>
            <w:sz w:val="22"/>
          </w:rPr>
          <w:delText xml:space="preserve">about </w:delText>
        </w:r>
      </w:del>
      <w:del w:id="181" w:author="Author" w:date="2020-05-17T20:32:00Z">
        <w:r w:rsidDel="005C19DD">
          <w:rPr>
            <w:rFonts w:ascii="Times New Roman" w:hAnsi="Times New Roman" w:cs="Times New Roman" w:hint="eastAsia"/>
            <w:sz w:val="22"/>
          </w:rPr>
          <w:delText xml:space="preserve">the effects of </w:delText>
        </w:r>
        <w:r w:rsidRPr="00CE42C2" w:rsidDel="005C19DD">
          <w:rPr>
            <w:rFonts w:ascii="Times New Roman" w:hAnsi="Times New Roman" w:cs="Times New Roman"/>
            <w:i/>
            <w:sz w:val="22"/>
          </w:rPr>
          <w:delText>HSD17B13</w:delText>
        </w:r>
        <w:r w:rsidDel="005C19DD">
          <w:rPr>
            <w:rFonts w:ascii="Times New Roman" w:hAnsi="Times New Roman" w:cs="Times New Roman" w:hint="eastAsia"/>
            <w:i/>
            <w:sz w:val="22"/>
          </w:rPr>
          <w:delText xml:space="preserve"> </w:delText>
        </w:r>
        <w:r w:rsidRPr="00CE42C2" w:rsidDel="005C19DD">
          <w:rPr>
            <w:rFonts w:ascii="Times New Roman" w:hAnsi="Times New Roman" w:cs="Times New Roman"/>
            <w:sz w:val="22"/>
          </w:rPr>
          <w:delText>rs72613567</w:delText>
        </w:r>
        <w:r w:rsidDel="005C19DD">
          <w:rPr>
            <w:rFonts w:ascii="Times New Roman" w:hAnsi="Times New Roman" w:cs="Times New Roman" w:hint="eastAsia"/>
            <w:sz w:val="22"/>
          </w:rPr>
          <w:delText xml:space="preserve"> on liver diseases were </w:delText>
        </w:r>
      </w:del>
      <w:del w:id="182" w:author="Author" w:date="2020-05-12T11:44:00Z">
        <w:r w:rsidDel="00BC3BDB">
          <w:rPr>
            <w:rFonts w:ascii="Times New Roman" w:hAnsi="Times New Roman" w:cs="Times New Roman" w:hint="eastAsia"/>
            <w:sz w:val="22"/>
          </w:rPr>
          <w:delText xml:space="preserve">searched from </w:delText>
        </w:r>
      </w:del>
      <w:del w:id="183" w:author="Author" w:date="2020-05-17T20:32:00Z">
        <w:r w:rsidDel="005C19DD">
          <w:rPr>
            <w:rFonts w:ascii="Times New Roman" w:hAnsi="Times New Roman" w:cs="Times New Roman" w:hint="eastAsia"/>
            <w:sz w:val="22"/>
          </w:rPr>
          <w:delText xml:space="preserve">PubMed, Web of Science and Embase databases, </w:delText>
        </w:r>
      </w:del>
      <w:del w:id="184" w:author="Author" w:date="2020-05-12T11:44:00Z">
        <w:r w:rsidDel="00BC3BDB">
          <w:rPr>
            <w:rFonts w:ascii="Times New Roman" w:hAnsi="Times New Roman" w:cs="Times New Roman" w:hint="eastAsia"/>
            <w:sz w:val="22"/>
          </w:rPr>
          <w:delText xml:space="preserve">updated </w:delText>
        </w:r>
      </w:del>
      <w:del w:id="185" w:author="Author" w:date="2020-05-17T20:32:00Z">
        <w:r w:rsidDel="005C19DD">
          <w:rPr>
            <w:rFonts w:ascii="Times New Roman" w:hAnsi="Times New Roman" w:cs="Times New Roman" w:hint="eastAsia"/>
            <w:sz w:val="22"/>
          </w:rPr>
          <w:delText xml:space="preserve">to March 2020. The keywords </w:delText>
        </w:r>
      </w:del>
      <w:del w:id="186" w:author="Author" w:date="2020-05-12T11:44:00Z">
        <w:r w:rsidDel="00BC3BDB">
          <w:rPr>
            <w:rFonts w:ascii="Times New Roman" w:hAnsi="Times New Roman" w:cs="Times New Roman" w:hint="eastAsia"/>
            <w:sz w:val="22"/>
          </w:rPr>
          <w:delText xml:space="preserve">were </w:delText>
        </w:r>
      </w:del>
      <w:del w:id="187" w:author="Author" w:date="2020-05-17T20:32:00Z">
        <w:r w:rsidRPr="00CE42C2" w:rsidDel="005C19DD">
          <w:rPr>
            <w:rFonts w:ascii="Times New Roman" w:hAnsi="Times New Roman" w:cs="Times New Roman"/>
            <w:sz w:val="22"/>
          </w:rPr>
          <w:delText>“</w:delText>
        </w:r>
        <w:r w:rsidRPr="00CE42C2" w:rsidDel="005C19DD">
          <w:rPr>
            <w:rFonts w:ascii="Times New Roman" w:hAnsi="Times New Roman" w:cs="Times New Roman"/>
            <w:i/>
            <w:sz w:val="22"/>
          </w:rPr>
          <w:delText>HSD17B13</w:delText>
        </w:r>
        <w:r w:rsidRPr="00CE42C2" w:rsidDel="005C19DD">
          <w:rPr>
            <w:rFonts w:ascii="Times New Roman" w:hAnsi="Times New Roman" w:cs="Times New Roman"/>
            <w:sz w:val="22"/>
          </w:rPr>
          <w:delText xml:space="preserve">”, “polymorphism”, “variant” and “rs72613567”. </w:delText>
        </w:r>
        <w:r w:rsidRPr="001E28EA" w:rsidDel="005C19DD">
          <w:rPr>
            <w:rFonts w:ascii="Times New Roman" w:hAnsi="Times New Roman" w:cs="Times New Roman"/>
            <w:sz w:val="22"/>
          </w:rPr>
          <w:delText>Odds ratio</w:delText>
        </w:r>
        <w:r w:rsidDel="005C19DD">
          <w:rPr>
            <w:rFonts w:ascii="Times New Roman" w:hAnsi="Times New Roman" w:cs="Times New Roman" w:hint="eastAsia"/>
            <w:sz w:val="22"/>
          </w:rPr>
          <w:delText>s</w:delText>
        </w:r>
        <w:r w:rsidRPr="001E28EA" w:rsidDel="005C19DD">
          <w:rPr>
            <w:rFonts w:ascii="Times New Roman" w:hAnsi="Times New Roman" w:cs="Times New Roman"/>
            <w:sz w:val="22"/>
          </w:rPr>
          <w:delText xml:space="preserve"> (OR) and 95% </w:delText>
        </w:r>
        <w:r w:rsidDel="005C19DD">
          <w:rPr>
            <w:rFonts w:ascii="Times New Roman" w:hAnsi="Times New Roman" w:cs="Times New Roman" w:hint="eastAsia"/>
            <w:sz w:val="22"/>
          </w:rPr>
          <w:delText>confidence interval (</w:delText>
        </w:r>
        <w:r w:rsidRPr="001E28EA" w:rsidDel="005C19DD">
          <w:rPr>
            <w:rFonts w:ascii="Times New Roman" w:hAnsi="Times New Roman" w:cs="Times New Roman"/>
            <w:sz w:val="22"/>
          </w:rPr>
          <w:delText>CI</w:delText>
        </w:r>
        <w:r w:rsidDel="005C19DD">
          <w:rPr>
            <w:rFonts w:ascii="Times New Roman" w:hAnsi="Times New Roman" w:cs="Times New Roman" w:hint="eastAsia"/>
            <w:sz w:val="22"/>
          </w:rPr>
          <w:delText>)</w:delText>
        </w:r>
        <w:r w:rsidRPr="001E28EA" w:rsidDel="005C19DD">
          <w:rPr>
            <w:rFonts w:ascii="Times New Roman" w:hAnsi="Times New Roman" w:cs="Times New Roman"/>
            <w:sz w:val="22"/>
          </w:rPr>
          <w:delText xml:space="preserve"> </w:delText>
        </w:r>
        <w:r w:rsidDel="005C19DD">
          <w:rPr>
            <w:rFonts w:ascii="Times New Roman" w:hAnsi="Times New Roman" w:cs="Times New Roman" w:hint="eastAsia"/>
            <w:sz w:val="22"/>
          </w:rPr>
          <w:delText xml:space="preserve">were extracted or </w:delText>
        </w:r>
        <w:r w:rsidDel="005C19DD">
          <w:rPr>
            <w:rFonts w:ascii="Times New Roman" w:hAnsi="Times New Roman" w:cs="Times New Roman"/>
            <w:sz w:val="22"/>
          </w:rPr>
          <w:delText>estimated</w:delText>
        </w:r>
        <w:r w:rsidDel="005C19DD">
          <w:rPr>
            <w:rFonts w:ascii="Times New Roman" w:hAnsi="Times New Roman" w:cs="Times New Roman" w:hint="eastAsia"/>
            <w:sz w:val="22"/>
          </w:rPr>
          <w:delText xml:space="preserve"> from each eligible study. A</w:delText>
        </w:r>
        <w:r w:rsidRPr="00CE42C2" w:rsidDel="005C19DD">
          <w:rPr>
            <w:rFonts w:ascii="Times New Roman" w:hAnsi="Times New Roman" w:cs="Times New Roman"/>
            <w:sz w:val="22"/>
          </w:rPr>
          <w:delText xml:space="preserve"> random-effects model </w:delText>
        </w:r>
        <w:r w:rsidDel="005C19DD">
          <w:rPr>
            <w:rFonts w:ascii="Times New Roman" w:hAnsi="Times New Roman" w:cs="Times New Roman" w:hint="eastAsia"/>
            <w:sz w:val="22"/>
          </w:rPr>
          <w:delText xml:space="preserve">was </w:delText>
        </w:r>
        <w:r w:rsidDel="005C19DD">
          <w:rPr>
            <w:rFonts w:ascii="Times New Roman" w:hAnsi="Times New Roman" w:cs="Times New Roman"/>
            <w:sz w:val="22"/>
          </w:rPr>
          <w:delText>applied</w:delText>
        </w:r>
        <w:r w:rsidDel="005C19DD">
          <w:rPr>
            <w:rFonts w:ascii="Times New Roman" w:hAnsi="Times New Roman" w:cs="Times New Roman" w:hint="eastAsia"/>
            <w:sz w:val="22"/>
          </w:rPr>
          <w:delText xml:space="preserve"> </w:delText>
        </w:r>
        <w:r w:rsidRPr="00CE42C2" w:rsidDel="005C19DD">
          <w:rPr>
            <w:rFonts w:ascii="Times New Roman" w:hAnsi="Times New Roman" w:cs="Times New Roman"/>
            <w:sz w:val="22"/>
          </w:rPr>
          <w:delText>to pool results.</w:delText>
        </w:r>
        <w:r w:rsidDel="005C19DD">
          <w:rPr>
            <w:rFonts w:ascii="Times New Roman" w:hAnsi="Times New Roman" w:cs="Times New Roman" w:hint="eastAsia"/>
            <w:b/>
            <w:sz w:val="22"/>
          </w:rPr>
          <w:delText xml:space="preserve"> </w:delText>
        </w:r>
        <w:r w:rsidDel="005C19DD">
          <w:rPr>
            <w:rFonts w:ascii="Times New Roman" w:hAnsi="Times New Roman" w:cs="Times New Roman" w:hint="eastAsia"/>
            <w:sz w:val="22"/>
          </w:rPr>
          <w:delText xml:space="preserve">We </w:delText>
        </w:r>
        <w:r w:rsidDel="005C19DD">
          <w:rPr>
            <w:rFonts w:ascii="Times New Roman" w:hAnsi="Times New Roman" w:cs="Times New Roman"/>
            <w:sz w:val="22"/>
          </w:rPr>
          <w:delText>included</w:delText>
        </w:r>
        <w:r w:rsidDel="005C19DD">
          <w:rPr>
            <w:rFonts w:ascii="Times New Roman" w:hAnsi="Times New Roman" w:cs="Times New Roman" w:hint="eastAsia"/>
            <w:sz w:val="22"/>
          </w:rPr>
          <w:delText xml:space="preserve"> a large population for assessment </w:delText>
        </w:r>
      </w:del>
      <w:del w:id="188" w:author="Author" w:date="2020-05-12T11:45:00Z">
        <w:r w:rsidDel="00BB7497">
          <w:rPr>
            <w:rFonts w:ascii="Times New Roman" w:hAnsi="Times New Roman" w:cs="Times New Roman" w:hint="eastAsia"/>
            <w:sz w:val="22"/>
          </w:rPr>
          <w:delText xml:space="preserve">in any </w:delText>
        </w:r>
      </w:del>
      <w:del w:id="189" w:author="Author" w:date="2020-05-17T20:32:00Z">
        <w:r w:rsidDel="005C19DD">
          <w:rPr>
            <w:rFonts w:ascii="Times New Roman" w:hAnsi="Times New Roman" w:cs="Times New Roman" w:hint="eastAsia"/>
            <w:sz w:val="22"/>
          </w:rPr>
          <w:delText xml:space="preserve">liver disease (n = </w:delText>
        </w:r>
        <w:r w:rsidRPr="00CE42C2" w:rsidDel="005C19DD">
          <w:rPr>
            <w:rFonts w:ascii="Times New Roman" w:hAnsi="Times New Roman" w:cs="Times New Roman"/>
            <w:sz w:val="22"/>
          </w:rPr>
          <w:delText>5</w:delText>
        </w:r>
        <w:r w:rsidDel="005C19DD">
          <w:rPr>
            <w:rFonts w:ascii="Times New Roman" w:hAnsi="Times New Roman" w:cs="Times New Roman" w:hint="eastAsia"/>
            <w:sz w:val="22"/>
          </w:rPr>
          <w:delText xml:space="preserve">64702), cirrhosis (n = </w:delText>
        </w:r>
        <w:r w:rsidRPr="00CE42C2" w:rsidDel="005C19DD">
          <w:rPr>
            <w:rFonts w:ascii="Times New Roman" w:hAnsi="Times New Roman" w:cs="Times New Roman"/>
            <w:sz w:val="22"/>
          </w:rPr>
          <w:delText>55</w:delText>
        </w:r>
        <w:r w:rsidDel="005C19DD">
          <w:rPr>
            <w:rFonts w:ascii="Times New Roman" w:hAnsi="Times New Roman" w:cs="Times New Roman" w:hint="eastAsia"/>
            <w:sz w:val="22"/>
          </w:rPr>
          <w:delText xml:space="preserve">9834), and hepatocellular carcinoma (HCC) (n = </w:delText>
        </w:r>
        <w:r w:rsidRPr="00CE42C2" w:rsidDel="005C19DD">
          <w:rPr>
            <w:rFonts w:ascii="Times New Roman" w:hAnsi="Times New Roman" w:cs="Times New Roman"/>
            <w:sz w:val="22"/>
          </w:rPr>
          <w:delText>1</w:delText>
        </w:r>
        <w:r w:rsidDel="005C19DD">
          <w:rPr>
            <w:rFonts w:ascii="Times New Roman" w:hAnsi="Times New Roman" w:cs="Times New Roman" w:hint="eastAsia"/>
            <w:sz w:val="22"/>
          </w:rPr>
          <w:delText xml:space="preserve">83179), respectively. </w:delText>
        </w:r>
      </w:del>
      <w:del w:id="190" w:author="Author" w:date="2020-05-12T11:45:00Z">
        <w:r w:rsidDel="00BB7497">
          <w:rPr>
            <w:rFonts w:ascii="Times New Roman" w:hAnsi="Times New Roman" w:cs="Times New Roman" w:hint="eastAsia"/>
            <w:sz w:val="22"/>
          </w:rPr>
          <w:delText>R</w:delText>
        </w:r>
      </w:del>
      <w:del w:id="191" w:author="Author" w:date="2020-05-17T20:32:00Z">
        <w:r w:rsidDel="005C19DD">
          <w:rPr>
            <w:rFonts w:ascii="Times New Roman" w:hAnsi="Times New Roman" w:cs="Times New Roman" w:hint="eastAsia"/>
            <w:sz w:val="22"/>
          </w:rPr>
          <w:delText xml:space="preserve">esults demonstrated that the TA allele of </w:delText>
        </w:r>
        <w:r w:rsidRPr="00CE42C2" w:rsidDel="005C19DD">
          <w:rPr>
            <w:rFonts w:ascii="Times New Roman" w:hAnsi="Times New Roman" w:cs="Times New Roman"/>
            <w:i/>
            <w:sz w:val="22"/>
          </w:rPr>
          <w:delText>HSD17B13</w:delText>
        </w:r>
        <w:r w:rsidRPr="00CE42C2" w:rsidDel="005C19DD">
          <w:rPr>
            <w:rFonts w:ascii="Times New Roman" w:hAnsi="Times New Roman" w:cs="Times New Roman"/>
            <w:sz w:val="22"/>
          </w:rPr>
          <w:delText xml:space="preserve"> rs72613567</w:delText>
        </w:r>
        <w:r w:rsidDel="005C19DD">
          <w:rPr>
            <w:rFonts w:ascii="Times New Roman" w:hAnsi="Times New Roman" w:cs="Times New Roman" w:hint="eastAsia"/>
            <w:sz w:val="22"/>
          </w:rPr>
          <w:delText xml:space="preserve"> could provide </w:delText>
        </w:r>
      </w:del>
      <w:del w:id="192" w:author="Author" w:date="2020-05-12T11:45:00Z">
        <w:r w:rsidDel="00BB7497">
          <w:rPr>
            <w:rFonts w:ascii="Times New Roman" w:hAnsi="Times New Roman" w:cs="Times New Roman" w:hint="eastAsia"/>
            <w:sz w:val="22"/>
          </w:rPr>
          <w:delText xml:space="preserve">a </w:delText>
        </w:r>
      </w:del>
      <w:del w:id="193" w:author="Author" w:date="2020-05-17T20:32:00Z">
        <w:r w:rsidDel="005C19DD">
          <w:rPr>
            <w:rFonts w:ascii="Times New Roman" w:hAnsi="Times New Roman" w:cs="Times New Roman" w:hint="eastAsia"/>
            <w:sz w:val="22"/>
          </w:rPr>
          <w:delText>substantial protection from these disorders (</w:delText>
        </w:r>
      </w:del>
      <w:del w:id="194" w:author="Author" w:date="2020-05-12T11:45:00Z">
        <w:r w:rsidDel="00BB7497">
          <w:rPr>
            <w:rFonts w:ascii="Times New Roman" w:hAnsi="Times New Roman" w:cs="Times New Roman" w:hint="eastAsia"/>
            <w:sz w:val="22"/>
          </w:rPr>
          <w:delText>A</w:delText>
        </w:r>
      </w:del>
      <w:del w:id="195" w:author="Author" w:date="2020-05-17T20:32:00Z">
        <w:r w:rsidDel="005C19DD">
          <w:rPr>
            <w:rFonts w:ascii="Times New Roman" w:hAnsi="Times New Roman" w:cs="Times New Roman" w:hint="eastAsia"/>
            <w:sz w:val="22"/>
          </w:rPr>
          <w:delText xml:space="preserve">ny liver diseases: </w:delText>
        </w:r>
        <w:r w:rsidRPr="00CE42C2" w:rsidDel="005C19DD">
          <w:rPr>
            <w:rFonts w:ascii="Times New Roman" w:hAnsi="Times New Roman" w:cs="Times New Roman"/>
            <w:sz w:val="22"/>
          </w:rPr>
          <w:delText>pooled OR = 0.</w:delText>
        </w:r>
        <w:r w:rsidDel="005C19DD">
          <w:rPr>
            <w:rFonts w:ascii="Times New Roman" w:hAnsi="Times New Roman" w:cs="Times New Roman" w:hint="eastAsia"/>
            <w:sz w:val="22"/>
          </w:rPr>
          <w:delText>73</w:delText>
        </w:r>
        <w:r w:rsidRPr="00CE42C2" w:rsidDel="005C19DD">
          <w:rPr>
            <w:rFonts w:ascii="Times New Roman" w:hAnsi="Times New Roman" w:cs="Times New Roman"/>
            <w:sz w:val="22"/>
          </w:rPr>
          <w:delText>, 95%</w:delText>
        </w:r>
        <w:r w:rsidRPr="001066A2" w:rsidDel="005C19DD">
          <w:delText xml:space="preserve"> </w:delText>
        </w:r>
        <w:r w:rsidRPr="00CE42C2" w:rsidDel="005C19DD">
          <w:rPr>
            <w:rFonts w:ascii="Times New Roman" w:hAnsi="Times New Roman" w:cs="Times New Roman"/>
            <w:sz w:val="22"/>
          </w:rPr>
          <w:delText>CI = 0.</w:delText>
        </w:r>
        <w:r w:rsidDel="005C19DD">
          <w:rPr>
            <w:rFonts w:ascii="Times New Roman" w:hAnsi="Times New Roman" w:cs="Times New Roman" w:hint="eastAsia"/>
            <w:sz w:val="22"/>
          </w:rPr>
          <w:delText>61-0.87; l</w:delText>
        </w:r>
        <w:r w:rsidRPr="00127EF0" w:rsidDel="005C19DD">
          <w:rPr>
            <w:rFonts w:ascii="Times New Roman" w:hAnsi="Times New Roman" w:cs="Times New Roman"/>
            <w:sz w:val="22"/>
          </w:rPr>
          <w:delText>iver cirrhosis</w:delText>
        </w:r>
        <w:r w:rsidDel="005C19DD">
          <w:rPr>
            <w:rFonts w:ascii="Times New Roman" w:hAnsi="Times New Roman" w:cs="Times New Roman" w:hint="eastAsia"/>
            <w:sz w:val="22"/>
          </w:rPr>
          <w:delText xml:space="preserve">: </w:delText>
        </w:r>
        <w:r w:rsidRPr="00CE42C2" w:rsidDel="005C19DD">
          <w:rPr>
            <w:rFonts w:ascii="Times New Roman" w:hAnsi="Times New Roman" w:cs="Times New Roman"/>
            <w:sz w:val="22"/>
          </w:rPr>
          <w:delText>pooled OR = 0.81, 95%CI = 0.7</w:delText>
        </w:r>
        <w:r w:rsidDel="005C19DD">
          <w:rPr>
            <w:rFonts w:ascii="Times New Roman" w:hAnsi="Times New Roman" w:cs="Times New Roman" w:hint="eastAsia"/>
            <w:sz w:val="22"/>
          </w:rPr>
          <w:delText>6</w:delText>
        </w:r>
        <w:r w:rsidRPr="00CE42C2" w:rsidDel="005C19DD">
          <w:rPr>
            <w:rFonts w:ascii="Times New Roman" w:hAnsi="Times New Roman" w:cs="Times New Roman"/>
            <w:sz w:val="22"/>
          </w:rPr>
          <w:delText>-0.8</w:delText>
        </w:r>
        <w:r w:rsidDel="005C19DD">
          <w:rPr>
            <w:rFonts w:ascii="Times New Roman" w:hAnsi="Times New Roman" w:cs="Times New Roman" w:hint="eastAsia"/>
            <w:sz w:val="22"/>
          </w:rPr>
          <w:delText xml:space="preserve">8; </w:delText>
        </w:r>
        <w:r w:rsidDel="005C19DD">
          <w:rPr>
            <w:rFonts w:ascii="Times New Roman" w:hAnsi="Times New Roman" w:cs="Times New Roman"/>
            <w:sz w:val="22"/>
          </w:rPr>
          <w:delText>HCC</w:delText>
        </w:r>
        <w:r w:rsidDel="005C19DD">
          <w:rPr>
            <w:rFonts w:ascii="Times New Roman" w:hAnsi="Times New Roman" w:cs="Times New Roman" w:hint="eastAsia"/>
            <w:sz w:val="22"/>
          </w:rPr>
          <w:delText>:</w:delText>
        </w:r>
        <w:r w:rsidRPr="00127EF0" w:rsidDel="005C19DD">
          <w:rPr>
            <w:rFonts w:ascii="Times New Roman" w:hAnsi="Times New Roman" w:cs="Times New Roman"/>
            <w:sz w:val="22"/>
          </w:rPr>
          <w:delText xml:space="preserve"> </w:delText>
        </w:r>
        <w:r w:rsidRPr="00CE42C2" w:rsidDel="005C19DD">
          <w:rPr>
            <w:rFonts w:ascii="Times New Roman" w:hAnsi="Times New Roman" w:cs="Times New Roman"/>
            <w:sz w:val="22"/>
          </w:rPr>
          <w:delText>pooled OR = 0.6</w:delText>
        </w:r>
        <w:r w:rsidDel="005C19DD">
          <w:rPr>
            <w:rFonts w:ascii="Times New Roman" w:hAnsi="Times New Roman" w:cs="Times New Roman" w:hint="eastAsia"/>
            <w:sz w:val="22"/>
          </w:rPr>
          <w:delText>4</w:delText>
        </w:r>
        <w:r w:rsidRPr="00CE42C2" w:rsidDel="005C19DD">
          <w:rPr>
            <w:rFonts w:ascii="Times New Roman" w:hAnsi="Times New Roman" w:cs="Times New Roman"/>
            <w:sz w:val="22"/>
          </w:rPr>
          <w:delText>, 95%CI = 0.</w:delText>
        </w:r>
        <w:r w:rsidDel="005C19DD">
          <w:rPr>
            <w:rFonts w:ascii="Times New Roman" w:hAnsi="Times New Roman" w:cs="Times New Roman" w:hint="eastAsia"/>
            <w:sz w:val="22"/>
          </w:rPr>
          <w:delText>53</w:delText>
        </w:r>
        <w:r w:rsidRPr="00CE42C2" w:rsidDel="005C19DD">
          <w:rPr>
            <w:rFonts w:ascii="Times New Roman" w:hAnsi="Times New Roman" w:cs="Times New Roman"/>
            <w:sz w:val="22"/>
          </w:rPr>
          <w:delText>-0.</w:delText>
        </w:r>
        <w:r w:rsidDel="005C19DD">
          <w:rPr>
            <w:rFonts w:ascii="Times New Roman" w:hAnsi="Times New Roman" w:cs="Times New Roman" w:hint="eastAsia"/>
            <w:sz w:val="22"/>
          </w:rPr>
          <w:delText xml:space="preserve">77). </w:delText>
        </w:r>
        <w:r w:rsidDel="005C19DD">
          <w:rPr>
            <w:rFonts w:ascii="Times New Roman" w:hAnsi="Times New Roman" w:cs="Times New Roman"/>
            <w:sz w:val="22"/>
          </w:rPr>
          <w:delText>In addition, f</w:delText>
        </w:r>
        <w:r w:rsidDel="005C19DD">
          <w:rPr>
            <w:rFonts w:ascii="Times New Roman" w:hAnsi="Times New Roman" w:cs="Times New Roman" w:hint="eastAsia"/>
            <w:sz w:val="22"/>
          </w:rPr>
          <w:delText xml:space="preserve">our studies were summarized based on histological features of </w:delText>
        </w:r>
        <w:r w:rsidDel="005C19DD">
          <w:rPr>
            <w:rFonts w:ascii="Times New Roman" w:hAnsi="Times New Roman" w:cs="Times New Roman"/>
            <w:sz w:val="22"/>
          </w:rPr>
          <w:delText>n</w:delText>
        </w:r>
        <w:r w:rsidRPr="004A41D6" w:rsidDel="005C19DD">
          <w:rPr>
            <w:rFonts w:ascii="Times New Roman" w:hAnsi="Times New Roman" w:cs="Times New Roman"/>
            <w:sz w:val="22"/>
          </w:rPr>
          <w:delText xml:space="preserve">onalcoholic </w:delText>
        </w:r>
        <w:r w:rsidDel="005C19DD">
          <w:rPr>
            <w:rFonts w:ascii="Times New Roman" w:hAnsi="Times New Roman" w:cs="Times New Roman"/>
            <w:sz w:val="22"/>
          </w:rPr>
          <w:delText>f</w:delText>
        </w:r>
        <w:r w:rsidRPr="004A41D6" w:rsidDel="005C19DD">
          <w:rPr>
            <w:rFonts w:ascii="Times New Roman" w:hAnsi="Times New Roman" w:cs="Times New Roman"/>
            <w:sz w:val="22"/>
          </w:rPr>
          <w:delText xml:space="preserve">atty </w:delText>
        </w:r>
        <w:r w:rsidDel="005C19DD">
          <w:rPr>
            <w:rFonts w:ascii="Times New Roman" w:hAnsi="Times New Roman" w:cs="Times New Roman"/>
            <w:sz w:val="22"/>
          </w:rPr>
          <w:delText>l</w:delText>
        </w:r>
        <w:r w:rsidRPr="004A41D6" w:rsidDel="005C19DD">
          <w:rPr>
            <w:rFonts w:ascii="Times New Roman" w:hAnsi="Times New Roman" w:cs="Times New Roman"/>
            <w:sz w:val="22"/>
          </w:rPr>
          <w:delText xml:space="preserve">iver </w:delText>
        </w:r>
        <w:r w:rsidDel="005C19DD">
          <w:rPr>
            <w:rFonts w:ascii="Times New Roman" w:hAnsi="Times New Roman" w:cs="Times New Roman"/>
            <w:sz w:val="22"/>
          </w:rPr>
          <w:delText>d</w:delText>
        </w:r>
        <w:r w:rsidRPr="004A41D6" w:rsidDel="005C19DD">
          <w:rPr>
            <w:rFonts w:ascii="Times New Roman" w:hAnsi="Times New Roman" w:cs="Times New Roman"/>
            <w:sz w:val="22"/>
          </w:rPr>
          <w:delText>isease</w:delText>
        </w:r>
        <w:r w:rsidDel="005C19DD">
          <w:rPr>
            <w:rFonts w:ascii="Times New Roman" w:hAnsi="Times New Roman" w:cs="Times New Roman"/>
            <w:sz w:val="22"/>
          </w:rPr>
          <w:delText xml:space="preserve"> (</w:delText>
        </w:r>
        <w:r w:rsidDel="005C19DD">
          <w:rPr>
            <w:rFonts w:ascii="Times New Roman" w:hAnsi="Times New Roman" w:cs="Times New Roman" w:hint="eastAsia"/>
            <w:sz w:val="22"/>
          </w:rPr>
          <w:delText>NAFLD</w:delText>
        </w:r>
        <w:r w:rsidDel="005C19DD">
          <w:rPr>
            <w:rFonts w:ascii="Times New Roman" w:hAnsi="Times New Roman" w:cs="Times New Roman"/>
            <w:sz w:val="22"/>
          </w:rPr>
          <w:delText>)</w:delText>
        </w:r>
        <w:r w:rsidDel="005C19DD">
          <w:rPr>
            <w:rFonts w:ascii="Times New Roman" w:hAnsi="Times New Roman" w:cs="Times New Roman" w:hint="eastAsia"/>
            <w:sz w:val="22"/>
          </w:rPr>
          <w:delText>.</w:delText>
        </w:r>
        <w:r w:rsidRPr="00CE42C2" w:rsidDel="005C19DD">
          <w:rPr>
            <w:rFonts w:ascii="Times New Roman" w:hAnsi="Times New Roman" w:cs="Times New Roman"/>
            <w:i/>
            <w:sz w:val="22"/>
          </w:rPr>
          <w:delText xml:space="preserve"> HSD17B13 </w:delText>
        </w:r>
        <w:r w:rsidRPr="00CE42C2" w:rsidDel="005C19DD">
          <w:rPr>
            <w:rFonts w:ascii="Times New Roman" w:hAnsi="Times New Roman" w:cs="Times New Roman"/>
            <w:sz w:val="22"/>
          </w:rPr>
          <w:delText xml:space="preserve">rs72613567 </w:delText>
        </w:r>
        <w:r w:rsidDel="005C19DD">
          <w:rPr>
            <w:rFonts w:ascii="Times New Roman" w:hAnsi="Times New Roman" w:cs="Times New Roman" w:hint="eastAsia"/>
            <w:sz w:val="22"/>
          </w:rPr>
          <w:delText xml:space="preserve">showed a </w:delText>
        </w:r>
      </w:del>
      <w:del w:id="196" w:author="Author" w:date="2020-05-12T11:46:00Z">
        <w:r w:rsidDel="00BB7497">
          <w:rPr>
            <w:rFonts w:ascii="Times New Roman" w:hAnsi="Times New Roman" w:cs="Times New Roman" w:hint="eastAsia"/>
            <w:sz w:val="22"/>
          </w:rPr>
          <w:delText xml:space="preserve">trend </w:delText>
        </w:r>
      </w:del>
      <w:del w:id="197" w:author="Author" w:date="2020-05-17T20:32:00Z">
        <w:r w:rsidDel="005C19DD">
          <w:rPr>
            <w:rFonts w:ascii="Times New Roman" w:hAnsi="Times New Roman" w:cs="Times New Roman" w:hint="eastAsia"/>
            <w:sz w:val="22"/>
          </w:rPr>
          <w:delText xml:space="preserve">towards </w:delText>
        </w:r>
        <w:r w:rsidRPr="00CE42C2" w:rsidDel="005C19DD">
          <w:rPr>
            <w:rFonts w:ascii="Times New Roman" w:hAnsi="Times New Roman" w:cs="Times New Roman"/>
            <w:sz w:val="22"/>
          </w:rPr>
          <w:delText>decreased inflammation</w:delText>
        </w:r>
        <w:r w:rsidDel="005C19DD">
          <w:rPr>
            <w:rFonts w:ascii="Times New Roman" w:hAnsi="Times New Roman" w:cs="Times New Roman" w:hint="eastAsia"/>
            <w:sz w:val="22"/>
          </w:rPr>
          <w:delText xml:space="preserve">, </w:delText>
        </w:r>
        <w:r w:rsidRPr="00CE42C2" w:rsidDel="005C19DD">
          <w:rPr>
            <w:rFonts w:ascii="Times New Roman" w:hAnsi="Times New Roman" w:cs="Times New Roman"/>
            <w:sz w:val="22"/>
          </w:rPr>
          <w:delText>reduced fibrosis</w:delText>
        </w:r>
        <w:r w:rsidDel="005C19DD">
          <w:rPr>
            <w:rFonts w:ascii="Times New Roman" w:hAnsi="Times New Roman" w:cs="Times New Roman" w:hint="eastAsia"/>
            <w:sz w:val="22"/>
          </w:rPr>
          <w:delText xml:space="preserve"> and milder </w:delText>
        </w:r>
        <w:r w:rsidRPr="00CE42C2" w:rsidDel="005C19DD">
          <w:rPr>
            <w:rFonts w:ascii="Times New Roman" w:hAnsi="Times New Roman" w:cs="Times New Roman"/>
            <w:sz w:val="22"/>
          </w:rPr>
          <w:delText>disease severity</w:delText>
        </w:r>
        <w:r w:rsidR="00DF4B54" w:rsidDel="005C19DD">
          <w:rPr>
            <w:rFonts w:ascii="Times New Roman" w:hAnsi="Times New Roman" w:cs="Times New Roman" w:hint="eastAsia"/>
            <w:sz w:val="22"/>
          </w:rPr>
          <w:delText xml:space="preserve"> </w:delText>
        </w:r>
      </w:del>
      <w:del w:id="198" w:author="Author" w:date="2020-05-12T11:46:00Z">
        <w:r w:rsidR="00DF4B54" w:rsidDel="00BB7497">
          <w:rPr>
            <w:rFonts w:ascii="Times New Roman" w:hAnsi="Times New Roman" w:cs="Times New Roman" w:hint="eastAsia"/>
            <w:sz w:val="22"/>
          </w:rPr>
          <w:delText xml:space="preserve">of </w:delText>
        </w:r>
      </w:del>
      <w:del w:id="199" w:author="Author" w:date="2020-05-17T20:32:00Z">
        <w:r w:rsidR="00DF4B54" w:rsidDel="005C19DD">
          <w:rPr>
            <w:rFonts w:ascii="Times New Roman" w:hAnsi="Times New Roman" w:cs="Times New Roman" w:hint="eastAsia"/>
            <w:sz w:val="22"/>
          </w:rPr>
          <w:delText xml:space="preserve">NAFLD. </w:delText>
        </w:r>
        <w:r w:rsidRPr="00CE42C2" w:rsidDel="005C19DD">
          <w:rPr>
            <w:rFonts w:ascii="Times New Roman" w:hAnsi="Times New Roman" w:cs="Times New Roman"/>
            <w:sz w:val="22"/>
          </w:rPr>
          <w:delText xml:space="preserve">Our </w:delText>
        </w:r>
        <w:r w:rsidDel="005C19DD">
          <w:rPr>
            <w:rFonts w:ascii="Times New Roman" w:hAnsi="Times New Roman" w:cs="Times New Roman" w:hint="eastAsia"/>
            <w:sz w:val="22"/>
          </w:rPr>
          <w:delText xml:space="preserve">study </w:delText>
        </w:r>
        <w:r w:rsidRPr="00CE42C2" w:rsidDel="005C19DD">
          <w:rPr>
            <w:rFonts w:ascii="Times New Roman" w:hAnsi="Times New Roman" w:cs="Times New Roman"/>
            <w:sz w:val="22"/>
          </w:rPr>
          <w:delText xml:space="preserve">highlights that </w:delText>
        </w:r>
        <w:r w:rsidRPr="00CE42C2" w:rsidDel="005C19DD">
          <w:rPr>
            <w:rFonts w:ascii="Times New Roman" w:hAnsi="Times New Roman" w:cs="Times New Roman"/>
            <w:i/>
            <w:sz w:val="22"/>
          </w:rPr>
          <w:delText xml:space="preserve">HSD17B13 </w:delText>
        </w:r>
        <w:r w:rsidRPr="00CE42C2" w:rsidDel="005C19DD">
          <w:rPr>
            <w:rFonts w:ascii="Times New Roman" w:hAnsi="Times New Roman" w:cs="Times New Roman"/>
            <w:sz w:val="22"/>
          </w:rPr>
          <w:delText xml:space="preserve">rs72613567 </w:delText>
        </w:r>
        <w:r w:rsidDel="005C19DD">
          <w:rPr>
            <w:rFonts w:ascii="Times New Roman" w:hAnsi="Times New Roman" w:cs="Times New Roman" w:hint="eastAsia"/>
            <w:sz w:val="22"/>
          </w:rPr>
          <w:delText xml:space="preserve">is </w:delText>
        </w:r>
        <w:r w:rsidDel="005C19DD">
          <w:rPr>
            <w:rFonts w:ascii="Times New Roman" w:hAnsi="Times New Roman" w:cs="Times New Roman"/>
            <w:sz w:val="22"/>
          </w:rPr>
          <w:delText xml:space="preserve">an important </w:delText>
        </w:r>
        <w:r w:rsidDel="005C19DD">
          <w:rPr>
            <w:rFonts w:ascii="Times New Roman" w:hAnsi="Times New Roman" w:cs="Times New Roman" w:hint="eastAsia"/>
            <w:sz w:val="22"/>
          </w:rPr>
          <w:delText xml:space="preserve">protective factor </w:delText>
        </w:r>
      </w:del>
      <w:del w:id="200" w:author="Author" w:date="2020-05-12T11:46:00Z">
        <w:r w:rsidDel="00BB7497">
          <w:rPr>
            <w:rFonts w:ascii="Times New Roman" w:hAnsi="Times New Roman" w:cs="Times New Roman" w:hint="eastAsia"/>
            <w:sz w:val="22"/>
          </w:rPr>
          <w:delText>of</w:delText>
        </w:r>
        <w:r w:rsidRPr="00CE42C2" w:rsidDel="00BB7497">
          <w:rPr>
            <w:rFonts w:ascii="Times New Roman" w:hAnsi="Times New Roman" w:cs="Times New Roman"/>
            <w:sz w:val="22"/>
          </w:rPr>
          <w:delText xml:space="preserve"> </w:delText>
        </w:r>
      </w:del>
      <w:del w:id="201" w:author="Author" w:date="2020-05-17T20:32:00Z">
        <w:r w:rsidRPr="00CE42C2" w:rsidDel="005C19DD">
          <w:rPr>
            <w:rFonts w:ascii="Times New Roman" w:hAnsi="Times New Roman" w:cs="Times New Roman"/>
            <w:sz w:val="22"/>
          </w:rPr>
          <w:delText>multiple categories of liver disease</w:delText>
        </w:r>
        <w:r w:rsidDel="005C19DD">
          <w:rPr>
            <w:rFonts w:ascii="Times New Roman" w:hAnsi="Times New Roman" w:cs="Times New Roman" w:hint="eastAsia"/>
            <w:sz w:val="22"/>
          </w:rPr>
          <w:delText>s.</w:delText>
        </w:r>
      </w:del>
      <w:r w:rsidRPr="00CE42C2">
        <w:rPr>
          <w:rFonts w:ascii="Times New Roman" w:hAnsi="Times New Roman" w:cs="Times New Roman"/>
          <w:sz w:val="22"/>
        </w:rPr>
        <w:t xml:space="preserve"> </w:t>
      </w:r>
    </w:p>
    <w:p w14:paraId="22666433" w14:textId="77777777" w:rsidR="00EA5DF5" w:rsidRDefault="00EA5DF5" w:rsidP="003A4525">
      <w:pPr>
        <w:pStyle w:val="Prrafodelista"/>
        <w:numPr>
          <w:ilvl w:val="0"/>
          <w:numId w:val="3"/>
        </w:numPr>
        <w:ind w:left="0" w:firstLine="0"/>
        <w:rPr>
          <w:ins w:id="202" w:author="Author" w:date="2020-05-17T23:18:00Z"/>
          <w:rFonts w:asciiTheme="minorBidi" w:hAnsiTheme="minorBidi"/>
          <w:color w:val="1F497D"/>
          <w:sz w:val="18"/>
          <w:szCs w:val="18"/>
          <w:shd w:val="clear" w:color="auto" w:fill="FFFFFF"/>
        </w:rPr>
        <w:pPrChange w:id="203" w:author="Author" w:date="2020-05-20T13:53:00Z">
          <w:pPr>
            <w:pStyle w:val="Prrafodelista"/>
            <w:numPr>
              <w:numId w:val="3"/>
            </w:numPr>
            <w:ind w:left="426" w:hanging="360"/>
          </w:pPr>
        </w:pPrChange>
      </w:pPr>
      <w:ins w:id="204" w:author="Author" w:date="2020-05-17T23:18:00Z">
        <w:r>
          <w:rPr>
            <w:rFonts w:asciiTheme="minorBidi" w:hAnsiTheme="minorBidi"/>
            <w:color w:val="1F497D"/>
            <w:sz w:val="18"/>
            <w:szCs w:val="18"/>
            <w:shd w:val="clear" w:color="auto" w:fill="FFFFFF"/>
          </w:rPr>
          <w:br w:type="page"/>
        </w:r>
      </w:ins>
    </w:p>
    <w:p w14:paraId="5439E4F7" w14:textId="1CB6C498" w:rsidR="00DF3169" w:rsidRPr="00BD5E69" w:rsidRDefault="00D21A92" w:rsidP="00BD5E69">
      <w:pPr>
        <w:spacing w:after="120"/>
        <w:rPr>
          <w:ins w:id="205" w:author="Author" w:date="2020-05-17T22:21:00Z"/>
          <w:rFonts w:asciiTheme="minorBidi" w:hAnsiTheme="minorBidi"/>
          <w:b/>
          <w:bCs/>
          <w:sz w:val="18"/>
          <w:szCs w:val="18"/>
          <w:shd w:val="clear" w:color="auto" w:fill="FFFFFF"/>
          <w:rPrChange w:id="206" w:author="Author" w:date="2020-05-20T14:38:00Z">
            <w:rPr>
              <w:ins w:id="207" w:author="Author" w:date="2020-05-17T22:21:00Z"/>
              <w:rFonts w:asciiTheme="minorBidi" w:hAnsiTheme="minorBidi"/>
              <w:color w:val="1F497D"/>
              <w:sz w:val="18"/>
              <w:szCs w:val="18"/>
              <w:shd w:val="clear" w:color="auto" w:fill="FFFFFF"/>
            </w:rPr>
          </w:rPrChange>
        </w:rPr>
        <w:pPrChange w:id="208" w:author="Author" w:date="2020-05-20T14:38:00Z">
          <w:pPr>
            <w:pStyle w:val="Prrafodelista"/>
            <w:numPr>
              <w:numId w:val="3"/>
            </w:numPr>
            <w:ind w:left="426" w:hanging="360"/>
          </w:pPr>
        </w:pPrChange>
      </w:pPr>
      <w:ins w:id="209" w:author="Author" w:date="2020-05-19T21:04:00Z">
        <w:r w:rsidRPr="00BD5E69">
          <w:rPr>
            <w:rFonts w:asciiTheme="minorBidi" w:hAnsiTheme="minorBidi"/>
            <w:b/>
            <w:bCs/>
            <w:sz w:val="18"/>
            <w:szCs w:val="18"/>
            <w:shd w:val="clear" w:color="auto" w:fill="FFFFFF"/>
            <w:rPrChange w:id="210" w:author="Author" w:date="2020-05-20T14:38:00Z">
              <w:rPr>
                <w:rFonts w:asciiTheme="majorBidi" w:hAnsiTheme="majorBidi" w:cstheme="majorBidi"/>
                <w:color w:val="1F497D"/>
                <w:shd w:val="clear" w:color="auto" w:fill="FFFFFF"/>
              </w:rPr>
            </w:rPrChange>
          </w:rPr>
          <w:lastRenderedPageBreak/>
          <w:t xml:space="preserve">1. </w:t>
        </w:r>
      </w:ins>
      <w:ins w:id="211" w:author="Author" w:date="2020-05-17T22:21:00Z">
        <w:r w:rsidR="00DF3169" w:rsidRPr="00BD5E69">
          <w:rPr>
            <w:rFonts w:asciiTheme="minorBidi" w:hAnsiTheme="minorBidi"/>
            <w:b/>
            <w:bCs/>
            <w:sz w:val="18"/>
            <w:szCs w:val="18"/>
            <w:shd w:val="clear" w:color="auto" w:fill="FFFFFF"/>
            <w:rPrChange w:id="212" w:author="Author" w:date="2020-05-20T14:38:00Z">
              <w:rPr>
                <w:rFonts w:asciiTheme="minorBidi" w:hAnsiTheme="minorBidi"/>
                <w:color w:val="1F497D"/>
                <w:sz w:val="18"/>
                <w:szCs w:val="18"/>
                <w:shd w:val="clear" w:color="auto" w:fill="FFFFFF"/>
              </w:rPr>
            </w:rPrChange>
          </w:rPr>
          <w:t>Introduction</w:t>
        </w:r>
      </w:ins>
      <w:ins w:id="213" w:author="Author" w:date="2020-05-17T23:20:00Z">
        <w:r w:rsidR="00EA5DF5" w:rsidRPr="00BD5E69">
          <w:rPr>
            <w:rFonts w:asciiTheme="minorBidi" w:hAnsiTheme="minorBidi"/>
            <w:b/>
            <w:bCs/>
            <w:sz w:val="18"/>
            <w:szCs w:val="18"/>
            <w:shd w:val="clear" w:color="auto" w:fill="FFFFFF"/>
            <w:rPrChange w:id="214" w:author="Author" w:date="2020-05-20T14:38:00Z">
              <w:rPr>
                <w:rFonts w:asciiTheme="minorBidi" w:hAnsiTheme="minorBidi"/>
                <w:color w:val="1F497D"/>
                <w:sz w:val="18"/>
                <w:szCs w:val="18"/>
                <w:shd w:val="clear" w:color="auto" w:fill="FFFFFF"/>
              </w:rPr>
            </w:rPrChange>
          </w:rPr>
          <w:t xml:space="preserve"> </w:t>
        </w:r>
      </w:ins>
      <w:ins w:id="215" w:author="Author" w:date="2020-05-20T14:35:00Z">
        <w:r w:rsidR="0020168D" w:rsidRPr="00BD5E69">
          <w:rPr>
            <w:rFonts w:asciiTheme="minorBidi" w:hAnsiTheme="minorBidi"/>
            <w:color w:val="FF0000"/>
            <w:kern w:val="0"/>
            <w:sz w:val="18"/>
            <w:szCs w:val="18"/>
            <w:rPrChange w:id="216" w:author="Author" w:date="2020-05-20T14:38:00Z">
              <w:rPr>
                <w:rFonts w:asciiTheme="minorBidi" w:hAnsiTheme="minorBidi"/>
                <w:color w:val="FF0000"/>
                <w:sz w:val="18"/>
                <w:szCs w:val="18"/>
              </w:rPr>
            </w:rPrChange>
          </w:rPr>
          <w:t>500 words</w:t>
        </w:r>
      </w:ins>
    </w:p>
    <w:p w14:paraId="266A9989" w14:textId="2884EFA9" w:rsidR="008307CE" w:rsidRPr="00D21A92" w:rsidRDefault="008F3B3F" w:rsidP="00BD5E69">
      <w:pPr>
        <w:spacing w:after="120"/>
        <w:rPr>
          <w:ins w:id="217" w:author="Author" w:date="2020-05-19T19:37:00Z"/>
          <w:rFonts w:asciiTheme="majorBidi" w:hAnsiTheme="majorBidi" w:cstheme="majorBidi"/>
          <w:sz w:val="22"/>
          <w:rPrChange w:id="218" w:author="Author" w:date="2020-05-19T21:04:00Z">
            <w:rPr>
              <w:ins w:id="219" w:author="Author" w:date="2020-05-19T19:37:00Z"/>
              <w:rFonts w:asciiTheme="majorBidi" w:hAnsiTheme="majorBidi" w:cstheme="majorBidi"/>
              <w:sz w:val="22"/>
            </w:rPr>
          </w:rPrChange>
        </w:rPr>
        <w:pPrChange w:id="220" w:author="Author" w:date="2020-05-20T14:38:00Z">
          <w:pPr>
            <w:ind w:firstLine="420"/>
          </w:pPr>
        </w:pPrChange>
      </w:pPr>
      <w:ins w:id="221" w:author="Author" w:date="2020-05-17T23:27:00Z">
        <w:r w:rsidRPr="00D21A92">
          <w:rPr>
            <w:rFonts w:asciiTheme="majorBidi" w:hAnsiTheme="majorBidi" w:cstheme="majorBidi"/>
            <w:sz w:val="22"/>
            <w:rPrChange w:id="222" w:author="Author" w:date="2020-05-19T21:04:00Z">
              <w:rPr/>
            </w:rPrChange>
          </w:rPr>
          <w:t xml:space="preserve">Gold is widely believed to be negatively correlated with </w:t>
        </w:r>
      </w:ins>
      <w:ins w:id="223" w:author="Author" w:date="2020-05-19T19:35:00Z">
        <w:r w:rsidR="008307CE" w:rsidRPr="00D21A92">
          <w:rPr>
            <w:rFonts w:asciiTheme="majorBidi" w:hAnsiTheme="majorBidi" w:cstheme="majorBidi"/>
            <w:sz w:val="22"/>
            <w:rPrChange w:id="224" w:author="Author" w:date="2020-05-19T21:04:00Z">
              <w:rPr>
                <w:rFonts w:asciiTheme="majorBidi" w:hAnsiTheme="majorBidi" w:cstheme="majorBidi"/>
                <w:sz w:val="22"/>
              </w:rPr>
            </w:rPrChange>
          </w:rPr>
          <w:t xml:space="preserve">stock </w:t>
        </w:r>
      </w:ins>
      <w:ins w:id="225" w:author="Author" w:date="2020-05-17T23:27:00Z">
        <w:r w:rsidRPr="00D21A92">
          <w:rPr>
            <w:rFonts w:asciiTheme="majorBidi" w:hAnsiTheme="majorBidi" w:cstheme="majorBidi"/>
            <w:sz w:val="22"/>
            <w:rPrChange w:id="226" w:author="Author" w:date="2020-05-19T21:04:00Z">
              <w:rPr/>
            </w:rPrChange>
          </w:rPr>
          <w:t xml:space="preserve">market performance. </w:t>
        </w:r>
      </w:ins>
      <w:ins w:id="227" w:author="Author" w:date="2020-05-19T19:31:00Z">
        <w:r w:rsidR="008307CE" w:rsidRPr="00D21A92">
          <w:rPr>
            <w:rFonts w:asciiTheme="majorBidi" w:hAnsiTheme="majorBidi" w:cstheme="majorBidi"/>
            <w:sz w:val="22"/>
            <w:rPrChange w:id="228" w:author="Author" w:date="2020-05-19T21:04:00Z">
              <w:rPr>
                <w:rFonts w:asciiTheme="majorBidi" w:hAnsiTheme="majorBidi" w:cstheme="majorBidi"/>
                <w:sz w:val="22"/>
              </w:rPr>
            </w:rPrChange>
          </w:rPr>
          <w:t xml:space="preserve">This belief </w:t>
        </w:r>
      </w:ins>
      <w:ins w:id="229" w:author="Author" w:date="2020-05-19T19:35:00Z">
        <w:r w:rsidR="008307CE" w:rsidRPr="00D21A92">
          <w:rPr>
            <w:rFonts w:asciiTheme="majorBidi" w:hAnsiTheme="majorBidi" w:cstheme="majorBidi"/>
            <w:sz w:val="22"/>
            <w:rPrChange w:id="230" w:author="Author" w:date="2020-05-19T21:04:00Z">
              <w:rPr>
                <w:rFonts w:asciiTheme="majorBidi" w:hAnsiTheme="majorBidi" w:cstheme="majorBidi"/>
                <w:sz w:val="22"/>
              </w:rPr>
            </w:rPrChange>
          </w:rPr>
          <w:t xml:space="preserve">has </w:t>
        </w:r>
      </w:ins>
      <w:ins w:id="231" w:author="Author" w:date="2020-05-19T19:31:00Z">
        <w:r w:rsidR="008307CE" w:rsidRPr="00D21A92">
          <w:rPr>
            <w:rFonts w:asciiTheme="majorBidi" w:hAnsiTheme="majorBidi" w:cstheme="majorBidi"/>
            <w:sz w:val="22"/>
            <w:rPrChange w:id="232" w:author="Author" w:date="2020-05-19T21:04:00Z">
              <w:rPr>
                <w:rFonts w:asciiTheme="majorBidi" w:hAnsiTheme="majorBidi" w:cstheme="majorBidi"/>
                <w:sz w:val="22"/>
              </w:rPr>
            </w:rPrChange>
          </w:rPr>
          <w:t>fuel</w:t>
        </w:r>
      </w:ins>
      <w:ins w:id="233" w:author="Author" w:date="2020-05-19T19:35:00Z">
        <w:r w:rsidR="008307CE" w:rsidRPr="00D21A92">
          <w:rPr>
            <w:rFonts w:asciiTheme="majorBidi" w:hAnsiTheme="majorBidi" w:cstheme="majorBidi"/>
            <w:sz w:val="22"/>
            <w:rPrChange w:id="234" w:author="Author" w:date="2020-05-19T21:04:00Z">
              <w:rPr>
                <w:rFonts w:asciiTheme="majorBidi" w:hAnsiTheme="majorBidi" w:cstheme="majorBidi"/>
                <w:sz w:val="22"/>
              </w:rPr>
            </w:rPrChange>
          </w:rPr>
          <w:t xml:space="preserve">ed </w:t>
        </w:r>
      </w:ins>
      <w:ins w:id="235" w:author="Author" w:date="2020-05-19T19:31:00Z">
        <w:r w:rsidR="008307CE" w:rsidRPr="00D21A92">
          <w:rPr>
            <w:rFonts w:asciiTheme="majorBidi" w:hAnsiTheme="majorBidi" w:cstheme="majorBidi"/>
            <w:sz w:val="22"/>
            <w:rPrChange w:id="236" w:author="Author" w:date="2020-05-19T21:04:00Z">
              <w:rPr>
                <w:rFonts w:asciiTheme="majorBidi" w:hAnsiTheme="majorBidi" w:cstheme="majorBidi"/>
                <w:sz w:val="22"/>
              </w:rPr>
            </w:rPrChange>
          </w:rPr>
          <w:t xml:space="preserve">its </w:t>
        </w:r>
      </w:ins>
      <w:ins w:id="237" w:author="Author" w:date="2020-05-17T23:27:00Z">
        <w:r w:rsidRPr="00D21A92">
          <w:rPr>
            <w:rFonts w:asciiTheme="majorBidi" w:hAnsiTheme="majorBidi" w:cstheme="majorBidi"/>
            <w:sz w:val="22"/>
            <w:rPrChange w:id="238" w:author="Author" w:date="2020-05-19T21:04:00Z">
              <w:rPr>
                <w:rFonts w:ascii="Times New Roman" w:hAnsi="Times New Roman" w:cs="Times New Roman"/>
              </w:rPr>
            </w:rPrChange>
          </w:rPr>
          <w:t xml:space="preserve">status as a hedge against </w:t>
        </w:r>
        <w:r w:rsidRPr="00D21A92">
          <w:rPr>
            <w:rFonts w:asciiTheme="majorBidi" w:hAnsiTheme="majorBidi" w:cstheme="majorBidi"/>
            <w:sz w:val="22"/>
            <w:rPrChange w:id="239" w:author="Author" w:date="2020-05-19T21:04:00Z">
              <w:rPr/>
            </w:rPrChange>
          </w:rPr>
          <w:t>volatility and a financial safe haven in times of market turmoil</w:t>
        </w:r>
      </w:ins>
      <w:ins w:id="240" w:author="Author" w:date="2020-05-19T19:35:00Z">
        <w:r w:rsidR="008307CE" w:rsidRPr="00D21A92">
          <w:rPr>
            <w:rFonts w:asciiTheme="majorBidi" w:hAnsiTheme="majorBidi" w:cstheme="majorBidi"/>
            <w:sz w:val="22"/>
            <w:rPrChange w:id="241" w:author="Author" w:date="2020-05-19T21:04:00Z">
              <w:rPr>
                <w:rFonts w:asciiTheme="majorBidi" w:hAnsiTheme="majorBidi" w:cstheme="majorBidi"/>
                <w:sz w:val="22"/>
              </w:rPr>
            </w:rPrChange>
          </w:rPr>
          <w:t xml:space="preserve">. </w:t>
        </w:r>
      </w:ins>
      <w:ins w:id="242" w:author="Author" w:date="2020-05-19T19:34:00Z">
        <w:r w:rsidR="008307CE" w:rsidRPr="00D21A92">
          <w:rPr>
            <w:rFonts w:asciiTheme="majorBidi" w:hAnsiTheme="majorBidi" w:cstheme="majorBidi"/>
            <w:sz w:val="22"/>
            <w:rPrChange w:id="243" w:author="Author" w:date="2020-05-19T21:04:00Z">
              <w:rPr>
                <w:rFonts w:asciiTheme="majorBidi" w:hAnsiTheme="majorBidi" w:cstheme="majorBidi"/>
                <w:sz w:val="22"/>
              </w:rPr>
            </w:rPrChange>
          </w:rPr>
          <w:t xml:space="preserve">Baur and Lucey </w:t>
        </w:r>
      </w:ins>
      <w:ins w:id="244" w:author="Author" w:date="2020-05-19T19:28:00Z">
        <w:r w:rsidR="008307CE" w:rsidRPr="00D21A92">
          <w:rPr>
            <w:rFonts w:asciiTheme="majorBidi" w:hAnsiTheme="majorBidi" w:cstheme="majorBidi"/>
            <w:sz w:val="22"/>
            <w:rPrChange w:id="245" w:author="Author" w:date="2020-05-19T21:04:00Z">
              <w:rPr>
                <w:rFonts w:ascii="Times New Roman" w:hAnsi="Times New Roman" w:cs="Times New Roman"/>
              </w:rPr>
            </w:rPrChange>
          </w:rPr>
          <w:t xml:space="preserve">(2010) define a safe haven “as an asset that is uncorrelated or negatively correlated with another asset or portfolio in times of market stress or turmoil”. As such, </w:t>
        </w:r>
      </w:ins>
      <w:ins w:id="246" w:author="Author" w:date="2020-05-19T19:36:00Z">
        <w:r w:rsidR="008307CE" w:rsidRPr="00D21A92">
          <w:rPr>
            <w:rFonts w:asciiTheme="majorBidi" w:hAnsiTheme="majorBidi" w:cstheme="majorBidi"/>
            <w:sz w:val="22"/>
            <w:rPrChange w:id="247" w:author="Author" w:date="2020-05-19T21:04:00Z">
              <w:rPr>
                <w:rFonts w:asciiTheme="majorBidi" w:hAnsiTheme="majorBidi" w:cstheme="majorBidi"/>
                <w:sz w:val="22"/>
              </w:rPr>
            </w:rPrChange>
          </w:rPr>
          <w:t xml:space="preserve">if gold is to be considered a safe haven, we would expect its price to rise when markets are performing poorly and fall when markets are performing well. </w:t>
        </w:r>
      </w:ins>
      <w:ins w:id="248" w:author="Author" w:date="2020-05-19T21:08:00Z">
        <w:r w:rsidR="00CC4F97">
          <w:rPr>
            <w:rFonts w:asciiTheme="majorBidi" w:hAnsiTheme="majorBidi" w:cstheme="majorBidi"/>
            <w:sz w:val="22"/>
          </w:rPr>
          <w:t>Economic theory suggests that a</w:t>
        </w:r>
      </w:ins>
      <w:ins w:id="249" w:author="Author" w:date="2020-05-19T19:36:00Z">
        <w:r w:rsidR="008307CE" w:rsidRPr="00D21A92">
          <w:rPr>
            <w:rFonts w:asciiTheme="majorBidi" w:hAnsiTheme="majorBidi" w:cstheme="majorBidi"/>
            <w:sz w:val="22"/>
            <w:rPrChange w:id="250" w:author="Author" w:date="2020-05-19T21:04:00Z">
              <w:rPr>
                <w:rFonts w:asciiTheme="majorBidi" w:hAnsiTheme="majorBidi" w:cstheme="majorBidi"/>
                <w:sz w:val="22"/>
              </w:rPr>
            </w:rPrChange>
          </w:rPr>
          <w:t>n increased</w:t>
        </w:r>
      </w:ins>
      <w:ins w:id="251" w:author="Author" w:date="2020-05-19T19:28:00Z">
        <w:r w:rsidR="008307CE" w:rsidRPr="00D21A92">
          <w:rPr>
            <w:rFonts w:asciiTheme="majorBidi" w:hAnsiTheme="majorBidi" w:cstheme="majorBidi"/>
            <w:sz w:val="22"/>
            <w:rPrChange w:id="252" w:author="Author" w:date="2020-05-19T21:04:00Z">
              <w:rPr>
                <w:rFonts w:ascii="Times New Roman" w:hAnsi="Times New Roman" w:cs="Times New Roman"/>
              </w:rPr>
            </w:rPrChange>
          </w:rPr>
          <w:t xml:space="preserve"> demand for gold </w:t>
        </w:r>
      </w:ins>
      <w:ins w:id="253" w:author="Author" w:date="2020-05-19T19:36:00Z">
        <w:r w:rsidR="008307CE" w:rsidRPr="00D21A92">
          <w:rPr>
            <w:rFonts w:asciiTheme="majorBidi" w:hAnsiTheme="majorBidi" w:cstheme="majorBidi"/>
            <w:sz w:val="22"/>
            <w:rPrChange w:id="254" w:author="Author" w:date="2020-05-19T21:04:00Z">
              <w:rPr>
                <w:rFonts w:asciiTheme="majorBidi" w:hAnsiTheme="majorBidi" w:cstheme="majorBidi"/>
                <w:sz w:val="22"/>
              </w:rPr>
            </w:rPrChange>
          </w:rPr>
          <w:t xml:space="preserve">in </w:t>
        </w:r>
      </w:ins>
      <w:ins w:id="255" w:author="Author" w:date="2020-05-19T19:32:00Z">
        <w:r w:rsidR="008307CE" w:rsidRPr="00D21A92">
          <w:rPr>
            <w:rFonts w:asciiTheme="majorBidi" w:hAnsiTheme="majorBidi" w:cstheme="majorBidi"/>
            <w:sz w:val="22"/>
            <w:rPrChange w:id="256" w:author="Author" w:date="2020-05-19T21:04:00Z">
              <w:rPr>
                <w:rFonts w:asciiTheme="majorBidi" w:hAnsiTheme="majorBidi" w:cstheme="majorBidi"/>
                <w:sz w:val="22"/>
              </w:rPr>
            </w:rPrChange>
          </w:rPr>
          <w:t xml:space="preserve">times of </w:t>
        </w:r>
      </w:ins>
      <w:ins w:id="257" w:author="Author" w:date="2020-05-19T21:08:00Z">
        <w:r w:rsidR="00CC4F97">
          <w:rPr>
            <w:rFonts w:asciiTheme="majorBidi" w:hAnsiTheme="majorBidi" w:cstheme="majorBidi"/>
            <w:sz w:val="22"/>
          </w:rPr>
          <w:t xml:space="preserve">market </w:t>
        </w:r>
      </w:ins>
      <w:ins w:id="258" w:author="Author" w:date="2020-05-19T19:32:00Z">
        <w:r w:rsidR="008307CE" w:rsidRPr="00D21A92">
          <w:rPr>
            <w:rFonts w:asciiTheme="majorBidi" w:hAnsiTheme="majorBidi" w:cstheme="majorBidi"/>
            <w:sz w:val="22"/>
            <w:rPrChange w:id="259" w:author="Author" w:date="2020-05-19T21:04:00Z">
              <w:rPr>
                <w:rFonts w:asciiTheme="majorBidi" w:hAnsiTheme="majorBidi" w:cstheme="majorBidi"/>
                <w:sz w:val="22"/>
              </w:rPr>
            </w:rPrChange>
          </w:rPr>
          <w:t xml:space="preserve">instability, such as </w:t>
        </w:r>
      </w:ins>
      <w:ins w:id="260" w:author="Author" w:date="2020-05-19T19:36:00Z">
        <w:r w:rsidR="008307CE" w:rsidRPr="00D21A92">
          <w:rPr>
            <w:rFonts w:asciiTheme="majorBidi" w:hAnsiTheme="majorBidi" w:cstheme="majorBidi"/>
            <w:sz w:val="22"/>
            <w:rPrChange w:id="261" w:author="Author" w:date="2020-05-19T21:04:00Z">
              <w:rPr>
                <w:rFonts w:asciiTheme="majorBidi" w:hAnsiTheme="majorBidi" w:cstheme="majorBidi"/>
                <w:sz w:val="22"/>
              </w:rPr>
            </w:rPrChange>
          </w:rPr>
          <w:t xml:space="preserve">during a </w:t>
        </w:r>
      </w:ins>
      <w:ins w:id="262" w:author="Author" w:date="2020-05-19T19:32:00Z">
        <w:r w:rsidR="008307CE" w:rsidRPr="00D21A92">
          <w:rPr>
            <w:rFonts w:asciiTheme="majorBidi" w:hAnsiTheme="majorBidi" w:cstheme="majorBidi"/>
            <w:sz w:val="22"/>
            <w:rPrChange w:id="263" w:author="Author" w:date="2020-05-19T21:04:00Z">
              <w:rPr>
                <w:rFonts w:asciiTheme="majorBidi" w:hAnsiTheme="majorBidi" w:cstheme="majorBidi"/>
                <w:sz w:val="22"/>
              </w:rPr>
            </w:rPrChange>
          </w:rPr>
          <w:t xml:space="preserve">financial </w:t>
        </w:r>
      </w:ins>
      <w:ins w:id="264" w:author="Author" w:date="2020-05-19T19:28:00Z">
        <w:r w:rsidR="008307CE" w:rsidRPr="00D21A92">
          <w:rPr>
            <w:rFonts w:asciiTheme="majorBidi" w:hAnsiTheme="majorBidi" w:cstheme="majorBidi"/>
            <w:sz w:val="22"/>
            <w:rPrChange w:id="265" w:author="Author" w:date="2020-05-19T21:04:00Z">
              <w:rPr>
                <w:rFonts w:ascii="Times New Roman" w:hAnsi="Times New Roman" w:cs="Times New Roman"/>
              </w:rPr>
            </w:rPrChange>
          </w:rPr>
          <w:t xml:space="preserve">crisis, </w:t>
        </w:r>
      </w:ins>
      <w:ins w:id="266" w:author="Author" w:date="2020-05-19T19:36:00Z">
        <w:r w:rsidR="008307CE" w:rsidRPr="00D21A92">
          <w:rPr>
            <w:rFonts w:asciiTheme="majorBidi" w:hAnsiTheme="majorBidi" w:cstheme="majorBidi"/>
            <w:sz w:val="22"/>
            <w:rPrChange w:id="267" w:author="Author" w:date="2020-05-19T21:04:00Z">
              <w:rPr>
                <w:rFonts w:asciiTheme="majorBidi" w:hAnsiTheme="majorBidi" w:cstheme="majorBidi"/>
                <w:sz w:val="22"/>
              </w:rPr>
            </w:rPrChange>
          </w:rPr>
          <w:t xml:space="preserve">would </w:t>
        </w:r>
      </w:ins>
      <w:ins w:id="268" w:author="Author" w:date="2020-05-19T19:28:00Z">
        <w:r w:rsidR="008307CE" w:rsidRPr="00D21A92">
          <w:rPr>
            <w:rFonts w:asciiTheme="majorBidi" w:hAnsiTheme="majorBidi" w:cstheme="majorBidi"/>
            <w:sz w:val="22"/>
            <w:rPrChange w:id="269" w:author="Author" w:date="2020-05-19T21:04:00Z">
              <w:rPr>
                <w:rFonts w:ascii="Times New Roman" w:hAnsi="Times New Roman" w:cs="Times New Roman"/>
              </w:rPr>
            </w:rPrChange>
          </w:rPr>
          <w:t>driv</w:t>
        </w:r>
      </w:ins>
      <w:ins w:id="270" w:author="Author" w:date="2020-05-19T19:36:00Z">
        <w:r w:rsidR="008307CE" w:rsidRPr="00D21A92">
          <w:rPr>
            <w:rFonts w:asciiTheme="majorBidi" w:hAnsiTheme="majorBidi" w:cstheme="majorBidi"/>
            <w:sz w:val="22"/>
            <w:rPrChange w:id="271" w:author="Author" w:date="2020-05-19T21:04:00Z">
              <w:rPr>
                <w:rFonts w:asciiTheme="majorBidi" w:hAnsiTheme="majorBidi" w:cstheme="majorBidi"/>
                <w:sz w:val="22"/>
              </w:rPr>
            </w:rPrChange>
          </w:rPr>
          <w:t xml:space="preserve">e </w:t>
        </w:r>
      </w:ins>
      <w:ins w:id="272" w:author="Author" w:date="2020-05-19T19:28:00Z">
        <w:r w:rsidR="008307CE" w:rsidRPr="00D21A92">
          <w:rPr>
            <w:rFonts w:asciiTheme="majorBidi" w:hAnsiTheme="majorBidi" w:cstheme="majorBidi"/>
            <w:sz w:val="22"/>
            <w:rPrChange w:id="273" w:author="Author" w:date="2020-05-19T21:04:00Z">
              <w:rPr>
                <w:rFonts w:ascii="Times New Roman" w:hAnsi="Times New Roman" w:cs="Times New Roman"/>
              </w:rPr>
            </w:rPrChange>
          </w:rPr>
          <w:t xml:space="preserve">up its price. </w:t>
        </w:r>
      </w:ins>
      <w:ins w:id="274" w:author="Author" w:date="2020-05-19T19:33:00Z">
        <w:r w:rsidR="008307CE" w:rsidRPr="00D21A92">
          <w:rPr>
            <w:rFonts w:asciiTheme="majorBidi" w:hAnsiTheme="majorBidi" w:cstheme="majorBidi"/>
            <w:sz w:val="22"/>
            <w:rPrChange w:id="275" w:author="Author" w:date="2020-05-19T21:04:00Z">
              <w:rPr>
                <w:rFonts w:asciiTheme="majorBidi" w:hAnsiTheme="majorBidi" w:cstheme="majorBidi"/>
                <w:sz w:val="22"/>
              </w:rPr>
            </w:rPrChange>
          </w:rPr>
          <w:t>I</w:t>
        </w:r>
      </w:ins>
      <w:ins w:id="276" w:author="Author" w:date="2020-05-19T19:28:00Z">
        <w:r w:rsidR="008307CE" w:rsidRPr="00D21A92">
          <w:rPr>
            <w:rFonts w:asciiTheme="majorBidi" w:hAnsiTheme="majorBidi" w:cstheme="majorBidi"/>
            <w:sz w:val="22"/>
            <w:rPrChange w:id="277" w:author="Author" w:date="2020-05-19T21:04:00Z">
              <w:rPr>
                <w:rFonts w:ascii="Times New Roman" w:hAnsi="Times New Roman" w:cs="Times New Roman"/>
              </w:rPr>
            </w:rPrChange>
          </w:rPr>
          <w:t xml:space="preserve">n other words, </w:t>
        </w:r>
      </w:ins>
      <w:ins w:id="278" w:author="Author" w:date="2020-05-19T19:33:00Z">
        <w:r w:rsidR="008307CE" w:rsidRPr="00D21A92">
          <w:rPr>
            <w:rFonts w:asciiTheme="majorBidi" w:hAnsiTheme="majorBidi" w:cstheme="majorBidi"/>
            <w:sz w:val="22"/>
            <w:rPrChange w:id="279" w:author="Author" w:date="2020-05-19T21:04:00Z">
              <w:rPr>
                <w:rFonts w:asciiTheme="majorBidi" w:hAnsiTheme="majorBidi" w:cstheme="majorBidi"/>
                <w:sz w:val="22"/>
              </w:rPr>
            </w:rPrChange>
          </w:rPr>
          <w:t xml:space="preserve">the theory suggests that </w:t>
        </w:r>
      </w:ins>
      <w:ins w:id="280" w:author="Author" w:date="2020-05-19T19:30:00Z">
        <w:r w:rsidR="008307CE" w:rsidRPr="00D21A92">
          <w:rPr>
            <w:rFonts w:asciiTheme="majorBidi" w:hAnsiTheme="majorBidi" w:cstheme="majorBidi"/>
            <w:sz w:val="22"/>
            <w:rPrChange w:id="281" w:author="Author" w:date="2020-05-19T21:04:00Z">
              <w:rPr>
                <w:rFonts w:ascii="Times New Roman" w:hAnsi="Times New Roman" w:cs="Times New Roman"/>
              </w:rPr>
            </w:rPrChange>
          </w:rPr>
          <w:t xml:space="preserve">gold </w:t>
        </w:r>
      </w:ins>
      <w:ins w:id="282" w:author="Author" w:date="2020-05-19T19:33:00Z">
        <w:r w:rsidR="008307CE" w:rsidRPr="00D21A92">
          <w:rPr>
            <w:rFonts w:asciiTheme="majorBidi" w:hAnsiTheme="majorBidi" w:cstheme="majorBidi"/>
            <w:sz w:val="22"/>
            <w:rPrChange w:id="283" w:author="Author" w:date="2020-05-19T21:04:00Z">
              <w:rPr>
                <w:rFonts w:asciiTheme="majorBidi" w:hAnsiTheme="majorBidi" w:cstheme="majorBidi"/>
                <w:sz w:val="22"/>
              </w:rPr>
            </w:rPrChange>
          </w:rPr>
          <w:t xml:space="preserve">is </w:t>
        </w:r>
      </w:ins>
      <w:ins w:id="284" w:author="Author" w:date="2020-05-19T19:28:00Z">
        <w:r w:rsidR="008307CE" w:rsidRPr="00D21A92">
          <w:rPr>
            <w:rFonts w:asciiTheme="majorBidi" w:hAnsiTheme="majorBidi" w:cstheme="majorBidi"/>
            <w:sz w:val="22"/>
            <w:rPrChange w:id="285" w:author="Author" w:date="2020-05-19T21:04:00Z">
              <w:rPr>
                <w:rFonts w:ascii="Times New Roman" w:hAnsi="Times New Roman" w:cs="Times New Roman"/>
              </w:rPr>
            </w:rPrChange>
          </w:rPr>
          <w:t>negative</w:t>
        </w:r>
      </w:ins>
      <w:ins w:id="286" w:author="Author" w:date="2020-05-19T19:33:00Z">
        <w:r w:rsidR="008307CE" w:rsidRPr="00D21A92">
          <w:rPr>
            <w:rFonts w:asciiTheme="majorBidi" w:hAnsiTheme="majorBidi" w:cstheme="majorBidi"/>
            <w:sz w:val="22"/>
            <w:rPrChange w:id="287" w:author="Author" w:date="2020-05-19T21:04:00Z">
              <w:rPr>
                <w:rFonts w:asciiTheme="majorBidi" w:hAnsiTheme="majorBidi" w:cstheme="majorBidi"/>
                <w:sz w:val="22"/>
              </w:rPr>
            </w:rPrChange>
          </w:rPr>
          <w:t>ly</w:t>
        </w:r>
      </w:ins>
      <w:ins w:id="288" w:author="Author" w:date="2020-05-19T19:28:00Z">
        <w:r w:rsidR="008307CE" w:rsidRPr="00D21A92">
          <w:rPr>
            <w:rFonts w:asciiTheme="majorBidi" w:hAnsiTheme="majorBidi" w:cstheme="majorBidi"/>
            <w:sz w:val="22"/>
            <w:rPrChange w:id="289" w:author="Author" w:date="2020-05-19T21:04:00Z">
              <w:rPr>
                <w:rFonts w:ascii="Times New Roman" w:hAnsi="Times New Roman" w:cs="Times New Roman"/>
              </w:rPr>
            </w:rPrChange>
          </w:rPr>
          <w:t xml:space="preserve"> </w:t>
        </w:r>
      </w:ins>
      <w:ins w:id="290" w:author="Author" w:date="2020-05-19T19:33:00Z">
        <w:r w:rsidR="008307CE" w:rsidRPr="00D21A92">
          <w:rPr>
            <w:rFonts w:asciiTheme="majorBidi" w:hAnsiTheme="majorBidi" w:cstheme="majorBidi"/>
            <w:sz w:val="22"/>
            <w:rPrChange w:id="291" w:author="Author" w:date="2020-05-19T21:04:00Z">
              <w:rPr>
                <w:rFonts w:asciiTheme="majorBidi" w:hAnsiTheme="majorBidi" w:cstheme="majorBidi"/>
                <w:sz w:val="22"/>
              </w:rPr>
            </w:rPrChange>
          </w:rPr>
          <w:t xml:space="preserve">correlated </w:t>
        </w:r>
      </w:ins>
      <w:ins w:id="292" w:author="Author" w:date="2020-05-19T19:30:00Z">
        <w:r w:rsidR="008307CE" w:rsidRPr="00D21A92">
          <w:rPr>
            <w:rFonts w:asciiTheme="majorBidi" w:hAnsiTheme="majorBidi" w:cstheme="majorBidi"/>
            <w:sz w:val="22"/>
            <w:rPrChange w:id="293" w:author="Author" w:date="2020-05-19T21:04:00Z">
              <w:rPr>
                <w:rFonts w:ascii="Times New Roman" w:hAnsi="Times New Roman" w:cs="Times New Roman"/>
              </w:rPr>
            </w:rPrChange>
          </w:rPr>
          <w:t>with market</w:t>
        </w:r>
      </w:ins>
      <w:ins w:id="294" w:author="Author" w:date="2020-05-19T19:37:00Z">
        <w:r w:rsidR="008307CE" w:rsidRPr="00D21A92">
          <w:rPr>
            <w:rFonts w:asciiTheme="majorBidi" w:hAnsiTheme="majorBidi" w:cstheme="majorBidi"/>
            <w:sz w:val="22"/>
            <w:rPrChange w:id="295" w:author="Author" w:date="2020-05-19T21:04:00Z">
              <w:rPr>
                <w:rFonts w:asciiTheme="majorBidi" w:hAnsiTheme="majorBidi" w:cstheme="majorBidi"/>
                <w:sz w:val="22"/>
              </w:rPr>
            </w:rPrChange>
          </w:rPr>
          <w:t xml:space="preserve"> performance</w:t>
        </w:r>
      </w:ins>
      <w:ins w:id="296" w:author="Author" w:date="2020-05-19T19:28:00Z">
        <w:r w:rsidR="008307CE" w:rsidRPr="00D21A92">
          <w:rPr>
            <w:rFonts w:asciiTheme="majorBidi" w:hAnsiTheme="majorBidi" w:cstheme="majorBidi"/>
            <w:sz w:val="22"/>
            <w:rPrChange w:id="297" w:author="Author" w:date="2020-05-19T21:04:00Z">
              <w:rPr>
                <w:rFonts w:ascii="Times New Roman" w:hAnsi="Times New Roman" w:cs="Times New Roman"/>
              </w:rPr>
            </w:rPrChange>
          </w:rPr>
          <w:t xml:space="preserve">. </w:t>
        </w:r>
      </w:ins>
    </w:p>
    <w:p w14:paraId="4E12FC69" w14:textId="135C2E9A" w:rsidR="00734D71" w:rsidRDefault="008307CE" w:rsidP="00BD5E69">
      <w:pPr>
        <w:spacing w:after="120"/>
        <w:rPr>
          <w:ins w:id="298" w:author="Author" w:date="2020-05-19T19:39:00Z"/>
          <w:rFonts w:asciiTheme="majorBidi" w:hAnsiTheme="majorBidi" w:cstheme="majorBidi"/>
          <w:sz w:val="22"/>
        </w:rPr>
        <w:pPrChange w:id="299" w:author="Author" w:date="2020-05-20T14:38:00Z">
          <w:pPr>
            <w:ind w:firstLine="420"/>
          </w:pPr>
        </w:pPrChange>
      </w:pPr>
      <w:ins w:id="300" w:author="Author" w:date="2020-05-19T19:37:00Z">
        <w:r w:rsidRPr="00D21A92">
          <w:rPr>
            <w:rFonts w:asciiTheme="majorBidi" w:hAnsiTheme="majorBidi" w:cstheme="majorBidi"/>
            <w:sz w:val="22"/>
            <w:rPrChange w:id="301" w:author="Author" w:date="2020-05-19T21:04:00Z">
              <w:rPr>
                <w:rFonts w:asciiTheme="majorBidi" w:hAnsiTheme="majorBidi" w:cstheme="majorBidi"/>
                <w:sz w:val="22"/>
              </w:rPr>
            </w:rPrChange>
          </w:rPr>
          <w:t xml:space="preserve">This </w:t>
        </w:r>
      </w:ins>
      <w:ins w:id="302" w:author="Author" w:date="2020-05-19T21:16:00Z">
        <w:r w:rsidR="00DB4A3C">
          <w:rPr>
            <w:rFonts w:asciiTheme="majorBidi" w:hAnsiTheme="majorBidi" w:cstheme="majorBidi"/>
            <w:sz w:val="22"/>
          </w:rPr>
          <w:t xml:space="preserve">correlation </w:t>
        </w:r>
      </w:ins>
      <w:ins w:id="303" w:author="Author" w:date="2020-05-19T19:28:00Z">
        <w:r w:rsidRPr="00D21A92">
          <w:rPr>
            <w:rFonts w:asciiTheme="majorBidi" w:hAnsiTheme="majorBidi" w:cstheme="majorBidi"/>
            <w:sz w:val="22"/>
            <w:rPrChange w:id="304" w:author="Author" w:date="2020-05-19T21:04:00Z">
              <w:rPr>
                <w:rFonts w:ascii="Times New Roman" w:hAnsi="Times New Roman" w:cs="Times New Roman"/>
              </w:rPr>
            </w:rPrChange>
          </w:rPr>
          <w:t>h</w:t>
        </w:r>
        <w:r w:rsidRPr="008307CE">
          <w:rPr>
            <w:rFonts w:asciiTheme="majorBidi" w:hAnsiTheme="majorBidi" w:cstheme="majorBidi"/>
            <w:sz w:val="22"/>
            <w:rPrChange w:id="305" w:author="Author" w:date="2020-05-19T19:31:00Z">
              <w:rPr>
                <w:rFonts w:ascii="Times New Roman" w:hAnsi="Times New Roman" w:cs="Times New Roman"/>
              </w:rPr>
            </w:rPrChange>
          </w:rPr>
          <w:t xml:space="preserve">as been </w:t>
        </w:r>
      </w:ins>
      <w:ins w:id="306" w:author="Author" w:date="2020-05-19T21:09:00Z">
        <w:r w:rsidR="00CC4F97">
          <w:rPr>
            <w:rFonts w:asciiTheme="majorBidi" w:hAnsiTheme="majorBidi" w:cstheme="majorBidi"/>
            <w:sz w:val="22"/>
          </w:rPr>
          <w:t xml:space="preserve">previously </w:t>
        </w:r>
      </w:ins>
      <w:ins w:id="307" w:author="Author" w:date="2020-05-19T19:28:00Z">
        <w:r w:rsidRPr="008307CE">
          <w:rPr>
            <w:rFonts w:asciiTheme="majorBidi" w:hAnsiTheme="majorBidi" w:cstheme="majorBidi"/>
            <w:sz w:val="22"/>
            <w:rPrChange w:id="308" w:author="Author" w:date="2020-05-19T19:31:00Z">
              <w:rPr>
                <w:rFonts w:ascii="Times New Roman" w:hAnsi="Times New Roman" w:cs="Times New Roman"/>
              </w:rPr>
            </w:rPrChange>
          </w:rPr>
          <w:t>observed in practice</w:t>
        </w:r>
      </w:ins>
      <w:ins w:id="309" w:author="Author" w:date="2020-05-19T19:37:00Z">
        <w:r>
          <w:rPr>
            <w:rFonts w:asciiTheme="majorBidi" w:hAnsiTheme="majorBidi" w:cstheme="majorBidi"/>
            <w:sz w:val="22"/>
          </w:rPr>
          <w:t>, at least</w:t>
        </w:r>
      </w:ins>
      <w:ins w:id="310" w:author="Author" w:date="2020-05-19T19:30:00Z">
        <w:r w:rsidRPr="008307CE">
          <w:rPr>
            <w:rFonts w:asciiTheme="majorBidi" w:hAnsiTheme="majorBidi" w:cstheme="majorBidi"/>
            <w:sz w:val="22"/>
            <w:rPrChange w:id="311" w:author="Author" w:date="2020-05-19T19:31:00Z">
              <w:rPr>
                <w:rFonts w:ascii="Times New Roman" w:hAnsi="Times New Roman" w:cs="Times New Roman"/>
              </w:rPr>
            </w:rPrChange>
          </w:rPr>
          <w:t xml:space="preserve"> </w:t>
        </w:r>
      </w:ins>
      <w:ins w:id="312" w:author="Author" w:date="2020-05-19T19:28:00Z">
        <w:r w:rsidRPr="008307CE">
          <w:rPr>
            <w:rFonts w:asciiTheme="majorBidi" w:hAnsiTheme="majorBidi" w:cstheme="majorBidi"/>
            <w:sz w:val="22"/>
            <w:rPrChange w:id="313" w:author="Author" w:date="2020-05-19T19:31:00Z">
              <w:rPr>
                <w:rFonts w:ascii="Times New Roman" w:hAnsi="Times New Roman" w:cs="Times New Roman"/>
              </w:rPr>
            </w:rPrChange>
          </w:rPr>
          <w:t>during short period</w:t>
        </w:r>
      </w:ins>
      <w:ins w:id="314" w:author="Author" w:date="2020-05-19T19:30:00Z">
        <w:r w:rsidRPr="008307CE">
          <w:rPr>
            <w:rFonts w:asciiTheme="majorBidi" w:hAnsiTheme="majorBidi" w:cstheme="majorBidi"/>
            <w:sz w:val="22"/>
            <w:rPrChange w:id="315" w:author="Author" w:date="2020-05-19T19:31:00Z">
              <w:rPr>
                <w:rFonts w:ascii="Times New Roman" w:hAnsi="Times New Roman" w:cs="Times New Roman"/>
              </w:rPr>
            </w:rPrChange>
          </w:rPr>
          <w:t>s</w:t>
        </w:r>
      </w:ins>
      <w:ins w:id="316" w:author="Author" w:date="2020-05-19T19:38:00Z">
        <w:r>
          <w:rPr>
            <w:rFonts w:asciiTheme="majorBidi" w:hAnsiTheme="majorBidi" w:cstheme="majorBidi"/>
            <w:sz w:val="22"/>
          </w:rPr>
          <w:t>,</w:t>
        </w:r>
      </w:ins>
      <w:ins w:id="317" w:author="Author" w:date="2020-05-19T19:28:00Z">
        <w:r w:rsidRPr="008307CE">
          <w:rPr>
            <w:rFonts w:asciiTheme="majorBidi" w:hAnsiTheme="majorBidi" w:cstheme="majorBidi"/>
            <w:sz w:val="22"/>
            <w:rPrChange w:id="318" w:author="Author" w:date="2020-05-19T19:31:00Z">
              <w:rPr>
                <w:rFonts w:ascii="Times New Roman" w:hAnsi="Times New Roman" w:cs="Times New Roman"/>
              </w:rPr>
            </w:rPrChange>
          </w:rPr>
          <w:t xml:space="preserve"> at the beginning of </w:t>
        </w:r>
      </w:ins>
      <w:ins w:id="319" w:author="Author" w:date="2020-05-19T19:38:00Z">
        <w:r>
          <w:rPr>
            <w:rFonts w:asciiTheme="majorBidi" w:hAnsiTheme="majorBidi" w:cstheme="majorBidi"/>
            <w:sz w:val="22"/>
          </w:rPr>
          <w:t>bear market</w:t>
        </w:r>
      </w:ins>
      <w:ins w:id="320" w:author="Author" w:date="2020-05-19T21:09:00Z">
        <w:r w:rsidR="00CC4F97">
          <w:rPr>
            <w:rFonts w:asciiTheme="majorBidi" w:hAnsiTheme="majorBidi" w:cstheme="majorBidi"/>
            <w:sz w:val="22"/>
          </w:rPr>
          <w:t xml:space="preserve">s. </w:t>
        </w:r>
      </w:ins>
      <w:ins w:id="321" w:author="Author" w:date="2020-05-19T19:40:00Z">
        <w:r w:rsidR="00734D71" w:rsidRPr="008307CE">
          <w:rPr>
            <w:rFonts w:asciiTheme="majorBidi" w:hAnsiTheme="majorBidi" w:cstheme="majorBidi"/>
            <w:sz w:val="22"/>
          </w:rPr>
          <w:t xml:space="preserve">Baur and Lucey </w:t>
        </w:r>
        <w:r w:rsidR="00734D71" w:rsidRPr="007E2E07">
          <w:rPr>
            <w:rFonts w:asciiTheme="majorBidi" w:hAnsiTheme="majorBidi" w:cstheme="majorBidi"/>
            <w:sz w:val="22"/>
          </w:rPr>
          <w:t>(2010)</w:t>
        </w:r>
        <w:r w:rsidR="00734D71">
          <w:rPr>
            <w:rFonts w:asciiTheme="majorBidi" w:hAnsiTheme="majorBidi" w:cstheme="majorBidi"/>
            <w:sz w:val="22"/>
          </w:rPr>
          <w:t xml:space="preserve"> found gold and stock prices </w:t>
        </w:r>
      </w:ins>
      <w:ins w:id="322" w:author="Author" w:date="2020-05-19T19:41:00Z">
        <w:r w:rsidR="00734D71">
          <w:rPr>
            <w:rFonts w:asciiTheme="majorBidi" w:hAnsiTheme="majorBidi" w:cstheme="majorBidi"/>
            <w:sz w:val="22"/>
          </w:rPr>
          <w:t xml:space="preserve">to be </w:t>
        </w:r>
      </w:ins>
      <w:ins w:id="323" w:author="Author" w:date="2020-05-19T19:40:00Z">
        <w:r w:rsidR="00734D71">
          <w:rPr>
            <w:rFonts w:asciiTheme="majorBidi" w:hAnsiTheme="majorBidi" w:cstheme="majorBidi"/>
            <w:sz w:val="22"/>
          </w:rPr>
          <w:t xml:space="preserve">negatively correlated </w:t>
        </w:r>
      </w:ins>
      <w:ins w:id="324" w:author="Author" w:date="2020-05-19T19:41:00Z">
        <w:r w:rsidR="00734D71">
          <w:rPr>
            <w:rFonts w:asciiTheme="majorBidi" w:hAnsiTheme="majorBidi" w:cstheme="majorBidi"/>
            <w:sz w:val="22"/>
          </w:rPr>
          <w:t>in periods of falling markets</w:t>
        </w:r>
      </w:ins>
      <w:ins w:id="325" w:author="Author" w:date="2020-05-19T19:43:00Z">
        <w:r w:rsidR="00734D71">
          <w:rPr>
            <w:rFonts w:asciiTheme="majorBidi" w:hAnsiTheme="majorBidi" w:cstheme="majorBidi"/>
            <w:sz w:val="22"/>
          </w:rPr>
          <w:t xml:space="preserve"> in the US</w:t>
        </w:r>
      </w:ins>
      <w:ins w:id="326" w:author="Author" w:date="2020-05-19T19:41:00Z">
        <w:r w:rsidR="00734D71">
          <w:rPr>
            <w:rFonts w:asciiTheme="majorBidi" w:hAnsiTheme="majorBidi" w:cstheme="majorBidi"/>
            <w:sz w:val="22"/>
          </w:rPr>
          <w:t>, but uncorrelated when returns on the stock market were rising</w:t>
        </w:r>
      </w:ins>
      <w:ins w:id="327" w:author="Author" w:date="2020-05-19T21:16:00Z">
        <w:r w:rsidR="00DB4A3C">
          <w:rPr>
            <w:rFonts w:asciiTheme="majorBidi" w:hAnsiTheme="majorBidi" w:cstheme="majorBidi"/>
            <w:sz w:val="22"/>
          </w:rPr>
          <w:t xml:space="preserve">; </w:t>
        </w:r>
      </w:ins>
      <w:ins w:id="328" w:author="Author" w:date="2020-05-19T21:10:00Z">
        <w:r w:rsidR="00CC4F97">
          <w:rPr>
            <w:rFonts w:asciiTheme="majorBidi" w:hAnsiTheme="majorBidi" w:cstheme="majorBidi"/>
            <w:sz w:val="22"/>
          </w:rPr>
          <w:t>that is</w:t>
        </w:r>
      </w:ins>
      <w:ins w:id="329" w:author="Author" w:date="2020-05-19T21:16:00Z">
        <w:r w:rsidR="00DB4A3C">
          <w:rPr>
            <w:rFonts w:asciiTheme="majorBidi" w:hAnsiTheme="majorBidi" w:cstheme="majorBidi"/>
            <w:sz w:val="22"/>
          </w:rPr>
          <w:t>,</w:t>
        </w:r>
      </w:ins>
      <w:ins w:id="330" w:author="Author" w:date="2020-05-19T21:10:00Z">
        <w:r w:rsidR="00CC4F97">
          <w:rPr>
            <w:rFonts w:asciiTheme="majorBidi" w:hAnsiTheme="majorBidi" w:cstheme="majorBidi"/>
            <w:sz w:val="22"/>
          </w:rPr>
          <w:t xml:space="preserve"> during bull markets</w:t>
        </w:r>
      </w:ins>
      <w:ins w:id="331" w:author="Author" w:date="2020-05-19T19:41:00Z">
        <w:r w:rsidR="00734D71">
          <w:rPr>
            <w:rFonts w:asciiTheme="majorBidi" w:hAnsiTheme="majorBidi" w:cstheme="majorBidi"/>
            <w:sz w:val="22"/>
          </w:rPr>
          <w:t xml:space="preserve">. </w:t>
        </w:r>
      </w:ins>
      <w:ins w:id="332" w:author="Author" w:date="2020-05-19T19:42:00Z">
        <w:r w:rsidR="00734D71">
          <w:rPr>
            <w:rFonts w:asciiTheme="majorBidi" w:hAnsiTheme="majorBidi" w:cstheme="majorBidi"/>
            <w:sz w:val="22"/>
          </w:rPr>
          <w:t xml:space="preserve">Their findings suggest that gold </w:t>
        </w:r>
      </w:ins>
      <w:ins w:id="333" w:author="Author" w:date="2020-05-19T19:43:00Z">
        <w:r w:rsidR="00734D71">
          <w:rPr>
            <w:rFonts w:asciiTheme="majorBidi" w:hAnsiTheme="majorBidi" w:cstheme="majorBidi"/>
            <w:sz w:val="22"/>
          </w:rPr>
          <w:t xml:space="preserve">acts as a safe haven in </w:t>
        </w:r>
      </w:ins>
      <w:ins w:id="334" w:author="Author" w:date="2020-05-19T19:44:00Z">
        <w:r w:rsidR="00734D71">
          <w:rPr>
            <w:rFonts w:asciiTheme="majorBidi" w:hAnsiTheme="majorBidi" w:cstheme="majorBidi"/>
            <w:sz w:val="22"/>
          </w:rPr>
          <w:t xml:space="preserve">bear markets only, </w:t>
        </w:r>
      </w:ins>
      <w:ins w:id="335" w:author="Author" w:date="2020-05-19T19:43:00Z">
        <w:r w:rsidR="00734D71">
          <w:rPr>
            <w:rFonts w:asciiTheme="majorBidi" w:hAnsiTheme="majorBidi" w:cstheme="majorBidi"/>
            <w:sz w:val="22"/>
          </w:rPr>
          <w:t>and as a</w:t>
        </w:r>
      </w:ins>
      <w:ins w:id="336" w:author="Author" w:date="2020-05-19T21:16:00Z">
        <w:r w:rsidR="00DB4A3C">
          <w:rPr>
            <w:rFonts w:asciiTheme="majorBidi" w:hAnsiTheme="majorBidi" w:cstheme="majorBidi"/>
            <w:sz w:val="22"/>
          </w:rPr>
          <w:t>n uncorrelated</w:t>
        </w:r>
      </w:ins>
      <w:ins w:id="337" w:author="Author" w:date="2020-05-19T19:43:00Z">
        <w:r w:rsidR="00734D71">
          <w:rPr>
            <w:rFonts w:asciiTheme="majorBidi" w:hAnsiTheme="majorBidi" w:cstheme="majorBidi"/>
            <w:sz w:val="22"/>
          </w:rPr>
          <w:t xml:space="preserve"> commodity </w:t>
        </w:r>
      </w:ins>
      <w:ins w:id="338" w:author="Author" w:date="2020-05-19T21:10:00Z">
        <w:r w:rsidR="00CC4F97">
          <w:rPr>
            <w:rFonts w:asciiTheme="majorBidi" w:hAnsiTheme="majorBidi" w:cstheme="majorBidi"/>
            <w:sz w:val="22"/>
          </w:rPr>
          <w:t xml:space="preserve">in times of increasing </w:t>
        </w:r>
      </w:ins>
      <w:ins w:id="339" w:author="Author" w:date="2020-05-19T19:44:00Z">
        <w:r w:rsidR="00734D71">
          <w:rPr>
            <w:rFonts w:asciiTheme="majorBidi" w:hAnsiTheme="majorBidi" w:cstheme="majorBidi"/>
            <w:sz w:val="22"/>
          </w:rPr>
          <w:t>market</w:t>
        </w:r>
      </w:ins>
      <w:ins w:id="340" w:author="Author" w:date="2020-05-19T21:10:00Z">
        <w:r w:rsidR="00CC4F97">
          <w:rPr>
            <w:rFonts w:asciiTheme="majorBidi" w:hAnsiTheme="majorBidi" w:cstheme="majorBidi"/>
            <w:sz w:val="22"/>
          </w:rPr>
          <w:t xml:space="preserve"> returns</w:t>
        </w:r>
      </w:ins>
      <w:ins w:id="341" w:author="Author" w:date="2020-05-19T19:44:00Z">
        <w:r w:rsidR="00734D71">
          <w:rPr>
            <w:rFonts w:asciiTheme="majorBidi" w:hAnsiTheme="majorBidi" w:cstheme="majorBidi"/>
            <w:sz w:val="22"/>
          </w:rPr>
          <w:t>.</w:t>
        </w:r>
      </w:ins>
    </w:p>
    <w:p w14:paraId="2DB311B8" w14:textId="03E1B119" w:rsidR="00CC4F97" w:rsidRDefault="008307CE" w:rsidP="00BD5E69">
      <w:pPr>
        <w:spacing w:after="120"/>
        <w:rPr>
          <w:ins w:id="342" w:author="Author" w:date="2020-05-19T21:11:00Z"/>
          <w:rFonts w:asciiTheme="majorBidi" w:hAnsiTheme="majorBidi" w:cstheme="majorBidi"/>
          <w:sz w:val="22"/>
        </w:rPr>
        <w:pPrChange w:id="343" w:author="Author" w:date="2020-05-20T14:38:00Z">
          <w:pPr>
            <w:ind w:firstLine="420"/>
          </w:pPr>
        </w:pPrChange>
      </w:pPr>
      <w:ins w:id="344" w:author="Author" w:date="2020-05-19T19:30:00Z">
        <w:r w:rsidRPr="008307CE">
          <w:rPr>
            <w:rFonts w:asciiTheme="majorBidi" w:hAnsiTheme="majorBidi" w:cstheme="majorBidi"/>
            <w:sz w:val="22"/>
            <w:rPrChange w:id="345" w:author="Author" w:date="2020-05-19T19:31:00Z">
              <w:rPr>
                <w:rFonts w:ascii="Times New Roman" w:hAnsi="Times New Roman" w:cs="Times New Roman"/>
              </w:rPr>
            </w:rPrChange>
          </w:rPr>
          <w:t xml:space="preserve">The COVID-19 crisis represents the most </w:t>
        </w:r>
      </w:ins>
      <w:ins w:id="346" w:author="Author" w:date="2020-05-20T00:18:00Z">
        <w:r w:rsidR="00331899">
          <w:rPr>
            <w:rFonts w:asciiTheme="majorBidi" w:hAnsiTheme="majorBidi" w:cstheme="majorBidi"/>
            <w:sz w:val="22"/>
          </w:rPr>
          <w:t xml:space="preserve">recent </w:t>
        </w:r>
      </w:ins>
      <w:ins w:id="347" w:author="Author" w:date="2020-05-19T19:34:00Z">
        <w:r>
          <w:rPr>
            <w:rFonts w:asciiTheme="majorBidi" w:hAnsiTheme="majorBidi" w:cstheme="majorBidi"/>
            <w:sz w:val="22"/>
          </w:rPr>
          <w:t>period of financial instability</w:t>
        </w:r>
      </w:ins>
      <w:ins w:id="348" w:author="Author" w:date="2020-05-19T21:10:00Z">
        <w:r w:rsidR="00CC4F97">
          <w:rPr>
            <w:rFonts w:asciiTheme="majorBidi" w:hAnsiTheme="majorBidi" w:cstheme="majorBidi"/>
            <w:sz w:val="22"/>
          </w:rPr>
          <w:t xml:space="preserve"> since the </w:t>
        </w:r>
      </w:ins>
      <w:ins w:id="349" w:author="Author" w:date="2020-05-20T00:17:00Z">
        <w:r w:rsidR="00331899">
          <w:rPr>
            <w:rFonts w:asciiTheme="majorBidi" w:hAnsiTheme="majorBidi" w:cstheme="majorBidi"/>
            <w:sz w:val="22"/>
          </w:rPr>
          <w:t xml:space="preserve">2008 financial crisis, </w:t>
        </w:r>
      </w:ins>
      <w:ins w:id="350" w:author="Author" w:date="2020-05-20T00:18:00Z">
        <w:r w:rsidR="00331899">
          <w:rPr>
            <w:rFonts w:asciiTheme="majorBidi" w:hAnsiTheme="majorBidi" w:cstheme="majorBidi"/>
            <w:sz w:val="22"/>
          </w:rPr>
          <w:t>almost</w:t>
        </w:r>
      </w:ins>
      <w:ins w:id="351" w:author="Author" w:date="2020-05-20T00:19:00Z">
        <w:r w:rsidR="00331899">
          <w:rPr>
            <w:rFonts w:asciiTheme="majorBidi" w:hAnsiTheme="majorBidi" w:cstheme="majorBidi"/>
            <w:sz w:val="22"/>
          </w:rPr>
          <w:t xml:space="preserve"> </w:t>
        </w:r>
      </w:ins>
      <w:ins w:id="352" w:author="Author" w:date="2020-05-20T00:18:00Z">
        <w:r w:rsidR="00331899">
          <w:rPr>
            <w:rFonts w:asciiTheme="majorBidi" w:hAnsiTheme="majorBidi" w:cstheme="majorBidi"/>
            <w:sz w:val="22"/>
          </w:rPr>
          <w:t>12 years ago</w:t>
        </w:r>
      </w:ins>
      <w:ins w:id="353" w:author="Author" w:date="2020-05-19T19:35:00Z">
        <w:r>
          <w:rPr>
            <w:rFonts w:asciiTheme="majorBidi" w:hAnsiTheme="majorBidi" w:cstheme="majorBidi"/>
            <w:sz w:val="22"/>
          </w:rPr>
          <w:t>.</w:t>
        </w:r>
      </w:ins>
      <w:ins w:id="354" w:author="Author" w:date="2020-05-19T19:44:00Z">
        <w:r w:rsidR="007E2000">
          <w:rPr>
            <w:rFonts w:asciiTheme="majorBidi" w:hAnsiTheme="majorBidi" w:cstheme="majorBidi"/>
            <w:sz w:val="22"/>
          </w:rPr>
          <w:t xml:space="preserve"> </w:t>
        </w:r>
      </w:ins>
      <w:ins w:id="355" w:author="Author" w:date="2020-05-19T19:47:00Z">
        <w:r w:rsidR="007E2000">
          <w:rPr>
            <w:rFonts w:asciiTheme="majorBidi" w:hAnsiTheme="majorBidi" w:cstheme="majorBidi"/>
            <w:sz w:val="22"/>
          </w:rPr>
          <w:t xml:space="preserve">The pandemic, which </w:t>
        </w:r>
      </w:ins>
      <w:ins w:id="356" w:author="Author" w:date="2020-05-19T21:19:00Z">
        <w:r w:rsidR="009D6B0D">
          <w:rPr>
            <w:rFonts w:asciiTheme="majorBidi" w:hAnsiTheme="majorBidi" w:cstheme="majorBidi"/>
            <w:sz w:val="22"/>
          </w:rPr>
          <w:t>was declared by t</w:t>
        </w:r>
      </w:ins>
      <w:ins w:id="357" w:author="Author" w:date="2020-05-19T21:20:00Z">
        <w:r w:rsidR="009D6B0D">
          <w:rPr>
            <w:rFonts w:asciiTheme="majorBidi" w:hAnsiTheme="majorBidi" w:cstheme="majorBidi"/>
            <w:sz w:val="22"/>
          </w:rPr>
          <w:t xml:space="preserve">he WHO </w:t>
        </w:r>
      </w:ins>
      <w:ins w:id="358" w:author="Author" w:date="2020-05-19T21:19:00Z">
        <w:r w:rsidR="009D6B0D">
          <w:rPr>
            <w:rFonts w:asciiTheme="majorBidi" w:hAnsiTheme="majorBidi" w:cstheme="majorBidi"/>
            <w:sz w:val="22"/>
          </w:rPr>
          <w:t>on March 11, 2020</w:t>
        </w:r>
      </w:ins>
      <w:ins w:id="359" w:author="Author" w:date="2020-05-19T21:20:00Z">
        <w:r w:rsidR="009D6B0D">
          <w:rPr>
            <w:rFonts w:asciiTheme="majorBidi" w:hAnsiTheme="majorBidi" w:cstheme="majorBidi"/>
            <w:sz w:val="22"/>
          </w:rPr>
          <w:t xml:space="preserve">, </w:t>
        </w:r>
        <w:r w:rsidR="008F6E7F">
          <w:rPr>
            <w:rFonts w:asciiTheme="majorBidi" w:hAnsiTheme="majorBidi" w:cstheme="majorBidi"/>
            <w:sz w:val="22"/>
          </w:rPr>
          <w:t xml:space="preserve">has been a decisive factor in ending the </w:t>
        </w:r>
      </w:ins>
      <w:ins w:id="360" w:author="Author" w:date="2020-05-19T23:40:00Z">
        <w:r w:rsidR="007F2B81">
          <w:rPr>
            <w:rFonts w:asciiTheme="majorBidi" w:hAnsiTheme="majorBidi" w:cstheme="majorBidi"/>
            <w:sz w:val="22"/>
          </w:rPr>
          <w:t>bull market</w:t>
        </w:r>
      </w:ins>
      <w:ins w:id="361" w:author="Author" w:date="2020-05-20T00:18:00Z">
        <w:r w:rsidR="00331899">
          <w:rPr>
            <w:rFonts w:asciiTheme="majorBidi" w:hAnsiTheme="majorBidi" w:cstheme="majorBidi"/>
            <w:sz w:val="22"/>
          </w:rPr>
          <w:t xml:space="preserve"> that resulted after the 2008 crisis</w:t>
        </w:r>
      </w:ins>
      <w:ins w:id="362" w:author="Author" w:date="2020-05-19T23:40:00Z">
        <w:r w:rsidR="007F2B81">
          <w:rPr>
            <w:rFonts w:asciiTheme="majorBidi" w:hAnsiTheme="majorBidi" w:cstheme="majorBidi"/>
            <w:sz w:val="22"/>
          </w:rPr>
          <w:t xml:space="preserve">, </w:t>
        </w:r>
      </w:ins>
      <w:ins w:id="363" w:author="Author" w:date="2020-05-20T00:18:00Z">
        <w:r w:rsidR="00331899">
          <w:rPr>
            <w:rFonts w:asciiTheme="majorBidi" w:hAnsiTheme="majorBidi" w:cstheme="majorBidi"/>
            <w:sz w:val="22"/>
          </w:rPr>
          <w:t xml:space="preserve">which had seen </w:t>
        </w:r>
      </w:ins>
      <w:ins w:id="364" w:author="Author" w:date="2020-05-19T21:20:00Z">
        <w:r w:rsidR="008F6E7F">
          <w:rPr>
            <w:rFonts w:asciiTheme="majorBidi" w:hAnsiTheme="majorBidi" w:cstheme="majorBidi"/>
            <w:sz w:val="22"/>
          </w:rPr>
          <w:t>stock</w:t>
        </w:r>
      </w:ins>
      <w:ins w:id="365" w:author="Author" w:date="2020-05-19T23:40:00Z">
        <w:r w:rsidR="007F2B81">
          <w:rPr>
            <w:rFonts w:asciiTheme="majorBidi" w:hAnsiTheme="majorBidi" w:cstheme="majorBidi"/>
            <w:sz w:val="22"/>
          </w:rPr>
          <w:t xml:space="preserve"> markets </w:t>
        </w:r>
      </w:ins>
      <w:ins w:id="366" w:author="Author" w:date="2020-05-20T00:18:00Z">
        <w:r w:rsidR="00331899">
          <w:rPr>
            <w:rFonts w:asciiTheme="majorBidi" w:hAnsiTheme="majorBidi" w:cstheme="majorBidi"/>
            <w:sz w:val="22"/>
          </w:rPr>
          <w:t xml:space="preserve">like </w:t>
        </w:r>
      </w:ins>
      <w:ins w:id="367" w:author="Author" w:date="2020-05-19T23:40:00Z">
        <w:r w:rsidR="007F2B81">
          <w:rPr>
            <w:rFonts w:asciiTheme="majorBidi" w:hAnsiTheme="majorBidi" w:cstheme="majorBidi"/>
            <w:sz w:val="22"/>
          </w:rPr>
          <w:t>the S&amp;P 500 rally</w:t>
        </w:r>
      </w:ins>
      <w:ins w:id="368" w:author="Author" w:date="2020-05-20T00:19:00Z">
        <w:r w:rsidR="00331899">
          <w:rPr>
            <w:rFonts w:asciiTheme="majorBidi" w:hAnsiTheme="majorBidi" w:cstheme="majorBidi"/>
            <w:sz w:val="22"/>
          </w:rPr>
          <w:t xml:space="preserve"> since the end of 2009</w:t>
        </w:r>
      </w:ins>
      <w:ins w:id="369" w:author="Author" w:date="2020-05-19T21:21:00Z">
        <w:r w:rsidR="008F6E7F">
          <w:rPr>
            <w:rFonts w:asciiTheme="majorBidi" w:hAnsiTheme="majorBidi" w:cstheme="majorBidi"/>
            <w:sz w:val="22"/>
          </w:rPr>
          <w:t>.</w:t>
        </w:r>
      </w:ins>
      <w:ins w:id="370" w:author="Author" w:date="2020-05-20T00:14:00Z">
        <w:r w:rsidR="00EC24F3">
          <w:rPr>
            <w:rFonts w:asciiTheme="majorBidi" w:hAnsiTheme="majorBidi" w:cstheme="majorBidi"/>
            <w:sz w:val="22"/>
          </w:rPr>
          <w:t xml:space="preserve"> </w:t>
        </w:r>
      </w:ins>
    </w:p>
    <w:p w14:paraId="0A19C5BF" w14:textId="074BCD2C" w:rsidR="007E2000" w:rsidRDefault="008F3B3F" w:rsidP="00BD5E69">
      <w:pPr>
        <w:spacing w:after="120"/>
        <w:rPr>
          <w:ins w:id="371" w:author="Author" w:date="2020-05-19T19:45:00Z"/>
          <w:rFonts w:asciiTheme="majorBidi" w:hAnsiTheme="majorBidi" w:cstheme="majorBidi"/>
          <w:sz w:val="22"/>
        </w:rPr>
        <w:pPrChange w:id="372" w:author="Author" w:date="2020-05-20T14:38:00Z">
          <w:pPr/>
        </w:pPrChange>
      </w:pPr>
      <w:ins w:id="373" w:author="Author" w:date="2020-05-17T23:28:00Z">
        <w:r w:rsidRPr="008307CE">
          <w:rPr>
            <w:rFonts w:asciiTheme="majorBidi" w:hAnsiTheme="majorBidi" w:cstheme="majorBidi"/>
            <w:sz w:val="22"/>
            <w:rPrChange w:id="374" w:author="Author" w:date="2020-05-19T19:31:00Z">
              <w:rPr>
                <w:rFonts w:ascii="Times New Roman" w:hAnsi="Times New Roman" w:cs="Times New Roman"/>
              </w:rPr>
            </w:rPrChange>
          </w:rPr>
          <w:t xml:space="preserve">In this project, </w:t>
        </w:r>
      </w:ins>
      <w:ins w:id="375" w:author="Author" w:date="2020-05-19T19:27:00Z">
        <w:r w:rsidR="008307CE" w:rsidRPr="008307CE">
          <w:rPr>
            <w:rFonts w:asciiTheme="majorBidi" w:hAnsiTheme="majorBidi" w:cstheme="majorBidi"/>
            <w:sz w:val="22"/>
            <w:rPrChange w:id="376" w:author="Author" w:date="2020-05-19T19:31:00Z">
              <w:rPr>
                <w:rFonts w:ascii="Times New Roman" w:hAnsi="Times New Roman" w:cs="Times New Roman"/>
              </w:rPr>
            </w:rPrChange>
          </w:rPr>
          <w:t xml:space="preserve">I </w:t>
        </w:r>
      </w:ins>
      <w:ins w:id="377" w:author="Author" w:date="2020-05-20T13:55:00Z">
        <w:r w:rsidR="00237365">
          <w:rPr>
            <w:rFonts w:asciiTheme="majorBidi" w:hAnsiTheme="majorBidi" w:cstheme="majorBidi"/>
            <w:sz w:val="22"/>
          </w:rPr>
          <w:t xml:space="preserve">will </w:t>
        </w:r>
      </w:ins>
      <w:ins w:id="378" w:author="Author" w:date="2020-05-17T23:27:00Z">
        <w:r w:rsidRPr="008307CE">
          <w:rPr>
            <w:rFonts w:asciiTheme="majorBidi" w:hAnsiTheme="majorBidi" w:cstheme="majorBidi"/>
            <w:sz w:val="22"/>
            <w:rPrChange w:id="379" w:author="Author" w:date="2020-05-19T19:31:00Z">
              <w:rPr/>
            </w:rPrChange>
          </w:rPr>
          <w:t xml:space="preserve">use time series data </w:t>
        </w:r>
      </w:ins>
      <w:ins w:id="380" w:author="Author" w:date="2020-05-19T19:45:00Z">
        <w:r w:rsidR="007E2000">
          <w:rPr>
            <w:rFonts w:asciiTheme="majorBidi" w:hAnsiTheme="majorBidi" w:cstheme="majorBidi"/>
            <w:sz w:val="22"/>
          </w:rPr>
          <w:t xml:space="preserve">on gold and S&amp;P 500 returns during the COVID-19 pandemic </w:t>
        </w:r>
      </w:ins>
      <w:ins w:id="381" w:author="Author" w:date="2020-05-17T23:27:00Z">
        <w:r w:rsidRPr="008307CE">
          <w:rPr>
            <w:rFonts w:asciiTheme="majorBidi" w:hAnsiTheme="majorBidi" w:cstheme="majorBidi"/>
            <w:sz w:val="22"/>
            <w:rPrChange w:id="382" w:author="Author" w:date="2020-05-19T19:31:00Z">
              <w:rPr/>
            </w:rPrChange>
          </w:rPr>
          <w:t xml:space="preserve">to </w:t>
        </w:r>
      </w:ins>
      <w:ins w:id="383" w:author="Author" w:date="2020-05-19T19:29:00Z">
        <w:r w:rsidR="008307CE" w:rsidRPr="008307CE">
          <w:rPr>
            <w:rFonts w:asciiTheme="majorBidi" w:hAnsiTheme="majorBidi" w:cstheme="majorBidi"/>
            <w:sz w:val="22"/>
            <w:rPrChange w:id="384" w:author="Author" w:date="2020-05-19T19:31:00Z">
              <w:rPr>
                <w:rFonts w:ascii="Times New Roman" w:hAnsi="Times New Roman" w:cs="Times New Roman"/>
              </w:rPr>
            </w:rPrChange>
          </w:rPr>
          <w:t xml:space="preserve">construct a multilinear regression model </w:t>
        </w:r>
      </w:ins>
      <w:ins w:id="385" w:author="Author" w:date="2020-05-19T19:45:00Z">
        <w:r w:rsidR="007E2000">
          <w:rPr>
            <w:rFonts w:asciiTheme="majorBidi" w:hAnsiTheme="majorBidi" w:cstheme="majorBidi"/>
            <w:sz w:val="22"/>
          </w:rPr>
          <w:t xml:space="preserve">that shows </w:t>
        </w:r>
      </w:ins>
      <w:ins w:id="386" w:author="Author" w:date="2020-05-17T23:27:00Z">
        <w:r w:rsidRPr="008307CE">
          <w:rPr>
            <w:rFonts w:asciiTheme="majorBidi" w:hAnsiTheme="majorBidi" w:cstheme="majorBidi"/>
            <w:sz w:val="22"/>
            <w:rPrChange w:id="387" w:author="Author" w:date="2020-05-19T19:31:00Z">
              <w:rPr/>
            </w:rPrChange>
          </w:rPr>
          <w:t xml:space="preserve">the relationship between </w:t>
        </w:r>
      </w:ins>
      <w:ins w:id="388" w:author="Author" w:date="2020-05-19T19:45:00Z">
        <w:r w:rsidR="007E2000">
          <w:rPr>
            <w:rFonts w:asciiTheme="majorBidi" w:hAnsiTheme="majorBidi" w:cstheme="majorBidi"/>
            <w:sz w:val="22"/>
          </w:rPr>
          <w:t xml:space="preserve">the price of </w:t>
        </w:r>
      </w:ins>
      <w:ins w:id="389" w:author="Author" w:date="2020-05-17T23:27:00Z">
        <w:r w:rsidRPr="008307CE">
          <w:rPr>
            <w:rFonts w:asciiTheme="majorBidi" w:hAnsiTheme="majorBidi" w:cstheme="majorBidi"/>
            <w:sz w:val="22"/>
            <w:rPrChange w:id="390" w:author="Author" w:date="2020-05-19T19:31:00Z">
              <w:rPr/>
            </w:rPrChange>
          </w:rPr>
          <w:t xml:space="preserve">gold and </w:t>
        </w:r>
      </w:ins>
      <w:ins w:id="391" w:author="Author" w:date="2020-05-19T19:45:00Z">
        <w:r w:rsidR="007E2000">
          <w:rPr>
            <w:rFonts w:asciiTheme="majorBidi" w:hAnsiTheme="majorBidi" w:cstheme="majorBidi"/>
            <w:sz w:val="22"/>
          </w:rPr>
          <w:t xml:space="preserve">US market prices </w:t>
        </w:r>
      </w:ins>
      <w:ins w:id="392" w:author="Author" w:date="2020-05-17T23:27:00Z">
        <w:r w:rsidRPr="008307CE">
          <w:rPr>
            <w:rFonts w:asciiTheme="majorBidi" w:hAnsiTheme="majorBidi" w:cstheme="majorBidi"/>
            <w:sz w:val="22"/>
            <w:rPrChange w:id="393" w:author="Author" w:date="2020-05-19T19:31:00Z">
              <w:rPr/>
            </w:rPrChange>
          </w:rPr>
          <w:t>during the most recent episode of financial market instability.</w:t>
        </w:r>
      </w:ins>
      <w:ins w:id="394" w:author="Author" w:date="2020-05-20T00:19:00Z">
        <w:r w:rsidR="00331899">
          <w:rPr>
            <w:rFonts w:asciiTheme="majorBidi" w:hAnsiTheme="majorBidi" w:cstheme="majorBidi"/>
            <w:sz w:val="22"/>
          </w:rPr>
          <w:t xml:space="preserve"> I compare my findings </w:t>
        </w:r>
      </w:ins>
      <w:ins w:id="395" w:author="Author" w:date="2020-05-20T00:20:00Z">
        <w:r w:rsidR="00331899">
          <w:rPr>
            <w:rFonts w:asciiTheme="majorBidi" w:hAnsiTheme="majorBidi" w:cstheme="majorBidi"/>
            <w:sz w:val="22"/>
          </w:rPr>
          <w:t xml:space="preserve">to a period of similar market instability, namely the 2008 financial crisis to </w:t>
        </w:r>
      </w:ins>
    </w:p>
    <w:p w14:paraId="04862C09" w14:textId="2BF05C5A" w:rsidR="008F3B3F" w:rsidRDefault="0075739F" w:rsidP="00BD5E69">
      <w:pPr>
        <w:spacing w:after="120"/>
        <w:rPr>
          <w:ins w:id="396" w:author="Author" w:date="2020-05-19T19:46:00Z"/>
          <w:rFonts w:asciiTheme="majorBidi" w:hAnsiTheme="majorBidi" w:cstheme="majorBidi"/>
          <w:sz w:val="22"/>
        </w:rPr>
        <w:pPrChange w:id="397" w:author="Author" w:date="2020-05-20T14:38:00Z">
          <w:pPr/>
        </w:pPrChange>
      </w:pPr>
      <w:ins w:id="398" w:author="Author" w:date="2020-05-19T21:12:00Z">
        <w:r>
          <w:rPr>
            <w:rFonts w:asciiTheme="majorBidi" w:hAnsiTheme="majorBidi" w:cstheme="majorBidi"/>
            <w:sz w:val="22"/>
          </w:rPr>
          <w:t xml:space="preserve">In section </w:t>
        </w:r>
      </w:ins>
      <w:ins w:id="399" w:author="Author" w:date="2020-05-19T21:15:00Z">
        <w:r w:rsidR="00634492">
          <w:rPr>
            <w:rFonts w:asciiTheme="majorBidi" w:hAnsiTheme="majorBidi" w:cstheme="majorBidi"/>
            <w:sz w:val="22"/>
          </w:rPr>
          <w:t>2</w:t>
        </w:r>
      </w:ins>
      <w:ins w:id="400" w:author="Author" w:date="2020-05-19T21:12:00Z">
        <w:r>
          <w:rPr>
            <w:rFonts w:asciiTheme="majorBidi" w:hAnsiTheme="majorBidi" w:cstheme="majorBidi"/>
            <w:sz w:val="22"/>
          </w:rPr>
          <w:t xml:space="preserve">, I present the </w:t>
        </w:r>
      </w:ins>
      <w:ins w:id="401" w:author="Author" w:date="2020-05-19T19:46:00Z">
        <w:r w:rsidR="007E2000">
          <w:rPr>
            <w:rFonts w:asciiTheme="majorBidi" w:hAnsiTheme="majorBidi" w:cstheme="majorBidi"/>
            <w:sz w:val="22"/>
          </w:rPr>
          <w:t xml:space="preserve">data </w:t>
        </w:r>
      </w:ins>
      <w:ins w:id="402" w:author="Author" w:date="2020-05-19T21:12:00Z">
        <w:r>
          <w:rPr>
            <w:rFonts w:asciiTheme="majorBidi" w:hAnsiTheme="majorBidi" w:cstheme="majorBidi"/>
            <w:sz w:val="22"/>
          </w:rPr>
          <w:t xml:space="preserve">and provide </w:t>
        </w:r>
      </w:ins>
      <w:ins w:id="403" w:author="Author" w:date="2020-05-19T19:46:00Z">
        <w:r w:rsidR="007E2000">
          <w:rPr>
            <w:rFonts w:asciiTheme="majorBidi" w:hAnsiTheme="majorBidi" w:cstheme="majorBidi"/>
            <w:sz w:val="22"/>
          </w:rPr>
          <w:t>an initial analysis of the descriptive statistics</w:t>
        </w:r>
      </w:ins>
      <w:ins w:id="404" w:author="Author" w:date="2020-05-19T21:12:00Z">
        <w:r w:rsidR="00634492">
          <w:rPr>
            <w:rFonts w:asciiTheme="majorBidi" w:hAnsiTheme="majorBidi" w:cstheme="majorBidi"/>
            <w:sz w:val="22"/>
          </w:rPr>
          <w:t xml:space="preserve"> of gold and stock returns in the US</w:t>
        </w:r>
      </w:ins>
      <w:ins w:id="405" w:author="Author" w:date="2020-05-19T21:13:00Z">
        <w:r w:rsidR="00634492">
          <w:rPr>
            <w:rFonts w:asciiTheme="majorBidi" w:hAnsiTheme="majorBidi" w:cstheme="majorBidi"/>
            <w:sz w:val="22"/>
          </w:rPr>
          <w:t xml:space="preserve"> from late 2019 to mid-2020</w:t>
        </w:r>
      </w:ins>
      <w:ins w:id="406" w:author="Author" w:date="2020-05-19T21:12:00Z">
        <w:r>
          <w:rPr>
            <w:rFonts w:asciiTheme="majorBidi" w:hAnsiTheme="majorBidi" w:cstheme="majorBidi"/>
            <w:sz w:val="22"/>
          </w:rPr>
          <w:t xml:space="preserve">. In section </w:t>
        </w:r>
      </w:ins>
      <w:ins w:id="407" w:author="Author" w:date="2020-05-19T21:15:00Z">
        <w:r w:rsidR="00634492">
          <w:rPr>
            <w:rFonts w:asciiTheme="majorBidi" w:hAnsiTheme="majorBidi" w:cstheme="majorBidi"/>
            <w:sz w:val="22"/>
          </w:rPr>
          <w:t>3</w:t>
        </w:r>
      </w:ins>
      <w:ins w:id="408" w:author="Author" w:date="2020-05-19T21:12:00Z">
        <w:r>
          <w:rPr>
            <w:rFonts w:asciiTheme="majorBidi" w:hAnsiTheme="majorBidi" w:cstheme="majorBidi"/>
            <w:sz w:val="22"/>
          </w:rPr>
          <w:t xml:space="preserve">, </w:t>
        </w:r>
      </w:ins>
      <w:ins w:id="409" w:author="Author" w:date="2020-05-19T21:13:00Z">
        <w:r w:rsidR="00634492">
          <w:rPr>
            <w:rFonts w:asciiTheme="majorBidi" w:hAnsiTheme="majorBidi" w:cstheme="majorBidi"/>
            <w:sz w:val="22"/>
          </w:rPr>
          <w:t xml:space="preserve">I </w:t>
        </w:r>
      </w:ins>
      <w:ins w:id="410" w:author="Author" w:date="2020-05-19T21:15:00Z">
        <w:r w:rsidR="00634492">
          <w:rPr>
            <w:rFonts w:asciiTheme="majorBidi" w:hAnsiTheme="majorBidi" w:cstheme="majorBidi"/>
            <w:sz w:val="22"/>
          </w:rPr>
          <w:t xml:space="preserve">provide </w:t>
        </w:r>
      </w:ins>
      <w:ins w:id="411" w:author="Author" w:date="2020-05-19T19:46:00Z">
        <w:r w:rsidR="007E2000">
          <w:rPr>
            <w:rFonts w:asciiTheme="majorBidi" w:hAnsiTheme="majorBidi" w:cstheme="majorBidi"/>
            <w:sz w:val="22"/>
          </w:rPr>
          <w:t xml:space="preserve">a regression model </w:t>
        </w:r>
      </w:ins>
      <w:ins w:id="412" w:author="Author" w:date="2020-05-19T21:13:00Z">
        <w:r w:rsidR="00634492">
          <w:rPr>
            <w:rFonts w:asciiTheme="majorBidi" w:hAnsiTheme="majorBidi" w:cstheme="majorBidi"/>
            <w:sz w:val="22"/>
          </w:rPr>
          <w:t xml:space="preserve">with which </w:t>
        </w:r>
      </w:ins>
      <w:ins w:id="413" w:author="Author" w:date="2020-05-19T21:15:00Z">
        <w:r w:rsidR="00634492">
          <w:rPr>
            <w:rFonts w:asciiTheme="majorBidi" w:hAnsiTheme="majorBidi" w:cstheme="majorBidi"/>
            <w:sz w:val="22"/>
          </w:rPr>
          <w:t xml:space="preserve">to </w:t>
        </w:r>
      </w:ins>
      <w:ins w:id="414" w:author="Author" w:date="2020-05-19T21:13:00Z">
        <w:r w:rsidR="00634492">
          <w:rPr>
            <w:rFonts w:asciiTheme="majorBidi" w:hAnsiTheme="majorBidi" w:cstheme="majorBidi"/>
            <w:sz w:val="22"/>
          </w:rPr>
          <w:t>study the relationship between the price of gold and stock market</w:t>
        </w:r>
      </w:ins>
      <w:ins w:id="415" w:author="Author" w:date="2020-05-19T21:14:00Z">
        <w:r w:rsidR="00634492">
          <w:rPr>
            <w:rFonts w:asciiTheme="majorBidi" w:hAnsiTheme="majorBidi" w:cstheme="majorBidi"/>
            <w:sz w:val="22"/>
          </w:rPr>
          <w:t xml:space="preserve"> performance throughout the COVID-19 pandemic</w:t>
        </w:r>
      </w:ins>
      <w:ins w:id="416" w:author="Author" w:date="2020-05-19T19:46:00Z">
        <w:r w:rsidR="007E2000">
          <w:rPr>
            <w:rFonts w:asciiTheme="majorBidi" w:hAnsiTheme="majorBidi" w:cstheme="majorBidi"/>
            <w:sz w:val="22"/>
          </w:rPr>
          <w:t xml:space="preserve">. </w:t>
        </w:r>
      </w:ins>
      <w:ins w:id="417" w:author="Author" w:date="2020-05-19T21:15:00Z">
        <w:r w:rsidR="00634492">
          <w:rPr>
            <w:rFonts w:asciiTheme="majorBidi" w:hAnsiTheme="majorBidi" w:cstheme="majorBidi"/>
            <w:sz w:val="22"/>
          </w:rPr>
          <w:t>This project concludes with s</w:t>
        </w:r>
      </w:ins>
      <w:ins w:id="418" w:author="Author" w:date="2020-05-19T21:14:00Z">
        <w:r w:rsidR="00634492">
          <w:rPr>
            <w:rFonts w:asciiTheme="majorBidi" w:hAnsiTheme="majorBidi" w:cstheme="majorBidi"/>
            <w:sz w:val="22"/>
          </w:rPr>
          <w:t xml:space="preserve">ection </w:t>
        </w:r>
      </w:ins>
      <w:ins w:id="419" w:author="Author" w:date="2020-05-19T21:15:00Z">
        <w:r w:rsidR="00634492">
          <w:rPr>
            <w:rFonts w:asciiTheme="majorBidi" w:hAnsiTheme="majorBidi" w:cstheme="majorBidi"/>
            <w:sz w:val="22"/>
          </w:rPr>
          <w:t>4,</w:t>
        </w:r>
      </w:ins>
      <w:ins w:id="420" w:author="Author" w:date="2020-05-19T21:14:00Z">
        <w:r w:rsidR="00634492">
          <w:rPr>
            <w:rFonts w:asciiTheme="majorBidi" w:hAnsiTheme="majorBidi" w:cstheme="majorBidi"/>
            <w:sz w:val="22"/>
          </w:rPr>
          <w:t xml:space="preserve"> </w:t>
        </w:r>
      </w:ins>
      <w:ins w:id="421" w:author="Author" w:date="2020-05-19T21:15:00Z">
        <w:r w:rsidR="00634492">
          <w:rPr>
            <w:rFonts w:asciiTheme="majorBidi" w:hAnsiTheme="majorBidi" w:cstheme="majorBidi"/>
            <w:sz w:val="22"/>
          </w:rPr>
          <w:t xml:space="preserve">where I </w:t>
        </w:r>
      </w:ins>
      <w:ins w:id="422" w:author="Author" w:date="2020-05-19T21:14:00Z">
        <w:r w:rsidR="00634492">
          <w:rPr>
            <w:rFonts w:asciiTheme="majorBidi" w:hAnsiTheme="majorBidi" w:cstheme="majorBidi"/>
            <w:sz w:val="22"/>
          </w:rPr>
          <w:t xml:space="preserve">present my findings and draw conclusions from </w:t>
        </w:r>
      </w:ins>
      <w:ins w:id="423" w:author="Author" w:date="2020-05-19T21:15:00Z">
        <w:r w:rsidR="00634492">
          <w:rPr>
            <w:rFonts w:asciiTheme="majorBidi" w:hAnsiTheme="majorBidi" w:cstheme="majorBidi"/>
            <w:sz w:val="22"/>
          </w:rPr>
          <w:t>the data</w:t>
        </w:r>
      </w:ins>
      <w:ins w:id="424" w:author="Author" w:date="2020-05-19T21:14:00Z">
        <w:r w:rsidR="00634492">
          <w:rPr>
            <w:rFonts w:asciiTheme="majorBidi" w:hAnsiTheme="majorBidi" w:cstheme="majorBidi"/>
            <w:sz w:val="22"/>
          </w:rPr>
          <w:t>.</w:t>
        </w:r>
      </w:ins>
      <w:ins w:id="425" w:author="Author" w:date="2020-05-19T21:15:00Z">
        <w:r w:rsidR="00634492">
          <w:rPr>
            <w:rFonts w:asciiTheme="majorBidi" w:hAnsiTheme="majorBidi" w:cstheme="majorBidi"/>
            <w:sz w:val="22"/>
          </w:rPr>
          <w:t xml:space="preserve"> </w:t>
        </w:r>
      </w:ins>
      <w:ins w:id="426" w:author="Author" w:date="2020-05-19T21:16:00Z">
        <w:r w:rsidR="00634492">
          <w:rPr>
            <w:rFonts w:asciiTheme="majorBidi" w:hAnsiTheme="majorBidi" w:cstheme="majorBidi"/>
            <w:sz w:val="22"/>
          </w:rPr>
          <w:t>Bibliography and Appendices are provided at the end of this paper</w:t>
        </w:r>
      </w:ins>
      <w:ins w:id="427" w:author="Author" w:date="2020-05-19T19:47:00Z">
        <w:r w:rsidR="007E2000">
          <w:rPr>
            <w:rFonts w:asciiTheme="majorBidi" w:hAnsiTheme="majorBidi" w:cstheme="majorBidi"/>
            <w:sz w:val="22"/>
          </w:rPr>
          <w:t>.</w:t>
        </w:r>
      </w:ins>
      <w:ins w:id="428" w:author="Author" w:date="2020-05-19T19:46:00Z">
        <w:r w:rsidR="007E2000">
          <w:rPr>
            <w:rFonts w:asciiTheme="majorBidi" w:hAnsiTheme="majorBidi" w:cstheme="majorBidi"/>
            <w:sz w:val="22"/>
          </w:rPr>
          <w:t xml:space="preserve"> </w:t>
        </w:r>
      </w:ins>
    </w:p>
    <w:p w14:paraId="3FB4E42D" w14:textId="5AEBA21B" w:rsidR="008307CE" w:rsidRPr="00AE24CD" w:rsidRDefault="003A4525" w:rsidP="00BD5E69">
      <w:pPr>
        <w:spacing w:before="240" w:after="120"/>
        <w:rPr>
          <w:ins w:id="429" w:author="Author" w:date="2020-05-17T23:19:00Z"/>
          <w:rFonts w:asciiTheme="minorBidi" w:hAnsiTheme="minorBidi"/>
          <w:sz w:val="18"/>
          <w:szCs w:val="18"/>
          <w:shd w:val="clear" w:color="auto" w:fill="FFFFFF"/>
          <w:rPrChange w:id="430" w:author="Author" w:date="2020-05-20T14:32:00Z">
            <w:rPr>
              <w:ins w:id="431" w:author="Author" w:date="2020-05-17T23:19:00Z"/>
              <w:shd w:val="clear" w:color="auto" w:fill="FFFFFF"/>
            </w:rPr>
          </w:rPrChange>
        </w:rPr>
        <w:pPrChange w:id="432" w:author="Author" w:date="2020-05-20T14:38:00Z">
          <w:pPr>
            <w:pStyle w:val="Prrafodelista"/>
            <w:numPr>
              <w:numId w:val="3"/>
            </w:numPr>
            <w:ind w:left="426" w:hanging="360"/>
          </w:pPr>
        </w:pPrChange>
      </w:pPr>
      <w:ins w:id="433" w:author="Author" w:date="2020-05-20T13:52:00Z">
        <w:r w:rsidRPr="00AE24CD">
          <w:rPr>
            <w:rFonts w:asciiTheme="minorBidi" w:hAnsiTheme="minorBidi"/>
            <w:b/>
            <w:bCs/>
            <w:color w:val="1F497D"/>
            <w:sz w:val="18"/>
            <w:szCs w:val="18"/>
            <w:shd w:val="clear" w:color="auto" w:fill="FFFFFF"/>
            <w:rPrChange w:id="434" w:author="Author" w:date="2020-05-20T14:32:00Z">
              <w:rPr>
                <w:rFonts w:asciiTheme="minorBidi" w:hAnsiTheme="minorBidi"/>
                <w:color w:val="1F497D"/>
                <w:sz w:val="18"/>
                <w:szCs w:val="18"/>
                <w:shd w:val="clear" w:color="auto" w:fill="FFFFFF"/>
              </w:rPr>
            </w:rPrChange>
          </w:rPr>
          <w:t xml:space="preserve">2. </w:t>
        </w:r>
      </w:ins>
      <w:ins w:id="435" w:author="Author" w:date="2020-05-17T23:19:00Z">
        <w:r w:rsidR="00EA5DF5" w:rsidRPr="00AE24CD">
          <w:rPr>
            <w:rFonts w:asciiTheme="minorBidi" w:hAnsiTheme="minorBidi"/>
            <w:b/>
            <w:bCs/>
            <w:sz w:val="18"/>
            <w:szCs w:val="18"/>
            <w:shd w:val="clear" w:color="auto" w:fill="FFFFFF"/>
            <w:rPrChange w:id="436" w:author="Author" w:date="2020-05-20T14:32:00Z">
              <w:rPr>
                <w:shd w:val="clear" w:color="auto" w:fill="FFFFFF"/>
              </w:rPr>
            </w:rPrChange>
          </w:rPr>
          <w:t>Data</w:t>
        </w:r>
      </w:ins>
      <w:ins w:id="437" w:author="Author" w:date="2020-05-17T23:20:00Z">
        <w:r w:rsidR="00EA5DF5" w:rsidRPr="00AE24CD">
          <w:rPr>
            <w:rFonts w:asciiTheme="minorBidi" w:hAnsiTheme="minorBidi"/>
            <w:b/>
            <w:bCs/>
            <w:sz w:val="18"/>
            <w:szCs w:val="18"/>
            <w:shd w:val="clear" w:color="auto" w:fill="FFFFFF"/>
            <w:rPrChange w:id="438" w:author="Author" w:date="2020-05-20T14:32:00Z">
              <w:rPr>
                <w:rFonts w:asciiTheme="minorBidi" w:hAnsiTheme="minorBidi"/>
                <w:color w:val="1F497D"/>
                <w:sz w:val="18"/>
                <w:szCs w:val="18"/>
                <w:shd w:val="clear" w:color="auto" w:fill="FFFFFF"/>
              </w:rPr>
            </w:rPrChange>
          </w:rPr>
          <w:t xml:space="preserve"> </w:t>
        </w:r>
      </w:ins>
      <w:ins w:id="439" w:author="Author" w:date="2020-05-20T14:35:00Z">
        <w:r w:rsidR="0020168D" w:rsidRPr="007E2E07">
          <w:rPr>
            <w:rFonts w:asciiTheme="minorBidi" w:hAnsiTheme="minorBidi"/>
            <w:color w:val="FF0000"/>
            <w:kern w:val="0"/>
            <w:sz w:val="18"/>
            <w:szCs w:val="18"/>
          </w:rPr>
          <w:t>500 words</w:t>
        </w:r>
      </w:ins>
    </w:p>
    <w:p w14:paraId="0D077221" w14:textId="2F3B4B1B" w:rsidR="00997CBE" w:rsidRPr="00AE24CD" w:rsidRDefault="00EA5DF5" w:rsidP="00BD5E69">
      <w:pPr>
        <w:spacing w:before="120"/>
        <w:rPr>
          <w:ins w:id="440" w:author="Author" w:date="2020-05-20T11:32:00Z"/>
          <w:rFonts w:asciiTheme="minorBidi" w:hAnsiTheme="minorBidi"/>
          <w:i/>
          <w:iCs/>
          <w:sz w:val="18"/>
          <w:szCs w:val="18"/>
          <w:shd w:val="clear" w:color="auto" w:fill="FFFFFF"/>
          <w:rPrChange w:id="441" w:author="Author" w:date="2020-05-20T14:32:00Z">
            <w:rPr>
              <w:ins w:id="442" w:author="Author" w:date="2020-05-20T11:32:00Z"/>
              <w:rFonts w:asciiTheme="minorBidi" w:hAnsiTheme="minorBidi"/>
              <w:color w:val="1F497D"/>
              <w:sz w:val="18"/>
              <w:szCs w:val="18"/>
              <w:shd w:val="clear" w:color="auto" w:fill="FFFFFF"/>
            </w:rPr>
          </w:rPrChange>
        </w:rPr>
        <w:pPrChange w:id="443" w:author="Author" w:date="2020-05-20T14:39:00Z">
          <w:pPr>
            <w:ind w:left="66"/>
          </w:pPr>
        </w:pPrChange>
      </w:pPr>
      <w:ins w:id="444" w:author="Author" w:date="2020-05-17T23:19:00Z">
        <w:r w:rsidRPr="00AE24CD">
          <w:rPr>
            <w:rFonts w:asciiTheme="minorBidi" w:hAnsiTheme="minorBidi"/>
            <w:i/>
            <w:iCs/>
            <w:sz w:val="18"/>
            <w:szCs w:val="18"/>
            <w:shd w:val="clear" w:color="auto" w:fill="FFFFFF"/>
            <w:rPrChange w:id="445" w:author="Author" w:date="2020-05-20T14:32:00Z">
              <w:rPr>
                <w:rFonts w:asciiTheme="minorBidi" w:hAnsiTheme="minorBidi"/>
                <w:color w:val="1F497D"/>
                <w:sz w:val="18"/>
                <w:szCs w:val="18"/>
                <w:shd w:val="clear" w:color="auto" w:fill="FFFFFF"/>
              </w:rPr>
            </w:rPrChange>
          </w:rPr>
          <w:t>2.1</w:t>
        </w:r>
      </w:ins>
      <w:ins w:id="446" w:author="Author" w:date="2020-05-20T11:32:00Z">
        <w:r w:rsidR="00997CBE" w:rsidRPr="00AE24CD">
          <w:rPr>
            <w:rFonts w:asciiTheme="minorBidi" w:hAnsiTheme="minorBidi"/>
            <w:i/>
            <w:iCs/>
            <w:sz w:val="18"/>
            <w:szCs w:val="18"/>
            <w:shd w:val="clear" w:color="auto" w:fill="FFFFFF"/>
            <w:rPrChange w:id="447" w:author="Author" w:date="2020-05-20T14:32:00Z">
              <w:rPr>
                <w:rFonts w:asciiTheme="minorBidi" w:hAnsiTheme="minorBidi"/>
                <w:color w:val="1F497D"/>
                <w:sz w:val="18"/>
                <w:szCs w:val="18"/>
                <w:shd w:val="clear" w:color="auto" w:fill="FFFFFF"/>
              </w:rPr>
            </w:rPrChange>
          </w:rPr>
          <w:t xml:space="preserve"> Data and sources</w:t>
        </w:r>
      </w:ins>
    </w:p>
    <w:p w14:paraId="2A38D12D" w14:textId="23ED02F3" w:rsidR="00997CBE" w:rsidRPr="00AE24CD" w:rsidRDefault="003A4525" w:rsidP="00BD5E69">
      <w:pPr>
        <w:spacing w:before="120"/>
        <w:rPr>
          <w:ins w:id="448" w:author="Author" w:date="2020-05-20T11:32:00Z"/>
          <w:rFonts w:asciiTheme="minorBidi" w:hAnsiTheme="minorBidi"/>
          <w:sz w:val="18"/>
          <w:szCs w:val="18"/>
          <w:shd w:val="clear" w:color="auto" w:fill="FFFFFF"/>
          <w:rPrChange w:id="449" w:author="Author" w:date="2020-05-20T14:33:00Z">
            <w:rPr>
              <w:ins w:id="450" w:author="Author" w:date="2020-05-20T11:32:00Z"/>
              <w:rFonts w:asciiTheme="minorBidi" w:hAnsiTheme="minorBidi"/>
              <w:color w:val="1F497D"/>
              <w:sz w:val="18"/>
              <w:szCs w:val="18"/>
              <w:shd w:val="clear" w:color="auto" w:fill="FFFFFF"/>
            </w:rPr>
          </w:rPrChange>
        </w:rPr>
        <w:pPrChange w:id="451" w:author="Author" w:date="2020-05-20T14:39:00Z">
          <w:pPr>
            <w:ind w:left="66"/>
          </w:pPr>
        </w:pPrChange>
      </w:pPr>
      <w:ins w:id="452" w:author="Author" w:date="2020-05-20T13:53:00Z">
        <w:r w:rsidRPr="00AE24CD">
          <w:rPr>
            <w:rFonts w:asciiTheme="minorBidi" w:hAnsiTheme="minorBidi"/>
            <w:sz w:val="18"/>
            <w:szCs w:val="18"/>
            <w:shd w:val="clear" w:color="auto" w:fill="FFFFFF"/>
            <w:rPrChange w:id="453" w:author="Author" w:date="2020-05-20T14:33:00Z">
              <w:rPr>
                <w:rFonts w:asciiTheme="majorBidi" w:hAnsiTheme="majorBidi" w:cstheme="majorBidi"/>
                <w:i/>
                <w:iCs/>
                <w:sz w:val="22"/>
                <w:shd w:val="clear" w:color="auto" w:fill="FFFFFF"/>
              </w:rPr>
            </w:rPrChange>
          </w:rPr>
          <w:t>2.1.1 G</w:t>
        </w:r>
      </w:ins>
      <w:ins w:id="454" w:author="Author" w:date="2020-05-20T11:32:00Z">
        <w:r w:rsidR="00997CBE" w:rsidRPr="00AE24CD">
          <w:rPr>
            <w:rFonts w:asciiTheme="minorBidi" w:hAnsiTheme="minorBidi"/>
            <w:sz w:val="18"/>
            <w:szCs w:val="18"/>
            <w:shd w:val="clear" w:color="auto" w:fill="FFFFFF"/>
            <w:rPrChange w:id="455" w:author="Author" w:date="2020-05-20T14:33:00Z">
              <w:rPr>
                <w:rFonts w:asciiTheme="minorBidi" w:hAnsiTheme="minorBidi"/>
                <w:color w:val="1F497D"/>
                <w:sz w:val="18"/>
                <w:szCs w:val="18"/>
                <w:shd w:val="clear" w:color="auto" w:fill="FFFFFF"/>
              </w:rPr>
            </w:rPrChange>
          </w:rPr>
          <w:t>old</w:t>
        </w:r>
      </w:ins>
    </w:p>
    <w:p w14:paraId="2CE5D3E5" w14:textId="3446E8C8" w:rsidR="00997CBE" w:rsidRPr="003A4525" w:rsidRDefault="00997CBE" w:rsidP="003A4525">
      <w:pPr>
        <w:rPr>
          <w:ins w:id="456" w:author="Author" w:date="2020-05-20T11:32:00Z"/>
          <w:rFonts w:asciiTheme="majorBidi" w:hAnsiTheme="majorBidi" w:cstheme="majorBidi"/>
          <w:sz w:val="22"/>
          <w:shd w:val="clear" w:color="auto" w:fill="FFFFFF"/>
          <w:rPrChange w:id="457" w:author="Author" w:date="2020-05-20T13:52:00Z">
            <w:rPr>
              <w:ins w:id="458" w:author="Author" w:date="2020-05-20T11:32:00Z"/>
              <w:rFonts w:asciiTheme="minorBidi" w:hAnsiTheme="minorBidi"/>
              <w:color w:val="1F497D"/>
              <w:sz w:val="18"/>
              <w:szCs w:val="18"/>
              <w:shd w:val="clear" w:color="auto" w:fill="FFFFFF"/>
            </w:rPr>
          </w:rPrChange>
        </w:rPr>
        <w:pPrChange w:id="459" w:author="Author" w:date="2020-05-20T13:53:00Z">
          <w:pPr>
            <w:ind w:left="66"/>
          </w:pPr>
        </w:pPrChange>
      </w:pPr>
      <w:ins w:id="460" w:author="Author" w:date="2020-05-20T11:32:00Z">
        <w:r w:rsidRPr="003A4525">
          <w:rPr>
            <w:rFonts w:asciiTheme="majorBidi" w:hAnsiTheme="majorBidi" w:cstheme="majorBidi"/>
            <w:sz w:val="22"/>
            <w:shd w:val="clear" w:color="auto" w:fill="FFFFFF"/>
            <w:rPrChange w:id="461" w:author="Author" w:date="2020-05-20T13:52:00Z">
              <w:rPr>
                <w:rFonts w:asciiTheme="minorBidi" w:hAnsiTheme="minorBidi"/>
                <w:color w:val="1F497D"/>
                <w:sz w:val="18"/>
                <w:szCs w:val="18"/>
                <w:shd w:val="clear" w:color="auto" w:fill="FFFFFF"/>
              </w:rPr>
            </w:rPrChange>
          </w:rPr>
          <w:t>Any values missing from the FRED data were supplemented with data obtained from</w:t>
        </w:r>
      </w:ins>
    </w:p>
    <w:p w14:paraId="00B1C6A3" w14:textId="218EB734" w:rsidR="00997CBE" w:rsidRPr="00AE24CD" w:rsidRDefault="003A4525" w:rsidP="00BD5E69">
      <w:pPr>
        <w:spacing w:before="120"/>
        <w:rPr>
          <w:ins w:id="462" w:author="Author" w:date="2020-05-20T11:32:00Z"/>
          <w:rFonts w:asciiTheme="minorBidi" w:hAnsiTheme="minorBidi"/>
          <w:sz w:val="18"/>
          <w:szCs w:val="18"/>
          <w:shd w:val="clear" w:color="auto" w:fill="FFFFFF"/>
          <w:rPrChange w:id="463" w:author="Author" w:date="2020-05-20T14:33:00Z">
            <w:rPr>
              <w:ins w:id="464" w:author="Author" w:date="2020-05-20T11:32:00Z"/>
              <w:rFonts w:asciiTheme="minorBidi" w:hAnsiTheme="minorBidi"/>
              <w:color w:val="1F497D"/>
              <w:sz w:val="18"/>
              <w:szCs w:val="18"/>
              <w:shd w:val="clear" w:color="auto" w:fill="FFFFFF"/>
            </w:rPr>
          </w:rPrChange>
        </w:rPr>
        <w:pPrChange w:id="465" w:author="Author" w:date="2020-05-20T14:39:00Z">
          <w:pPr>
            <w:ind w:left="66"/>
          </w:pPr>
        </w:pPrChange>
      </w:pPr>
      <w:ins w:id="466" w:author="Author" w:date="2020-05-20T13:53:00Z">
        <w:r w:rsidRPr="00AE24CD">
          <w:rPr>
            <w:rFonts w:asciiTheme="minorBidi" w:hAnsiTheme="minorBidi"/>
            <w:sz w:val="18"/>
            <w:szCs w:val="18"/>
            <w:shd w:val="clear" w:color="auto" w:fill="FFFFFF"/>
            <w:rPrChange w:id="467" w:author="Author" w:date="2020-05-20T14:33:00Z">
              <w:rPr>
                <w:rFonts w:asciiTheme="majorBidi" w:hAnsiTheme="majorBidi" w:cstheme="majorBidi"/>
                <w:i/>
                <w:iCs/>
                <w:sz w:val="22"/>
                <w:shd w:val="clear" w:color="auto" w:fill="FFFFFF"/>
              </w:rPr>
            </w:rPrChange>
          </w:rPr>
          <w:t xml:space="preserve">2.1.2 </w:t>
        </w:r>
      </w:ins>
      <w:ins w:id="468" w:author="Author" w:date="2020-05-20T11:32:00Z">
        <w:r w:rsidR="00997CBE" w:rsidRPr="00AE24CD">
          <w:rPr>
            <w:rFonts w:asciiTheme="minorBidi" w:hAnsiTheme="minorBidi"/>
            <w:sz w:val="18"/>
            <w:szCs w:val="18"/>
            <w:shd w:val="clear" w:color="auto" w:fill="FFFFFF"/>
            <w:rPrChange w:id="469" w:author="Author" w:date="2020-05-20T14:33:00Z">
              <w:rPr>
                <w:rFonts w:asciiTheme="minorBidi" w:hAnsiTheme="minorBidi"/>
                <w:color w:val="1F497D"/>
                <w:sz w:val="18"/>
                <w:szCs w:val="18"/>
                <w:shd w:val="clear" w:color="auto" w:fill="FFFFFF"/>
              </w:rPr>
            </w:rPrChange>
          </w:rPr>
          <w:t>S&amp;P 500</w:t>
        </w:r>
      </w:ins>
    </w:p>
    <w:p w14:paraId="5010BFDA" w14:textId="79271665" w:rsidR="00997CBE" w:rsidRPr="003A4525" w:rsidRDefault="00997CBE" w:rsidP="003A4525">
      <w:pPr>
        <w:rPr>
          <w:ins w:id="470" w:author="Author" w:date="2020-05-20T11:32:00Z"/>
          <w:rFonts w:asciiTheme="majorBidi" w:hAnsiTheme="majorBidi" w:cstheme="majorBidi"/>
          <w:sz w:val="22"/>
          <w:shd w:val="clear" w:color="auto" w:fill="FFFFFF"/>
          <w:rPrChange w:id="471" w:author="Author" w:date="2020-05-20T13:52:00Z">
            <w:rPr>
              <w:ins w:id="472" w:author="Author" w:date="2020-05-20T11:32:00Z"/>
              <w:rFonts w:asciiTheme="minorBidi" w:hAnsiTheme="minorBidi"/>
              <w:color w:val="1F497D"/>
              <w:sz w:val="18"/>
              <w:szCs w:val="18"/>
              <w:shd w:val="clear" w:color="auto" w:fill="FFFFFF"/>
            </w:rPr>
          </w:rPrChange>
        </w:rPr>
        <w:pPrChange w:id="473" w:author="Author" w:date="2020-05-20T13:53:00Z">
          <w:pPr>
            <w:ind w:left="66"/>
          </w:pPr>
        </w:pPrChange>
      </w:pPr>
      <w:ins w:id="474" w:author="Author" w:date="2020-05-20T11:32:00Z">
        <w:r w:rsidRPr="003A4525">
          <w:rPr>
            <w:rFonts w:asciiTheme="majorBidi" w:hAnsiTheme="majorBidi" w:cstheme="majorBidi"/>
            <w:sz w:val="22"/>
            <w:shd w:val="clear" w:color="auto" w:fill="FFFFFF"/>
            <w:rPrChange w:id="475" w:author="Author" w:date="2020-05-20T13:52:00Z">
              <w:rPr>
                <w:rFonts w:asciiTheme="minorBidi" w:hAnsiTheme="minorBidi"/>
                <w:color w:val="1F497D"/>
                <w:sz w:val="18"/>
                <w:szCs w:val="18"/>
                <w:shd w:val="clear" w:color="auto" w:fill="FFFFFF"/>
              </w:rPr>
            </w:rPrChange>
          </w:rPr>
          <w:t>Yahoo daily.</w:t>
        </w:r>
      </w:ins>
    </w:p>
    <w:p w14:paraId="0A9AC575" w14:textId="0E67D8C8" w:rsidR="00EA5DF5" w:rsidRPr="00AE24CD" w:rsidRDefault="003A4525" w:rsidP="00BD5E69">
      <w:pPr>
        <w:spacing w:before="120"/>
        <w:rPr>
          <w:ins w:id="476" w:author="Author" w:date="2020-05-19T19:26:00Z"/>
          <w:rFonts w:asciiTheme="minorBidi" w:hAnsiTheme="minorBidi"/>
          <w:i/>
          <w:iCs/>
          <w:sz w:val="18"/>
          <w:szCs w:val="18"/>
          <w:shd w:val="clear" w:color="auto" w:fill="FFFFFF"/>
          <w:rPrChange w:id="477" w:author="Author" w:date="2020-05-20T14:32:00Z">
            <w:rPr>
              <w:ins w:id="478" w:author="Author" w:date="2020-05-19T19:26:00Z"/>
              <w:rFonts w:asciiTheme="minorBidi" w:hAnsiTheme="minorBidi"/>
              <w:color w:val="1F497D"/>
              <w:sz w:val="18"/>
              <w:szCs w:val="18"/>
              <w:shd w:val="clear" w:color="auto" w:fill="FFFFFF"/>
            </w:rPr>
          </w:rPrChange>
        </w:rPr>
        <w:pPrChange w:id="479" w:author="Author" w:date="2020-05-20T14:40:00Z">
          <w:pPr>
            <w:ind w:left="66"/>
          </w:pPr>
        </w:pPrChange>
      </w:pPr>
      <w:ins w:id="480" w:author="Author" w:date="2020-05-20T13:53:00Z">
        <w:r w:rsidRPr="00AE24CD">
          <w:rPr>
            <w:rFonts w:asciiTheme="minorBidi" w:hAnsiTheme="minorBidi"/>
            <w:i/>
            <w:iCs/>
            <w:sz w:val="18"/>
            <w:szCs w:val="18"/>
            <w:shd w:val="clear" w:color="auto" w:fill="FFFFFF"/>
            <w:rPrChange w:id="481" w:author="Author" w:date="2020-05-20T14:32:00Z">
              <w:rPr>
                <w:rFonts w:asciiTheme="majorBidi" w:hAnsiTheme="majorBidi" w:cstheme="majorBidi"/>
                <w:sz w:val="22"/>
                <w:shd w:val="clear" w:color="auto" w:fill="FFFFFF"/>
              </w:rPr>
            </w:rPrChange>
          </w:rPr>
          <w:t xml:space="preserve">2.2 </w:t>
        </w:r>
      </w:ins>
      <w:ins w:id="482" w:author="Author" w:date="2020-05-17T23:19:00Z">
        <w:r w:rsidR="00EA5DF5" w:rsidRPr="00AE24CD">
          <w:rPr>
            <w:rFonts w:asciiTheme="minorBidi" w:hAnsiTheme="minorBidi"/>
            <w:i/>
            <w:iCs/>
            <w:sz w:val="18"/>
            <w:szCs w:val="18"/>
            <w:shd w:val="clear" w:color="auto" w:fill="FFFFFF"/>
            <w:rPrChange w:id="483" w:author="Author" w:date="2020-05-20T14:32:00Z">
              <w:rPr>
                <w:shd w:val="clear" w:color="auto" w:fill="FFFFFF"/>
              </w:rPr>
            </w:rPrChange>
          </w:rPr>
          <w:t>Descriptive stats</w:t>
        </w:r>
      </w:ins>
    </w:p>
    <w:p w14:paraId="2A6F546D" w14:textId="47A9A23B" w:rsidR="00C81EC5" w:rsidRPr="00AE24CD" w:rsidRDefault="003A4525" w:rsidP="00BD5E69">
      <w:pPr>
        <w:spacing w:after="120"/>
        <w:rPr>
          <w:ins w:id="484" w:author="Author" w:date="2020-05-20T00:21:00Z"/>
          <w:rFonts w:asciiTheme="majorBidi" w:hAnsiTheme="majorBidi" w:cstheme="majorBidi"/>
          <w:sz w:val="22"/>
          <w:rPrChange w:id="485" w:author="Author" w:date="2020-05-20T14:32:00Z">
            <w:rPr>
              <w:ins w:id="486" w:author="Author" w:date="2020-05-20T00:21:00Z"/>
              <w:rFonts w:asciiTheme="majorBidi" w:hAnsiTheme="majorBidi" w:cstheme="majorBidi"/>
              <w:sz w:val="22"/>
            </w:rPr>
          </w:rPrChange>
        </w:rPr>
        <w:pPrChange w:id="487" w:author="Author" w:date="2020-05-20T14:39:00Z">
          <w:pPr>
            <w:ind w:firstLine="420"/>
          </w:pPr>
        </w:pPrChange>
      </w:pPr>
      <w:ins w:id="488" w:author="Author" w:date="2020-05-20T13:52:00Z">
        <w:r w:rsidRPr="00AE24CD">
          <w:rPr>
            <w:rFonts w:asciiTheme="majorBidi" w:hAnsiTheme="majorBidi" w:cstheme="majorBidi"/>
            <w:sz w:val="22"/>
            <w:rPrChange w:id="489" w:author="Author" w:date="2020-05-20T14:32:00Z">
              <w:rPr>
                <w:rFonts w:asciiTheme="majorBidi" w:hAnsiTheme="majorBidi" w:cstheme="majorBidi"/>
                <w:sz w:val="22"/>
              </w:rPr>
            </w:rPrChange>
          </w:rPr>
          <w:t xml:space="preserve">In this section, refer to </w:t>
        </w:r>
      </w:ins>
      <w:ins w:id="490" w:author="Author" w:date="2020-05-20T14:30:00Z">
        <w:r w:rsidR="00C81EC5" w:rsidRPr="00AE24CD">
          <w:rPr>
            <w:rFonts w:asciiTheme="majorBidi" w:hAnsiTheme="majorBidi" w:cstheme="majorBidi"/>
            <w:sz w:val="22"/>
            <w:rPrChange w:id="491" w:author="Author" w:date="2020-05-20T14:32:00Z">
              <w:rPr>
                <w:rFonts w:asciiTheme="majorBidi" w:hAnsiTheme="majorBidi" w:cstheme="majorBidi"/>
                <w:sz w:val="22"/>
              </w:rPr>
            </w:rPrChange>
          </w:rPr>
          <w:t xml:space="preserve">Figure </w:t>
        </w:r>
      </w:ins>
      <w:ins w:id="492" w:author="Author" w:date="2020-05-20T13:52:00Z">
        <w:r w:rsidRPr="00AE24CD">
          <w:rPr>
            <w:rFonts w:asciiTheme="majorBidi" w:hAnsiTheme="majorBidi" w:cstheme="majorBidi"/>
            <w:sz w:val="22"/>
            <w:rPrChange w:id="493" w:author="Author" w:date="2020-05-20T14:32:00Z">
              <w:rPr>
                <w:rFonts w:asciiTheme="majorBidi" w:hAnsiTheme="majorBidi" w:cstheme="majorBidi"/>
                <w:sz w:val="22"/>
              </w:rPr>
            </w:rPrChange>
          </w:rPr>
          <w:t xml:space="preserve">1. </w:t>
        </w:r>
      </w:ins>
      <w:ins w:id="494" w:author="Author" w:date="2020-05-20T00:21:00Z">
        <w:r w:rsidR="00331899" w:rsidRPr="00AE24CD">
          <w:rPr>
            <w:rFonts w:asciiTheme="majorBidi" w:hAnsiTheme="majorBidi" w:cstheme="majorBidi"/>
            <w:sz w:val="22"/>
            <w:rPrChange w:id="495" w:author="Author" w:date="2020-05-20T14:32:00Z">
              <w:rPr>
                <w:rFonts w:asciiTheme="majorBidi" w:hAnsiTheme="majorBidi" w:cstheme="majorBidi"/>
                <w:sz w:val="22"/>
              </w:rPr>
            </w:rPrChange>
          </w:rPr>
          <w:t xml:space="preserve">Although markets appear to have recovered from this drop… However, in the recent COVID-19 crisis, we have seen a change in the relationship between </w:t>
        </w:r>
        <w:r w:rsidR="00331899" w:rsidRPr="00AE24CD">
          <w:rPr>
            <w:rFonts w:asciiTheme="majorBidi" w:hAnsiTheme="majorBidi" w:cstheme="majorBidi"/>
            <w:sz w:val="22"/>
            <w:rPrChange w:id="496" w:author="Author" w:date="2020-05-20T14:32:00Z">
              <w:rPr>
                <w:rFonts w:asciiTheme="majorBidi" w:hAnsiTheme="majorBidi" w:cstheme="majorBidi"/>
                <w:sz w:val="22"/>
              </w:rPr>
            </w:rPrChange>
          </w:rPr>
          <w:lastRenderedPageBreak/>
          <w:t>the stock market and gold price: as the market index fell, so did the price of gold:</w:t>
        </w:r>
      </w:ins>
    </w:p>
    <w:p w14:paraId="3347E807" w14:textId="436CC151" w:rsidR="008307CE" w:rsidRDefault="008307CE" w:rsidP="00BD5E69">
      <w:pPr>
        <w:rPr>
          <w:ins w:id="497" w:author="Author" w:date="2020-05-20T14:40:00Z"/>
          <w:rFonts w:asciiTheme="majorBidi" w:hAnsiTheme="majorBidi" w:cstheme="majorBidi"/>
        </w:rPr>
      </w:pPr>
      <w:ins w:id="498" w:author="Author" w:date="2020-05-19T19:26:00Z">
        <w:r w:rsidRPr="00AE24CD">
          <w:rPr>
            <w:rFonts w:asciiTheme="majorBidi" w:hAnsiTheme="majorBidi" w:cstheme="majorBidi"/>
            <w:rPrChange w:id="499" w:author="Author" w:date="2020-05-20T14:32:00Z">
              <w:rPr/>
            </w:rPrChange>
          </w:rPr>
          <w:t>Figure 1 presents the prices for the entire sample period for stocks (upper graph) and gold (bottom graph). Stock prices peaked around March 2000 followed by a bear market that ended around March 2003. Bond prices show a different pattern. In general, prices have been rising for the entire sample period with relatively short periods of falling markets compared to stock prices. The bond prices of all three markets are clearly higher at the end of the sample than in the beginning of the sample period. Gold prices are also higher at the end of the sample compared to the beginning but there was no obvious trend of the price for gold. Two gold price regimes are easily discerned: the gold price fell until 2000 and increased afterward.</w:t>
        </w:r>
      </w:ins>
    </w:p>
    <w:p w14:paraId="3E410E47" w14:textId="77777777" w:rsidR="00BD5E69" w:rsidRPr="00AE24CD" w:rsidRDefault="00BD5E69" w:rsidP="00BD5E69">
      <w:pPr>
        <w:rPr>
          <w:ins w:id="500" w:author="Author" w:date="2020-05-20T00:16:00Z"/>
          <w:rFonts w:asciiTheme="majorBidi" w:hAnsiTheme="majorBidi" w:cstheme="majorBidi"/>
          <w:rPrChange w:id="501" w:author="Author" w:date="2020-05-20T14:32:00Z">
            <w:rPr>
              <w:ins w:id="502" w:author="Author" w:date="2020-05-20T00:16:00Z"/>
            </w:rPr>
          </w:rPrChange>
        </w:rPr>
        <w:pPrChange w:id="503" w:author="Author" w:date="2020-05-20T14:39:00Z">
          <w:pPr>
            <w:ind w:left="66"/>
          </w:pPr>
        </w:pPrChange>
      </w:pPr>
    </w:p>
    <w:p w14:paraId="49EA8DE6" w14:textId="61BB212F" w:rsidR="007E2000" w:rsidRDefault="00C81EC5" w:rsidP="00C81EC5">
      <w:pPr>
        <w:jc w:val="center"/>
        <w:rPr>
          <w:ins w:id="504" w:author="Author" w:date="2020-05-20T14:27:00Z"/>
        </w:rPr>
        <w:pPrChange w:id="505" w:author="Author" w:date="2020-05-20T14:28:00Z">
          <w:pPr>
            <w:jc w:val="center"/>
          </w:pPr>
        </w:pPrChange>
      </w:pPr>
      <w:ins w:id="506" w:author="Author" w:date="2020-05-20T14:28:00Z">
        <w:r>
          <w:object w:dxaOrig="8845" w:dyaOrig="5329" w14:anchorId="3F093F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04.2pt;height:183.6pt" o:ole="">
              <v:imagedata r:id="rId11" o:title=""/>
            </v:shape>
            <o:OLEObject Type="Embed" ProgID="EViews.Workfile.2" ShapeID="_x0000_i1061" DrawAspect="Content" ObjectID="_1651490881" r:id="rId12"/>
          </w:object>
        </w:r>
      </w:ins>
    </w:p>
    <w:p w14:paraId="2E5A703E" w14:textId="6AC1BAB1" w:rsidR="00EB6DB5" w:rsidRDefault="00C81EC5" w:rsidP="003A4525">
      <w:pPr>
        <w:jc w:val="center"/>
        <w:rPr>
          <w:ins w:id="507" w:author="Author" w:date="2020-05-19T19:49:00Z"/>
        </w:rPr>
        <w:pPrChange w:id="508" w:author="Author" w:date="2020-05-20T13:53:00Z">
          <w:pPr>
            <w:ind w:left="66"/>
            <w:jc w:val="center"/>
          </w:pPr>
        </w:pPrChange>
      </w:pPr>
      <w:ins w:id="509" w:author="Author" w:date="2020-05-20T12:15:00Z">
        <w:r>
          <w:object w:dxaOrig="8833" w:dyaOrig="5761" w14:anchorId="5CC8CFC0">
            <v:shape id="_x0000_i1048" type="#_x0000_t75" style="width:310.8pt;height:202.8pt" o:ole="">
              <v:imagedata r:id="rId13" o:title=""/>
            </v:shape>
            <o:OLEObject Type="Embed" ProgID="EViews.Workfile.2" ShapeID="_x0000_i1048" DrawAspect="Content" ObjectID="_1651490882" r:id="rId14"/>
          </w:object>
        </w:r>
      </w:ins>
    </w:p>
    <w:p w14:paraId="5B9EF4ED" w14:textId="2865A354" w:rsidR="007E2000" w:rsidRDefault="007E2000" w:rsidP="00BD5E69">
      <w:pPr>
        <w:ind w:left="284" w:right="284"/>
        <w:rPr>
          <w:ins w:id="510" w:author="Author" w:date="2020-05-20T12:15:00Z"/>
          <w:rFonts w:asciiTheme="majorBidi" w:hAnsiTheme="majorBidi" w:cstheme="majorBidi"/>
          <w:sz w:val="20"/>
          <w:szCs w:val="20"/>
        </w:rPr>
        <w:pPrChange w:id="511" w:author="Author" w:date="2020-05-20T14:40:00Z">
          <w:pPr>
            <w:ind w:left="66"/>
            <w:jc w:val="center"/>
          </w:pPr>
        </w:pPrChange>
      </w:pPr>
      <w:ins w:id="512" w:author="Author" w:date="2020-05-19T19:49:00Z">
        <w:r w:rsidRPr="009D6B0D">
          <w:rPr>
            <w:rFonts w:asciiTheme="majorBidi" w:hAnsiTheme="majorBidi" w:cstheme="majorBidi"/>
            <w:b/>
            <w:bCs/>
            <w:sz w:val="20"/>
            <w:szCs w:val="20"/>
            <w:rPrChange w:id="513" w:author="Author" w:date="2020-05-19T21:18:00Z">
              <w:rPr/>
            </w:rPrChange>
          </w:rPr>
          <w:t>Figure 1</w:t>
        </w:r>
        <w:r w:rsidRPr="009D6B0D">
          <w:rPr>
            <w:rFonts w:asciiTheme="majorBidi" w:hAnsiTheme="majorBidi" w:cstheme="majorBidi"/>
            <w:sz w:val="20"/>
            <w:szCs w:val="20"/>
            <w:rPrChange w:id="514" w:author="Author" w:date="2020-05-19T21:18:00Z">
              <w:rPr/>
            </w:rPrChange>
          </w:rPr>
          <w:t xml:space="preserve"> Price </w:t>
        </w:r>
      </w:ins>
      <w:ins w:id="515" w:author="Author" w:date="2020-05-19T21:18:00Z">
        <w:r w:rsidR="009D6B0D">
          <w:rPr>
            <w:rFonts w:asciiTheme="majorBidi" w:hAnsiTheme="majorBidi" w:cstheme="majorBidi"/>
            <w:sz w:val="20"/>
            <w:szCs w:val="20"/>
          </w:rPr>
          <w:t>of gold and S&amp;P 500</w:t>
        </w:r>
      </w:ins>
      <w:ins w:id="516" w:author="Author" w:date="2020-05-20T12:15:00Z">
        <w:r w:rsidR="00EB6DB5">
          <w:rPr>
            <w:rFonts w:asciiTheme="majorBidi" w:hAnsiTheme="majorBidi" w:cstheme="majorBidi"/>
            <w:sz w:val="20"/>
            <w:szCs w:val="20"/>
          </w:rPr>
          <w:t xml:space="preserve">: (i) historically, </w:t>
        </w:r>
      </w:ins>
      <w:ins w:id="517" w:author="Author" w:date="2020-05-20T14:29:00Z">
        <w:r w:rsidR="00C81EC5">
          <w:rPr>
            <w:rFonts w:asciiTheme="majorBidi" w:hAnsiTheme="majorBidi" w:cstheme="majorBidi"/>
            <w:sz w:val="20"/>
            <w:szCs w:val="20"/>
          </w:rPr>
          <w:t xml:space="preserve">(ii) 20-year period since 2000, and </w:t>
        </w:r>
      </w:ins>
      <w:ins w:id="518" w:author="Author" w:date="2020-05-20T12:15:00Z">
        <w:r w:rsidR="00EB6DB5">
          <w:rPr>
            <w:rFonts w:asciiTheme="majorBidi" w:hAnsiTheme="majorBidi" w:cstheme="majorBidi"/>
            <w:sz w:val="20"/>
            <w:szCs w:val="20"/>
          </w:rPr>
          <w:t>(i</w:t>
        </w:r>
      </w:ins>
      <w:ins w:id="519" w:author="Author" w:date="2020-05-20T14:29:00Z">
        <w:r w:rsidR="00C81EC5">
          <w:rPr>
            <w:rFonts w:asciiTheme="majorBidi" w:hAnsiTheme="majorBidi" w:cstheme="majorBidi"/>
            <w:sz w:val="20"/>
            <w:szCs w:val="20"/>
          </w:rPr>
          <w:t>i</w:t>
        </w:r>
      </w:ins>
      <w:ins w:id="520" w:author="Author" w:date="2020-05-20T12:15:00Z">
        <w:r w:rsidR="00EB6DB5">
          <w:rPr>
            <w:rFonts w:asciiTheme="majorBidi" w:hAnsiTheme="majorBidi" w:cstheme="majorBidi"/>
            <w:sz w:val="20"/>
            <w:szCs w:val="20"/>
          </w:rPr>
          <w:t xml:space="preserve">i) </w:t>
        </w:r>
      </w:ins>
      <w:ins w:id="521" w:author="Author" w:date="2020-05-20T14:28:00Z">
        <w:r w:rsidR="00C81EC5">
          <w:rPr>
            <w:rFonts w:asciiTheme="majorBidi" w:hAnsiTheme="majorBidi" w:cstheme="majorBidi"/>
            <w:sz w:val="20"/>
            <w:szCs w:val="20"/>
          </w:rPr>
          <w:t xml:space="preserve">6-month period during COVID-19 pandemic </w:t>
        </w:r>
      </w:ins>
    </w:p>
    <w:p w14:paraId="7E708F24" w14:textId="77777777" w:rsidR="00EB6DB5" w:rsidRPr="009D6B0D" w:rsidRDefault="00EB6DB5" w:rsidP="003A4525">
      <w:pPr>
        <w:jc w:val="center"/>
        <w:rPr>
          <w:ins w:id="522" w:author="Author" w:date="2020-05-19T19:55:00Z"/>
          <w:rFonts w:asciiTheme="majorBidi" w:hAnsiTheme="majorBidi" w:cstheme="majorBidi"/>
          <w:sz w:val="20"/>
          <w:szCs w:val="20"/>
          <w:rPrChange w:id="523" w:author="Author" w:date="2020-05-19T21:18:00Z">
            <w:rPr>
              <w:ins w:id="524" w:author="Author" w:date="2020-05-19T19:55:00Z"/>
            </w:rPr>
          </w:rPrChange>
        </w:rPr>
        <w:pPrChange w:id="525" w:author="Author" w:date="2020-05-20T13:53:00Z">
          <w:pPr>
            <w:ind w:left="66"/>
            <w:jc w:val="center"/>
          </w:pPr>
        </w:pPrChange>
      </w:pPr>
    </w:p>
    <w:p w14:paraId="495E5D1C" w14:textId="1F28B863" w:rsidR="00AE24CD" w:rsidRPr="007E2E07" w:rsidRDefault="00AE24CD" w:rsidP="00AE24CD">
      <w:pPr>
        <w:widowControl/>
        <w:autoSpaceDE w:val="0"/>
        <w:autoSpaceDN w:val="0"/>
        <w:adjustRightInd w:val="0"/>
        <w:jc w:val="left"/>
        <w:rPr>
          <w:ins w:id="526" w:author="Author" w:date="2020-05-20T14:32:00Z"/>
          <w:rFonts w:ascii="Arial" w:hAnsi="Arial" w:cs="Arial"/>
          <w:i/>
          <w:iCs/>
          <w:kern w:val="0"/>
          <w:sz w:val="18"/>
          <w:szCs w:val="18"/>
        </w:rPr>
      </w:pPr>
      <w:ins w:id="527" w:author="Author" w:date="2020-05-20T14:32:00Z">
        <w:r w:rsidRPr="007E2E07">
          <w:rPr>
            <w:rFonts w:ascii="Arial" w:hAnsi="Arial" w:cs="Arial"/>
            <w:i/>
            <w:iCs/>
            <w:kern w:val="0"/>
            <w:sz w:val="18"/>
            <w:szCs w:val="18"/>
          </w:rPr>
          <w:t>2.</w:t>
        </w:r>
        <w:r>
          <w:rPr>
            <w:rFonts w:ascii="Arial" w:hAnsi="Arial" w:cs="Arial"/>
            <w:i/>
            <w:iCs/>
            <w:kern w:val="0"/>
            <w:sz w:val="18"/>
            <w:szCs w:val="18"/>
          </w:rPr>
          <w:t>3</w:t>
        </w:r>
        <w:r w:rsidRPr="007E2E07">
          <w:rPr>
            <w:rFonts w:ascii="Arial" w:hAnsi="Arial" w:cs="Arial"/>
            <w:i/>
            <w:iCs/>
            <w:kern w:val="0"/>
            <w:sz w:val="18"/>
            <w:szCs w:val="18"/>
          </w:rPr>
          <w:t xml:space="preserve"> Correlation analysis</w:t>
        </w:r>
      </w:ins>
    </w:p>
    <w:p w14:paraId="3FFDBD64" w14:textId="22B3B957" w:rsidR="00EB6DB5" w:rsidRDefault="00EB6DB5" w:rsidP="003A4525">
      <w:pPr>
        <w:widowControl/>
        <w:autoSpaceDE w:val="0"/>
        <w:autoSpaceDN w:val="0"/>
        <w:adjustRightInd w:val="0"/>
        <w:jc w:val="left"/>
        <w:rPr>
          <w:ins w:id="528" w:author="Author" w:date="2020-05-20T12:53:00Z"/>
          <w:rFonts w:asciiTheme="majorBidi" w:hAnsiTheme="majorBidi" w:cstheme="majorBidi"/>
          <w:kern w:val="0"/>
          <w:sz w:val="20"/>
          <w:szCs w:val="20"/>
        </w:rPr>
        <w:pPrChange w:id="529" w:author="Author" w:date="2020-05-20T13:53:00Z">
          <w:pPr>
            <w:widowControl/>
            <w:autoSpaceDE w:val="0"/>
            <w:autoSpaceDN w:val="0"/>
            <w:adjustRightInd w:val="0"/>
            <w:jc w:val="left"/>
          </w:pPr>
        </w:pPrChange>
      </w:pPr>
      <w:ins w:id="530" w:author="Author" w:date="2020-05-20T12:09:00Z">
        <w:r>
          <w:rPr>
            <w:rFonts w:asciiTheme="majorBidi" w:hAnsiTheme="majorBidi" w:cstheme="majorBidi"/>
            <w:kern w:val="0"/>
            <w:sz w:val="20"/>
            <w:szCs w:val="20"/>
          </w:rPr>
          <w:t>A correlation analysis of the prices alone shows a significant negative cor</w:t>
        </w:r>
      </w:ins>
      <w:ins w:id="531" w:author="Author" w:date="2020-05-20T12:10:00Z">
        <w:r>
          <w:rPr>
            <w:rFonts w:asciiTheme="majorBidi" w:hAnsiTheme="majorBidi" w:cstheme="majorBidi"/>
            <w:kern w:val="0"/>
            <w:sz w:val="20"/>
            <w:szCs w:val="20"/>
          </w:rPr>
          <w:t>relation between the prices of gold and S&amp;P 500. Although this is what was expected</w:t>
        </w:r>
      </w:ins>
      <w:ins w:id="532" w:author="Author" w:date="2020-05-20T12:13:00Z">
        <w:r>
          <w:rPr>
            <w:rFonts w:asciiTheme="majorBidi" w:hAnsiTheme="majorBidi" w:cstheme="majorBidi"/>
            <w:kern w:val="0"/>
            <w:sz w:val="20"/>
            <w:szCs w:val="20"/>
          </w:rPr>
          <w:t xml:space="preserve"> from the theory</w:t>
        </w:r>
      </w:ins>
      <w:ins w:id="533" w:author="Author" w:date="2020-05-20T12:10:00Z">
        <w:r>
          <w:rPr>
            <w:rFonts w:asciiTheme="majorBidi" w:hAnsiTheme="majorBidi" w:cstheme="majorBidi"/>
            <w:kern w:val="0"/>
            <w:sz w:val="20"/>
            <w:szCs w:val="20"/>
          </w:rPr>
          <w:t xml:space="preserve">, </w:t>
        </w:r>
      </w:ins>
      <w:ins w:id="534" w:author="Author" w:date="2020-05-20T12:11:00Z">
        <w:r>
          <w:rPr>
            <w:rFonts w:asciiTheme="majorBidi" w:hAnsiTheme="majorBidi" w:cstheme="majorBidi"/>
            <w:kern w:val="0"/>
            <w:sz w:val="20"/>
            <w:szCs w:val="20"/>
          </w:rPr>
          <w:t>a regression of gold prices on market prices</w:t>
        </w:r>
      </w:ins>
      <w:ins w:id="535" w:author="Author" w:date="2020-05-20T12:13:00Z">
        <w:r>
          <w:rPr>
            <w:rFonts w:asciiTheme="majorBidi" w:hAnsiTheme="majorBidi" w:cstheme="majorBidi"/>
            <w:kern w:val="0"/>
            <w:sz w:val="20"/>
            <w:szCs w:val="20"/>
          </w:rPr>
          <w:t xml:space="preserve"> alone does not provide an accurate </w:t>
        </w:r>
      </w:ins>
      <w:ins w:id="536" w:author="Author" w:date="2020-05-20T12:14:00Z">
        <w:r>
          <w:rPr>
            <w:rFonts w:asciiTheme="majorBidi" w:hAnsiTheme="majorBidi" w:cstheme="majorBidi"/>
            <w:kern w:val="0"/>
            <w:sz w:val="20"/>
            <w:szCs w:val="20"/>
          </w:rPr>
          <w:t>description of the relationship due to it’s reliance on time</w:t>
        </w:r>
      </w:ins>
      <w:ins w:id="537" w:author="Author" w:date="2020-05-20T12:52:00Z">
        <w:r w:rsidR="00650216">
          <w:rPr>
            <w:rFonts w:asciiTheme="majorBidi" w:hAnsiTheme="majorBidi" w:cstheme="majorBidi"/>
            <w:kern w:val="0"/>
            <w:sz w:val="20"/>
            <w:szCs w:val="20"/>
          </w:rPr>
          <w:t>.</w:t>
        </w:r>
      </w:ins>
    </w:p>
    <w:p w14:paraId="3D63F0EA" w14:textId="55EAC8EE" w:rsidR="00650216" w:rsidRDefault="00650216" w:rsidP="00BD5E69">
      <w:pPr>
        <w:widowControl/>
        <w:autoSpaceDE w:val="0"/>
        <w:autoSpaceDN w:val="0"/>
        <w:adjustRightInd w:val="0"/>
        <w:spacing w:before="120"/>
        <w:jc w:val="left"/>
        <w:rPr>
          <w:ins w:id="538" w:author="Author" w:date="2020-05-20T12:53:00Z"/>
          <w:rFonts w:asciiTheme="majorBidi" w:hAnsiTheme="majorBidi" w:cstheme="majorBidi"/>
          <w:kern w:val="0"/>
          <w:sz w:val="20"/>
          <w:szCs w:val="20"/>
        </w:rPr>
        <w:pPrChange w:id="539" w:author="Author" w:date="2020-05-20T14:40:00Z">
          <w:pPr>
            <w:widowControl/>
            <w:autoSpaceDE w:val="0"/>
            <w:autoSpaceDN w:val="0"/>
            <w:adjustRightInd w:val="0"/>
            <w:jc w:val="left"/>
          </w:pPr>
        </w:pPrChange>
      </w:pPr>
      <w:ins w:id="540" w:author="Author" w:date="2020-05-20T12:52:00Z">
        <w:r>
          <w:rPr>
            <w:rFonts w:asciiTheme="majorBidi" w:hAnsiTheme="majorBidi" w:cstheme="majorBidi"/>
            <w:kern w:val="0"/>
            <w:sz w:val="20"/>
            <w:szCs w:val="20"/>
          </w:rPr>
          <w:lastRenderedPageBreak/>
          <w:t>To remove rel</w:t>
        </w:r>
      </w:ins>
      <w:ins w:id="541" w:author="Author" w:date="2020-05-20T12:53:00Z">
        <w:r>
          <w:rPr>
            <w:rFonts w:asciiTheme="majorBidi" w:hAnsiTheme="majorBidi" w:cstheme="majorBidi"/>
            <w:kern w:val="0"/>
            <w:sz w:val="20"/>
            <w:szCs w:val="20"/>
          </w:rPr>
          <w:t xml:space="preserve">iance on </w:t>
        </w:r>
      </w:ins>
      <w:ins w:id="542" w:author="Author" w:date="2020-05-20T12:52:00Z">
        <w:r>
          <w:rPr>
            <w:rFonts w:asciiTheme="majorBidi" w:hAnsiTheme="majorBidi" w:cstheme="majorBidi"/>
            <w:kern w:val="0"/>
            <w:sz w:val="20"/>
            <w:szCs w:val="20"/>
          </w:rPr>
          <w:t>time</w:t>
        </w:r>
      </w:ins>
      <w:ins w:id="543" w:author="Author" w:date="2020-05-20T12:53:00Z">
        <w:r>
          <w:rPr>
            <w:rFonts w:asciiTheme="majorBidi" w:hAnsiTheme="majorBidi" w:cstheme="majorBidi"/>
            <w:kern w:val="0"/>
            <w:sz w:val="20"/>
            <w:szCs w:val="20"/>
          </w:rPr>
          <w:t>, I chose to used data on the price returns. The raw data was transformed into returns using first difference logs</w:t>
        </w:r>
      </w:ins>
      <w:ins w:id="544" w:author="Author" w:date="2020-05-20T12:54:00Z">
        <w:r>
          <w:rPr>
            <w:rFonts w:asciiTheme="majorBidi" w:hAnsiTheme="majorBidi" w:cstheme="majorBidi"/>
            <w:kern w:val="0"/>
            <w:sz w:val="20"/>
            <w:szCs w:val="20"/>
          </w:rPr>
          <w:t>.</w:t>
        </w:r>
      </w:ins>
    </w:p>
    <w:p w14:paraId="419CBB50" w14:textId="567D3BCF" w:rsidR="00AE24CD" w:rsidRPr="00AE24CD" w:rsidRDefault="00AE24CD" w:rsidP="00BD5E69">
      <w:pPr>
        <w:spacing w:before="120"/>
        <w:rPr>
          <w:ins w:id="545" w:author="Author" w:date="2020-05-20T14:33:00Z"/>
          <w:rFonts w:asciiTheme="minorBidi" w:hAnsiTheme="minorBidi"/>
          <w:sz w:val="18"/>
          <w:szCs w:val="18"/>
          <w:rPrChange w:id="546" w:author="Author" w:date="2020-05-20T14:33:00Z">
            <w:rPr>
              <w:ins w:id="547" w:author="Author" w:date="2020-05-20T14:33:00Z"/>
              <w:rFonts w:asciiTheme="majorBidi" w:hAnsiTheme="majorBidi" w:cstheme="majorBidi"/>
              <w:i/>
              <w:iCs/>
              <w:sz w:val="22"/>
            </w:rPr>
          </w:rPrChange>
        </w:rPr>
        <w:pPrChange w:id="548" w:author="Author" w:date="2020-05-20T14:40:00Z">
          <w:pPr/>
        </w:pPrChange>
      </w:pPr>
      <w:ins w:id="549" w:author="Author" w:date="2020-05-20T14:31:00Z">
        <w:r w:rsidRPr="00AE24CD">
          <w:rPr>
            <w:rFonts w:asciiTheme="minorBidi" w:hAnsiTheme="minorBidi"/>
            <w:sz w:val="18"/>
            <w:szCs w:val="18"/>
            <w:rPrChange w:id="550" w:author="Author" w:date="2020-05-20T14:33:00Z">
              <w:rPr>
                <w:rFonts w:asciiTheme="majorBidi" w:hAnsiTheme="majorBidi" w:cstheme="majorBidi"/>
                <w:sz w:val="22"/>
              </w:rPr>
            </w:rPrChange>
          </w:rPr>
          <w:t>2.3</w:t>
        </w:r>
      </w:ins>
      <w:ins w:id="551" w:author="Author" w:date="2020-05-20T14:33:00Z">
        <w:r w:rsidRPr="00AE24CD">
          <w:rPr>
            <w:rFonts w:asciiTheme="minorBidi" w:hAnsiTheme="minorBidi"/>
            <w:sz w:val="18"/>
            <w:szCs w:val="18"/>
            <w:rPrChange w:id="552" w:author="Author" w:date="2020-05-20T14:33:00Z">
              <w:rPr>
                <w:rFonts w:asciiTheme="majorBidi" w:hAnsiTheme="majorBidi" w:cstheme="majorBidi"/>
                <w:i/>
                <w:iCs/>
                <w:sz w:val="22"/>
              </w:rPr>
            </w:rPrChange>
          </w:rPr>
          <w:t>.1</w:t>
        </w:r>
      </w:ins>
      <w:ins w:id="553" w:author="Author" w:date="2020-05-20T14:32:00Z">
        <w:r w:rsidRPr="00AE24CD">
          <w:rPr>
            <w:rFonts w:asciiTheme="minorBidi" w:hAnsiTheme="minorBidi"/>
            <w:sz w:val="18"/>
            <w:szCs w:val="18"/>
            <w:rPrChange w:id="554" w:author="Author" w:date="2020-05-20T14:33:00Z">
              <w:rPr>
                <w:rFonts w:asciiTheme="majorBidi" w:hAnsiTheme="majorBidi" w:cstheme="majorBidi"/>
                <w:sz w:val="22"/>
              </w:rPr>
            </w:rPrChange>
          </w:rPr>
          <w:t xml:space="preserve"> Transformation</w:t>
        </w:r>
      </w:ins>
    </w:p>
    <w:p w14:paraId="1D6C481F" w14:textId="0588A637" w:rsidR="00AE24CD" w:rsidRPr="00AE24CD" w:rsidRDefault="00AE24CD" w:rsidP="00BD5E69">
      <w:pPr>
        <w:spacing w:before="120"/>
        <w:rPr>
          <w:ins w:id="555" w:author="Author" w:date="2020-05-20T14:33:00Z"/>
          <w:rFonts w:asciiTheme="minorBidi" w:hAnsiTheme="minorBidi"/>
          <w:sz w:val="18"/>
          <w:szCs w:val="18"/>
          <w:rPrChange w:id="556" w:author="Author" w:date="2020-05-20T14:33:00Z">
            <w:rPr>
              <w:ins w:id="557" w:author="Author" w:date="2020-05-20T14:33:00Z"/>
              <w:rFonts w:asciiTheme="majorBidi" w:hAnsiTheme="majorBidi" w:cstheme="majorBidi"/>
              <w:i/>
              <w:iCs/>
              <w:sz w:val="22"/>
            </w:rPr>
          </w:rPrChange>
        </w:rPr>
        <w:pPrChange w:id="558" w:author="Author" w:date="2020-05-20T14:40:00Z">
          <w:pPr/>
        </w:pPrChange>
      </w:pPr>
      <w:ins w:id="559" w:author="Author" w:date="2020-05-20T14:33:00Z">
        <w:r w:rsidRPr="00AE24CD">
          <w:rPr>
            <w:rFonts w:asciiTheme="minorBidi" w:hAnsiTheme="minorBidi"/>
            <w:sz w:val="18"/>
            <w:szCs w:val="18"/>
            <w:rPrChange w:id="560" w:author="Author" w:date="2020-05-20T14:33:00Z">
              <w:rPr>
                <w:rFonts w:asciiTheme="majorBidi" w:hAnsiTheme="majorBidi" w:cstheme="majorBidi"/>
                <w:i/>
                <w:iCs/>
                <w:sz w:val="22"/>
              </w:rPr>
            </w:rPrChange>
          </w:rPr>
          <w:t>2.3.2 Correlation matrix</w:t>
        </w:r>
      </w:ins>
    </w:p>
    <w:p w14:paraId="088EDCCF" w14:textId="49C90626" w:rsidR="007E2000" w:rsidRPr="009D6B0D" w:rsidRDefault="007E2000" w:rsidP="003A4525">
      <w:pPr>
        <w:widowControl/>
        <w:autoSpaceDE w:val="0"/>
        <w:autoSpaceDN w:val="0"/>
        <w:adjustRightInd w:val="0"/>
        <w:jc w:val="left"/>
        <w:rPr>
          <w:ins w:id="561" w:author="Author" w:date="2020-05-19T19:55:00Z"/>
          <w:rFonts w:asciiTheme="majorBidi" w:hAnsiTheme="majorBidi" w:cstheme="majorBidi"/>
          <w:kern w:val="0"/>
          <w:sz w:val="20"/>
          <w:szCs w:val="20"/>
          <w:rPrChange w:id="562" w:author="Author" w:date="2020-05-19T21:18:00Z">
            <w:rPr>
              <w:ins w:id="563" w:author="Author" w:date="2020-05-19T19:55:00Z"/>
              <w:rFonts w:ascii="Arial" w:hAnsi="Arial" w:cs="Arial"/>
              <w:kern w:val="0"/>
              <w:sz w:val="18"/>
              <w:szCs w:val="18"/>
            </w:rPr>
          </w:rPrChange>
        </w:rPr>
        <w:pPrChange w:id="564" w:author="Author" w:date="2020-05-20T13:53:00Z">
          <w:pPr>
            <w:widowControl/>
            <w:autoSpaceDE w:val="0"/>
            <w:autoSpaceDN w:val="0"/>
            <w:adjustRightInd w:val="0"/>
            <w:jc w:val="left"/>
          </w:pPr>
        </w:pPrChange>
      </w:pPr>
      <w:ins w:id="565" w:author="Author" w:date="2020-05-19T19:55:00Z">
        <w:r w:rsidRPr="009D6B0D">
          <w:rPr>
            <w:rFonts w:asciiTheme="majorBidi" w:hAnsiTheme="majorBidi" w:cstheme="majorBidi"/>
            <w:kern w:val="0"/>
            <w:sz w:val="20"/>
            <w:szCs w:val="20"/>
            <w:rPrChange w:id="566" w:author="Author" w:date="2020-05-19T21:18:00Z">
              <w:rPr>
                <w:rFonts w:ascii="Arial" w:hAnsi="Arial" w:cs="Arial"/>
                <w:kern w:val="0"/>
                <w:sz w:val="18"/>
                <w:szCs w:val="18"/>
              </w:rPr>
            </w:rPrChange>
          </w:rPr>
          <w:t>Sample</w:t>
        </w:r>
      </w:ins>
      <w:ins w:id="567" w:author="Author" w:date="2020-05-19T19:56:00Z">
        <w:r w:rsidRPr="009D6B0D">
          <w:rPr>
            <w:rFonts w:asciiTheme="majorBidi" w:hAnsiTheme="majorBidi" w:cstheme="majorBidi"/>
            <w:kern w:val="0"/>
            <w:sz w:val="20"/>
            <w:szCs w:val="20"/>
            <w:rPrChange w:id="568" w:author="Author" w:date="2020-05-19T21:18:00Z">
              <w:rPr>
                <w:rFonts w:ascii="Arial" w:hAnsi="Arial" w:cs="Arial"/>
                <w:kern w:val="0"/>
                <w:sz w:val="18"/>
                <w:szCs w:val="18"/>
              </w:rPr>
            </w:rPrChange>
          </w:rPr>
          <w:t xml:space="preserve"> 1</w:t>
        </w:r>
      </w:ins>
      <w:ins w:id="569" w:author="Author" w:date="2020-05-19T19:55:00Z">
        <w:r w:rsidRPr="009D6B0D">
          <w:rPr>
            <w:rFonts w:asciiTheme="majorBidi" w:hAnsiTheme="majorBidi" w:cstheme="majorBidi"/>
            <w:kern w:val="0"/>
            <w:sz w:val="20"/>
            <w:szCs w:val="20"/>
            <w:rPrChange w:id="570" w:author="Author" w:date="2020-05-19T21:18:00Z">
              <w:rPr>
                <w:rFonts w:ascii="Arial" w:hAnsi="Arial" w:cs="Arial"/>
                <w:kern w:val="0"/>
                <w:sz w:val="18"/>
                <w:szCs w:val="18"/>
              </w:rPr>
            </w:rPrChange>
          </w:rPr>
          <w:t>: 12/02/2013 12/15/2017</w:t>
        </w:r>
        <w:r w:rsidRPr="009D6B0D">
          <w:rPr>
            <w:rFonts w:asciiTheme="majorBidi" w:hAnsiTheme="majorBidi" w:cstheme="majorBidi"/>
            <w:kern w:val="0"/>
            <w:sz w:val="20"/>
            <w:szCs w:val="20"/>
            <w:rPrChange w:id="571" w:author="Author" w:date="2020-05-19T21:18:00Z">
              <w:rPr>
                <w:rFonts w:ascii="Arial" w:hAnsi="Arial" w:cs="Arial"/>
                <w:kern w:val="0"/>
                <w:sz w:val="18"/>
                <w:szCs w:val="18"/>
              </w:rPr>
            </w:rPrChange>
          </w:rPr>
          <w:tab/>
        </w:r>
      </w:ins>
      <w:ins w:id="572" w:author="Author" w:date="2020-05-19T19:56:00Z">
        <w:r w:rsidRPr="009D6B0D">
          <w:rPr>
            <w:rFonts w:asciiTheme="majorBidi" w:hAnsiTheme="majorBidi" w:cstheme="majorBidi"/>
            <w:kern w:val="0"/>
            <w:sz w:val="20"/>
            <w:szCs w:val="20"/>
            <w:rPrChange w:id="573" w:author="Author" w:date="2020-05-19T21:18:00Z">
              <w:rPr>
                <w:rFonts w:ascii="Arial" w:hAnsi="Arial" w:cs="Arial"/>
                <w:kern w:val="0"/>
                <w:sz w:val="18"/>
                <w:szCs w:val="18"/>
              </w:rPr>
            </w:rPrChange>
          </w:rPr>
          <w:t>- negative</w:t>
        </w:r>
      </w:ins>
    </w:p>
    <w:p w14:paraId="7E2E8F3B" w14:textId="405A66CB" w:rsidR="007E2000" w:rsidRPr="009D6B0D" w:rsidRDefault="007E2000" w:rsidP="003A4525">
      <w:pPr>
        <w:widowControl/>
        <w:autoSpaceDE w:val="0"/>
        <w:autoSpaceDN w:val="0"/>
        <w:adjustRightInd w:val="0"/>
        <w:jc w:val="left"/>
        <w:rPr>
          <w:ins w:id="574" w:author="Author" w:date="2020-05-19T19:55:00Z"/>
          <w:rFonts w:asciiTheme="majorBidi" w:hAnsiTheme="majorBidi" w:cstheme="majorBidi"/>
          <w:color w:val="000000"/>
          <w:kern w:val="0"/>
          <w:sz w:val="20"/>
          <w:szCs w:val="20"/>
          <w:rPrChange w:id="575" w:author="Author" w:date="2020-05-19T21:18:00Z">
            <w:rPr>
              <w:ins w:id="576" w:author="Author" w:date="2020-05-19T19:55:00Z"/>
              <w:rFonts w:ascii="Arial" w:hAnsi="Arial" w:cs="Arial"/>
              <w:kern w:val="0"/>
              <w:sz w:val="18"/>
              <w:szCs w:val="18"/>
            </w:rPr>
          </w:rPrChange>
        </w:rPr>
        <w:pPrChange w:id="577" w:author="Author" w:date="2020-05-20T13:53:00Z">
          <w:pPr>
            <w:widowControl/>
            <w:autoSpaceDE w:val="0"/>
            <w:autoSpaceDN w:val="0"/>
            <w:adjustRightInd w:val="0"/>
            <w:jc w:val="left"/>
          </w:pPr>
        </w:pPrChange>
      </w:pPr>
      <w:ins w:id="578" w:author="Author" w:date="2020-05-19T19:56:00Z">
        <w:r w:rsidRPr="009D6B0D">
          <w:rPr>
            <w:rFonts w:asciiTheme="majorBidi" w:hAnsiTheme="majorBidi" w:cstheme="majorBidi"/>
            <w:color w:val="000000"/>
            <w:kern w:val="0"/>
            <w:sz w:val="20"/>
            <w:szCs w:val="20"/>
            <w:rPrChange w:id="579" w:author="Author" w:date="2020-05-19T21:18:00Z">
              <w:rPr>
                <w:rFonts w:ascii="Arial" w:hAnsi="Arial" w:cs="Arial"/>
                <w:color w:val="000000"/>
                <w:kern w:val="0"/>
                <w:sz w:val="18"/>
                <w:szCs w:val="18"/>
              </w:rPr>
            </w:rPrChange>
          </w:rPr>
          <w:t xml:space="preserve">Sample 2: 12/15/2017 12/16/2019 </w:t>
        </w:r>
        <w:r w:rsidRPr="009D6B0D">
          <w:rPr>
            <w:rFonts w:asciiTheme="majorBidi" w:hAnsiTheme="majorBidi" w:cstheme="majorBidi"/>
            <w:color w:val="000000"/>
            <w:kern w:val="0"/>
            <w:sz w:val="20"/>
            <w:szCs w:val="20"/>
            <w:rPrChange w:id="580" w:author="Author" w:date="2020-05-19T21:18:00Z">
              <w:rPr>
                <w:rFonts w:ascii="Arial" w:hAnsi="Arial" w:cs="Arial"/>
                <w:color w:val="000000"/>
                <w:kern w:val="0"/>
                <w:sz w:val="18"/>
                <w:szCs w:val="18"/>
              </w:rPr>
            </w:rPrChange>
          </w:rPr>
          <w:tab/>
          <w:t>- no correlation</w:t>
        </w:r>
      </w:ins>
    </w:p>
    <w:p w14:paraId="734322EC" w14:textId="77777777" w:rsidR="00331899" w:rsidRDefault="008217C7" w:rsidP="003A4525">
      <w:pPr>
        <w:rPr>
          <w:ins w:id="581" w:author="Author" w:date="2020-05-20T00:16:00Z"/>
          <w:rFonts w:asciiTheme="majorBidi" w:hAnsiTheme="majorBidi" w:cstheme="majorBidi"/>
          <w:sz w:val="22"/>
        </w:rPr>
        <w:pPrChange w:id="582" w:author="Author" w:date="2020-05-20T13:53:00Z">
          <w:pPr/>
        </w:pPrChange>
      </w:pPr>
      <w:ins w:id="583" w:author="Author" w:date="2020-05-19T19:57:00Z">
        <w:r w:rsidRPr="009D6B0D">
          <w:rPr>
            <w:rFonts w:asciiTheme="majorBidi" w:hAnsiTheme="majorBidi" w:cstheme="majorBidi"/>
            <w:kern w:val="0"/>
            <w:sz w:val="20"/>
            <w:szCs w:val="20"/>
            <w:rPrChange w:id="584" w:author="Author" w:date="2020-05-19T21:18:00Z">
              <w:rPr>
                <w:rFonts w:ascii="Arial" w:hAnsi="Arial" w:cs="Arial"/>
                <w:kern w:val="0"/>
                <w:sz w:val="18"/>
                <w:szCs w:val="18"/>
              </w:rPr>
            </w:rPrChange>
          </w:rPr>
          <w:t>Sample 3: 7/16/2019 12/16/2019</w:t>
        </w:r>
        <w:r w:rsidRPr="009D6B0D">
          <w:rPr>
            <w:rFonts w:asciiTheme="majorBidi" w:hAnsiTheme="majorBidi" w:cstheme="majorBidi"/>
            <w:kern w:val="0"/>
            <w:sz w:val="20"/>
            <w:szCs w:val="20"/>
            <w:rPrChange w:id="585" w:author="Author" w:date="2020-05-19T21:18:00Z">
              <w:rPr>
                <w:rFonts w:ascii="Arial" w:hAnsi="Arial" w:cs="Arial"/>
                <w:kern w:val="0"/>
                <w:sz w:val="18"/>
                <w:szCs w:val="18"/>
              </w:rPr>
            </w:rPrChange>
          </w:rPr>
          <w:tab/>
          <w:t>- negative</w:t>
        </w:r>
        <w:r w:rsidRPr="009D6B0D">
          <w:rPr>
            <w:rFonts w:asciiTheme="majorBidi" w:hAnsiTheme="majorBidi" w:cstheme="majorBidi"/>
            <w:kern w:val="0"/>
            <w:sz w:val="20"/>
            <w:szCs w:val="20"/>
            <w:rPrChange w:id="586" w:author="Author" w:date="2020-05-19T21:18:00Z">
              <w:rPr>
                <w:rFonts w:ascii="Arial" w:hAnsi="Arial" w:cs="Arial"/>
                <w:kern w:val="0"/>
                <w:sz w:val="18"/>
                <w:szCs w:val="18"/>
              </w:rPr>
            </w:rPrChange>
          </w:rPr>
          <w:br/>
        </w:r>
      </w:ins>
      <w:ins w:id="587" w:author="Author" w:date="2020-05-19T19:56:00Z">
        <w:r w:rsidR="007E2000" w:rsidRPr="009D6B0D">
          <w:rPr>
            <w:rFonts w:asciiTheme="majorBidi" w:hAnsiTheme="majorBidi" w:cstheme="majorBidi"/>
            <w:kern w:val="0"/>
            <w:sz w:val="20"/>
            <w:szCs w:val="20"/>
            <w:rPrChange w:id="588" w:author="Author" w:date="2020-05-19T21:18:00Z">
              <w:rPr>
                <w:rFonts w:ascii="Arial" w:hAnsi="Arial" w:cs="Arial"/>
                <w:kern w:val="0"/>
                <w:sz w:val="18"/>
                <w:szCs w:val="18"/>
              </w:rPr>
            </w:rPrChange>
          </w:rPr>
          <w:t xml:space="preserve">Sample </w:t>
        </w:r>
      </w:ins>
      <w:ins w:id="589" w:author="Author" w:date="2020-05-19T19:57:00Z">
        <w:r w:rsidRPr="009D6B0D">
          <w:rPr>
            <w:rFonts w:asciiTheme="majorBidi" w:hAnsiTheme="majorBidi" w:cstheme="majorBidi"/>
            <w:kern w:val="0"/>
            <w:sz w:val="20"/>
            <w:szCs w:val="20"/>
            <w:rPrChange w:id="590" w:author="Author" w:date="2020-05-19T21:18:00Z">
              <w:rPr>
                <w:rFonts w:ascii="Arial" w:hAnsi="Arial" w:cs="Arial"/>
                <w:kern w:val="0"/>
                <w:sz w:val="18"/>
                <w:szCs w:val="18"/>
              </w:rPr>
            </w:rPrChange>
          </w:rPr>
          <w:t>4</w:t>
        </w:r>
      </w:ins>
      <w:ins w:id="591" w:author="Author" w:date="2020-05-19T19:56:00Z">
        <w:r w:rsidR="007E2000" w:rsidRPr="009D6B0D">
          <w:rPr>
            <w:rFonts w:asciiTheme="majorBidi" w:hAnsiTheme="majorBidi" w:cstheme="majorBidi"/>
            <w:kern w:val="0"/>
            <w:sz w:val="20"/>
            <w:szCs w:val="20"/>
            <w:rPrChange w:id="592" w:author="Author" w:date="2020-05-19T21:18:00Z">
              <w:rPr>
                <w:rFonts w:ascii="Arial" w:hAnsi="Arial" w:cs="Arial"/>
                <w:kern w:val="0"/>
                <w:sz w:val="18"/>
                <w:szCs w:val="18"/>
              </w:rPr>
            </w:rPrChange>
          </w:rPr>
          <w:t>: 12/16/2019 5/01/2020</w:t>
        </w:r>
        <w:r w:rsidR="007E2000" w:rsidRPr="009D6B0D">
          <w:rPr>
            <w:rFonts w:asciiTheme="majorBidi" w:hAnsiTheme="majorBidi" w:cstheme="majorBidi"/>
            <w:kern w:val="0"/>
            <w:sz w:val="20"/>
            <w:szCs w:val="20"/>
            <w:rPrChange w:id="593" w:author="Author" w:date="2020-05-19T21:18:00Z">
              <w:rPr>
                <w:rFonts w:ascii="Arial" w:hAnsi="Arial" w:cs="Arial"/>
                <w:kern w:val="0"/>
                <w:sz w:val="18"/>
                <w:szCs w:val="18"/>
              </w:rPr>
            </w:rPrChange>
          </w:rPr>
          <w:tab/>
          <w:t>- positive</w:t>
        </w:r>
      </w:ins>
      <w:ins w:id="594" w:author="Author" w:date="2020-05-19T19:55:00Z">
        <w:r w:rsidR="007E2000" w:rsidRPr="007E2000">
          <w:rPr>
            <w:rFonts w:ascii="Arial" w:hAnsi="Arial" w:cs="Arial"/>
            <w:kern w:val="0"/>
            <w:sz w:val="18"/>
            <w:szCs w:val="18"/>
          </w:rPr>
          <w:br/>
        </w:r>
      </w:ins>
    </w:p>
    <w:p w14:paraId="719FB696" w14:textId="77777777" w:rsidR="00331899" w:rsidRDefault="00331899" w:rsidP="003A4525">
      <w:pPr>
        <w:rPr>
          <w:ins w:id="595" w:author="Author" w:date="2020-05-20T00:16:00Z"/>
          <w:rFonts w:asciiTheme="majorBidi" w:hAnsiTheme="majorBidi" w:cstheme="majorBidi"/>
          <w:sz w:val="22"/>
        </w:rPr>
        <w:pPrChange w:id="596" w:author="Author" w:date="2020-05-20T13:53:00Z">
          <w:pPr/>
        </w:pPrChange>
      </w:pPr>
    </w:p>
    <w:tbl>
      <w:tblPr>
        <w:tblStyle w:val="Tablaconcuadrcula"/>
        <w:tblW w:w="5000" w:type="pct"/>
        <w:jc w:val="center"/>
        <w:tblLook w:val="04A0" w:firstRow="1" w:lastRow="0" w:firstColumn="1" w:lastColumn="0" w:noHBand="0" w:noVBand="1"/>
        <w:tblPrChange w:id="597" w:author="Author" w:date="2020-05-20T14:38:00Z">
          <w:tblPr>
            <w:tblStyle w:val="Tablaconcuadrcula"/>
            <w:tblW w:w="10361" w:type="dxa"/>
            <w:tblLook w:val="04A0" w:firstRow="1" w:lastRow="0" w:firstColumn="1" w:lastColumn="0" w:noHBand="0" w:noVBand="1"/>
          </w:tblPr>
        </w:tblPrChange>
      </w:tblPr>
      <w:tblGrid>
        <w:gridCol w:w="1710"/>
        <w:gridCol w:w="4014"/>
        <w:gridCol w:w="921"/>
        <w:gridCol w:w="951"/>
        <w:gridCol w:w="700"/>
        <w:tblGridChange w:id="598">
          <w:tblGrid>
            <w:gridCol w:w="2074"/>
            <w:gridCol w:w="4867"/>
            <w:gridCol w:w="1116"/>
            <w:gridCol w:w="1152"/>
            <w:gridCol w:w="1152"/>
          </w:tblGrid>
        </w:tblGridChange>
      </w:tblGrid>
      <w:tr w:rsidR="000F69F4" w:rsidRPr="00BD5E69" w14:paraId="4129F173" w14:textId="297D95DC" w:rsidTr="00BD5E69">
        <w:trPr>
          <w:jc w:val="center"/>
          <w:ins w:id="599" w:author="Author" w:date="2020-05-20T00:16:00Z"/>
        </w:trPr>
        <w:tc>
          <w:tcPr>
            <w:tcW w:w="1031" w:type="pct"/>
            <w:tcPrChange w:id="600" w:author="Author" w:date="2020-05-20T14:38:00Z">
              <w:tcPr>
                <w:tcW w:w="2074" w:type="dxa"/>
              </w:tcPr>
            </w:tcPrChange>
          </w:tcPr>
          <w:p w14:paraId="172C8644" w14:textId="77777777" w:rsidR="000F69F4" w:rsidRPr="00BD5E69" w:rsidRDefault="000F69F4" w:rsidP="003A4525">
            <w:pPr>
              <w:rPr>
                <w:ins w:id="601" w:author="Author" w:date="2020-05-20T00:16:00Z"/>
                <w:rFonts w:asciiTheme="majorBidi" w:hAnsiTheme="majorBidi" w:cstheme="majorBidi"/>
                <w:sz w:val="20"/>
                <w:szCs w:val="20"/>
                <w:rPrChange w:id="602" w:author="Author" w:date="2020-05-20T14:37:00Z">
                  <w:rPr>
                    <w:ins w:id="603" w:author="Author" w:date="2020-05-20T00:16:00Z"/>
                    <w:rFonts w:asciiTheme="majorBidi" w:hAnsiTheme="majorBidi" w:cstheme="majorBidi"/>
                    <w:sz w:val="22"/>
                  </w:rPr>
                </w:rPrChange>
              </w:rPr>
              <w:pPrChange w:id="604" w:author="Author" w:date="2020-05-20T13:53:00Z">
                <w:pPr/>
              </w:pPrChange>
            </w:pPr>
          </w:p>
        </w:tc>
        <w:tc>
          <w:tcPr>
            <w:tcW w:w="2419" w:type="pct"/>
            <w:tcPrChange w:id="605" w:author="Author" w:date="2020-05-20T14:38:00Z">
              <w:tcPr>
                <w:tcW w:w="4867" w:type="dxa"/>
              </w:tcPr>
            </w:tcPrChange>
          </w:tcPr>
          <w:p w14:paraId="2227963A" w14:textId="77777777" w:rsidR="000F69F4" w:rsidRPr="00BD5E69" w:rsidRDefault="000F69F4" w:rsidP="003A4525">
            <w:pPr>
              <w:rPr>
                <w:ins w:id="606" w:author="Author" w:date="2020-05-20T00:16:00Z"/>
                <w:rFonts w:asciiTheme="majorBidi" w:hAnsiTheme="majorBidi" w:cstheme="majorBidi"/>
                <w:sz w:val="20"/>
                <w:szCs w:val="20"/>
                <w:rPrChange w:id="607" w:author="Author" w:date="2020-05-20T14:37:00Z">
                  <w:rPr>
                    <w:ins w:id="608" w:author="Author" w:date="2020-05-20T00:16:00Z"/>
                    <w:rFonts w:asciiTheme="majorBidi" w:hAnsiTheme="majorBidi" w:cstheme="majorBidi"/>
                    <w:sz w:val="22"/>
                  </w:rPr>
                </w:rPrChange>
              </w:rPr>
              <w:pPrChange w:id="609" w:author="Author" w:date="2020-05-20T13:53:00Z">
                <w:pPr/>
              </w:pPrChange>
            </w:pPr>
            <w:ins w:id="610" w:author="Author" w:date="2020-05-20T00:16:00Z">
              <w:r w:rsidRPr="00BD5E69">
                <w:rPr>
                  <w:rFonts w:asciiTheme="majorBidi" w:hAnsiTheme="majorBidi" w:cstheme="majorBidi"/>
                  <w:sz w:val="20"/>
                  <w:szCs w:val="20"/>
                  <w:rPrChange w:id="611" w:author="Author" w:date="2020-05-20T14:37:00Z">
                    <w:rPr>
                      <w:rFonts w:asciiTheme="majorBidi" w:hAnsiTheme="majorBidi" w:cstheme="majorBidi"/>
                      <w:sz w:val="22"/>
                    </w:rPr>
                  </w:rPrChange>
                </w:rPr>
                <w:t>COVID-19</w:t>
              </w:r>
            </w:ins>
          </w:p>
        </w:tc>
        <w:tc>
          <w:tcPr>
            <w:tcW w:w="555" w:type="pct"/>
            <w:tcPrChange w:id="612" w:author="Author" w:date="2020-05-20T14:38:00Z">
              <w:tcPr>
                <w:tcW w:w="1116" w:type="dxa"/>
              </w:tcPr>
            </w:tcPrChange>
          </w:tcPr>
          <w:p w14:paraId="63BAF966" w14:textId="77777777" w:rsidR="000F69F4" w:rsidRPr="00BD5E69" w:rsidRDefault="000F69F4" w:rsidP="003A4525">
            <w:pPr>
              <w:rPr>
                <w:ins w:id="613" w:author="Author" w:date="2020-05-20T00:16:00Z"/>
                <w:rFonts w:asciiTheme="majorBidi" w:hAnsiTheme="majorBidi" w:cstheme="majorBidi"/>
                <w:sz w:val="20"/>
                <w:szCs w:val="20"/>
                <w:rPrChange w:id="614" w:author="Author" w:date="2020-05-20T14:37:00Z">
                  <w:rPr>
                    <w:ins w:id="615" w:author="Author" w:date="2020-05-20T00:16:00Z"/>
                    <w:rFonts w:asciiTheme="majorBidi" w:hAnsiTheme="majorBidi" w:cstheme="majorBidi"/>
                    <w:sz w:val="22"/>
                  </w:rPr>
                </w:rPrChange>
              </w:rPr>
              <w:pPrChange w:id="616" w:author="Author" w:date="2020-05-20T13:53:00Z">
                <w:pPr/>
              </w:pPrChange>
            </w:pPr>
          </w:p>
        </w:tc>
        <w:tc>
          <w:tcPr>
            <w:tcW w:w="573" w:type="pct"/>
            <w:tcPrChange w:id="617" w:author="Author" w:date="2020-05-20T14:38:00Z">
              <w:tcPr>
                <w:tcW w:w="1152" w:type="dxa"/>
              </w:tcPr>
            </w:tcPrChange>
          </w:tcPr>
          <w:p w14:paraId="16FE9F17" w14:textId="77777777" w:rsidR="000F69F4" w:rsidRPr="00BD5E69" w:rsidRDefault="000F69F4" w:rsidP="003A4525">
            <w:pPr>
              <w:rPr>
                <w:ins w:id="618" w:author="Author" w:date="2020-05-20T00:16:00Z"/>
                <w:rFonts w:asciiTheme="majorBidi" w:hAnsiTheme="majorBidi" w:cstheme="majorBidi"/>
                <w:sz w:val="20"/>
                <w:szCs w:val="20"/>
                <w:rPrChange w:id="619" w:author="Author" w:date="2020-05-20T14:37:00Z">
                  <w:rPr>
                    <w:ins w:id="620" w:author="Author" w:date="2020-05-20T00:16:00Z"/>
                    <w:rFonts w:asciiTheme="majorBidi" w:hAnsiTheme="majorBidi" w:cstheme="majorBidi"/>
                    <w:sz w:val="22"/>
                  </w:rPr>
                </w:rPrChange>
              </w:rPr>
              <w:pPrChange w:id="621" w:author="Author" w:date="2020-05-20T13:53:00Z">
                <w:pPr/>
              </w:pPrChange>
            </w:pPr>
          </w:p>
        </w:tc>
        <w:tc>
          <w:tcPr>
            <w:tcW w:w="423" w:type="pct"/>
            <w:tcPrChange w:id="622" w:author="Author" w:date="2020-05-20T14:38:00Z">
              <w:tcPr>
                <w:tcW w:w="1152" w:type="dxa"/>
              </w:tcPr>
            </w:tcPrChange>
          </w:tcPr>
          <w:p w14:paraId="51EAD889" w14:textId="5712F1C6" w:rsidR="000F69F4" w:rsidRPr="00BD5E69" w:rsidRDefault="000F69F4" w:rsidP="003A4525">
            <w:pPr>
              <w:rPr>
                <w:ins w:id="623" w:author="Author" w:date="2020-05-20T11:09:00Z"/>
                <w:rFonts w:asciiTheme="majorBidi" w:hAnsiTheme="majorBidi" w:cstheme="majorBidi"/>
                <w:sz w:val="20"/>
                <w:szCs w:val="20"/>
                <w:rPrChange w:id="624" w:author="Author" w:date="2020-05-20T14:37:00Z">
                  <w:rPr>
                    <w:ins w:id="625" w:author="Author" w:date="2020-05-20T11:09:00Z"/>
                    <w:rFonts w:asciiTheme="majorBidi" w:hAnsiTheme="majorBidi" w:cstheme="majorBidi"/>
                    <w:sz w:val="22"/>
                  </w:rPr>
                </w:rPrChange>
              </w:rPr>
              <w:pPrChange w:id="626" w:author="Author" w:date="2020-05-20T13:53:00Z">
                <w:pPr/>
              </w:pPrChange>
            </w:pPr>
            <w:ins w:id="627" w:author="Author" w:date="2020-05-20T11:14:00Z">
              <w:r w:rsidRPr="00BD5E69">
                <w:rPr>
                  <w:rFonts w:asciiTheme="majorBidi" w:hAnsiTheme="majorBidi" w:cstheme="majorBidi"/>
                  <w:sz w:val="20"/>
                  <w:szCs w:val="20"/>
                  <w:rPrChange w:id="628" w:author="Author" w:date="2020-05-20T14:37:00Z">
                    <w:rPr>
                      <w:rFonts w:asciiTheme="majorBidi" w:hAnsiTheme="majorBidi" w:cstheme="majorBidi"/>
                      <w:sz w:val="22"/>
                    </w:rPr>
                  </w:rPrChange>
                </w:rPr>
                <w:t>VIX</w:t>
              </w:r>
            </w:ins>
          </w:p>
        </w:tc>
      </w:tr>
      <w:tr w:rsidR="000F69F4" w:rsidRPr="00BD5E69" w14:paraId="5592C8A6" w14:textId="3981E1C7" w:rsidTr="00BD5E69">
        <w:trPr>
          <w:trHeight w:val="229"/>
          <w:jc w:val="center"/>
          <w:ins w:id="629" w:author="Author" w:date="2020-05-20T00:16:00Z"/>
        </w:trPr>
        <w:tc>
          <w:tcPr>
            <w:tcW w:w="1031" w:type="pct"/>
            <w:tcPrChange w:id="630" w:author="Author" w:date="2020-05-20T14:38:00Z">
              <w:tcPr>
                <w:tcW w:w="2074" w:type="dxa"/>
              </w:tcPr>
            </w:tcPrChange>
          </w:tcPr>
          <w:p w14:paraId="0120962F" w14:textId="77777777" w:rsidR="000F69F4" w:rsidRPr="00BD5E69" w:rsidRDefault="000F69F4" w:rsidP="003A4525">
            <w:pPr>
              <w:rPr>
                <w:ins w:id="631" w:author="Author" w:date="2020-05-20T00:16:00Z"/>
                <w:rFonts w:asciiTheme="majorBidi" w:hAnsiTheme="majorBidi" w:cstheme="majorBidi"/>
                <w:sz w:val="20"/>
                <w:szCs w:val="20"/>
                <w:rPrChange w:id="632" w:author="Author" w:date="2020-05-20T14:37:00Z">
                  <w:rPr>
                    <w:ins w:id="633" w:author="Author" w:date="2020-05-20T00:16:00Z"/>
                    <w:rFonts w:asciiTheme="majorBidi" w:hAnsiTheme="majorBidi" w:cstheme="majorBidi"/>
                    <w:sz w:val="22"/>
                  </w:rPr>
                </w:rPrChange>
              </w:rPr>
              <w:pPrChange w:id="634" w:author="Author" w:date="2020-05-20T13:53:00Z">
                <w:pPr/>
              </w:pPrChange>
            </w:pPr>
            <w:ins w:id="635" w:author="Author" w:date="2020-05-20T00:16:00Z">
              <w:r w:rsidRPr="00BD5E69">
                <w:rPr>
                  <w:rFonts w:asciiTheme="majorBidi" w:hAnsiTheme="majorBidi" w:cstheme="majorBidi"/>
                  <w:sz w:val="20"/>
                  <w:szCs w:val="20"/>
                  <w:rPrChange w:id="636" w:author="Author" w:date="2020-05-20T14:37:00Z">
                    <w:rPr>
                      <w:rFonts w:asciiTheme="majorBidi" w:hAnsiTheme="majorBidi" w:cstheme="majorBidi"/>
                      <w:sz w:val="22"/>
                    </w:rPr>
                  </w:rPrChange>
                </w:rPr>
                <w:t>S&amp;P 500</w:t>
              </w:r>
            </w:ins>
          </w:p>
        </w:tc>
        <w:tc>
          <w:tcPr>
            <w:tcW w:w="2419" w:type="pct"/>
            <w:tcPrChange w:id="637" w:author="Author" w:date="2020-05-20T14:38:00Z">
              <w:tcPr>
                <w:tcW w:w="4867" w:type="dxa"/>
              </w:tcPr>
            </w:tcPrChange>
          </w:tcPr>
          <w:p w14:paraId="5A2E2E89" w14:textId="5AC582CE" w:rsidR="000F69F4" w:rsidRPr="00BD5E69" w:rsidRDefault="000F69F4" w:rsidP="003A4525">
            <w:pPr>
              <w:rPr>
                <w:ins w:id="638" w:author="Author" w:date="2020-05-20T00:16:00Z"/>
                <w:rFonts w:asciiTheme="majorBidi" w:hAnsiTheme="majorBidi" w:cstheme="majorBidi"/>
                <w:sz w:val="20"/>
                <w:szCs w:val="20"/>
                <w:rPrChange w:id="639" w:author="Author" w:date="2020-05-20T14:37:00Z">
                  <w:rPr>
                    <w:ins w:id="640" w:author="Author" w:date="2020-05-20T00:16:00Z"/>
                    <w:rFonts w:asciiTheme="majorBidi" w:hAnsiTheme="majorBidi" w:cstheme="majorBidi"/>
                    <w:sz w:val="22"/>
                  </w:rPr>
                </w:rPrChange>
              </w:rPr>
              <w:pPrChange w:id="641" w:author="Author" w:date="2020-05-20T13:53:00Z">
                <w:pPr/>
              </w:pPrChange>
            </w:pPr>
            <w:ins w:id="642" w:author="Author" w:date="2020-05-20T00:16:00Z">
              <w:r w:rsidRPr="00BD5E69">
                <w:rPr>
                  <w:rFonts w:asciiTheme="majorBidi" w:hAnsiTheme="majorBidi" w:cstheme="majorBidi"/>
                  <w:sz w:val="20"/>
                  <w:szCs w:val="20"/>
                  <w:rPrChange w:id="643" w:author="Author" w:date="2020-05-20T14:37:00Z">
                    <w:rPr>
                      <w:rFonts w:asciiTheme="majorBidi" w:hAnsiTheme="majorBidi" w:cstheme="majorBidi"/>
                      <w:sz w:val="22"/>
                    </w:rPr>
                  </w:rPrChange>
                </w:rPr>
                <w:t>3386 (Feb 19, 2020) – 2237 (March 23, 2020)</w:t>
              </w:r>
            </w:ins>
            <w:ins w:id="644" w:author="Author" w:date="2020-05-20T11:07:00Z">
              <w:r w:rsidRPr="00BD5E69">
                <w:rPr>
                  <w:rFonts w:asciiTheme="majorBidi" w:hAnsiTheme="majorBidi" w:cstheme="majorBidi"/>
                  <w:sz w:val="20"/>
                  <w:szCs w:val="20"/>
                  <w:rPrChange w:id="645" w:author="Author" w:date="2020-05-20T14:37:00Z">
                    <w:rPr>
                      <w:rFonts w:asciiTheme="majorBidi" w:hAnsiTheme="majorBidi" w:cstheme="majorBidi"/>
                      <w:sz w:val="22"/>
                    </w:rPr>
                  </w:rPrChange>
                </w:rPr>
                <w:t xml:space="preserve"> </w:t>
              </w:r>
            </w:ins>
          </w:p>
        </w:tc>
        <w:tc>
          <w:tcPr>
            <w:tcW w:w="555" w:type="pct"/>
            <w:tcPrChange w:id="646" w:author="Author" w:date="2020-05-20T14:38:00Z">
              <w:tcPr>
                <w:tcW w:w="1116" w:type="dxa"/>
              </w:tcPr>
            </w:tcPrChange>
          </w:tcPr>
          <w:p w14:paraId="38BC3715" w14:textId="77777777" w:rsidR="000F69F4" w:rsidRPr="00BD5E69" w:rsidRDefault="000F69F4" w:rsidP="003A4525">
            <w:pPr>
              <w:rPr>
                <w:ins w:id="647" w:author="Author" w:date="2020-05-20T00:16:00Z"/>
                <w:rFonts w:asciiTheme="majorBidi" w:hAnsiTheme="majorBidi" w:cstheme="majorBidi"/>
                <w:sz w:val="20"/>
                <w:szCs w:val="20"/>
                <w:rPrChange w:id="648" w:author="Author" w:date="2020-05-20T14:37:00Z">
                  <w:rPr>
                    <w:ins w:id="649" w:author="Author" w:date="2020-05-20T00:16:00Z"/>
                    <w:rFonts w:asciiTheme="majorBidi" w:hAnsiTheme="majorBidi" w:cstheme="majorBidi"/>
                    <w:sz w:val="22"/>
                  </w:rPr>
                </w:rPrChange>
              </w:rPr>
              <w:pPrChange w:id="650" w:author="Author" w:date="2020-05-20T13:53:00Z">
                <w:pPr/>
              </w:pPrChange>
            </w:pPr>
            <w:ins w:id="651" w:author="Author" w:date="2020-05-20T00:16:00Z">
              <w:r w:rsidRPr="00BD5E69">
                <w:rPr>
                  <w:rFonts w:asciiTheme="majorBidi" w:hAnsiTheme="majorBidi" w:cstheme="majorBidi"/>
                  <w:sz w:val="20"/>
                  <w:szCs w:val="20"/>
                  <w:rPrChange w:id="652" w:author="Author" w:date="2020-05-20T14:37:00Z">
                    <w:rPr>
                      <w:rFonts w:asciiTheme="majorBidi" w:hAnsiTheme="majorBidi" w:cstheme="majorBidi"/>
                      <w:sz w:val="22"/>
                    </w:rPr>
                  </w:rPrChange>
                </w:rPr>
                <w:t>-33.9%</w:t>
              </w:r>
            </w:ins>
          </w:p>
        </w:tc>
        <w:tc>
          <w:tcPr>
            <w:tcW w:w="573" w:type="pct"/>
            <w:tcPrChange w:id="653" w:author="Author" w:date="2020-05-20T14:38:00Z">
              <w:tcPr>
                <w:tcW w:w="1152" w:type="dxa"/>
              </w:tcPr>
            </w:tcPrChange>
          </w:tcPr>
          <w:p w14:paraId="2799E27E" w14:textId="6707213A" w:rsidR="000F69F4" w:rsidRPr="00BD5E69" w:rsidRDefault="000F69F4" w:rsidP="003A4525">
            <w:pPr>
              <w:rPr>
                <w:ins w:id="654" w:author="Author" w:date="2020-05-20T00:16:00Z"/>
                <w:rFonts w:asciiTheme="majorBidi" w:hAnsiTheme="majorBidi" w:cstheme="majorBidi"/>
                <w:sz w:val="20"/>
                <w:szCs w:val="20"/>
                <w:rPrChange w:id="655" w:author="Author" w:date="2020-05-20T14:37:00Z">
                  <w:rPr>
                    <w:ins w:id="656" w:author="Author" w:date="2020-05-20T00:16:00Z"/>
                    <w:rFonts w:asciiTheme="majorBidi" w:hAnsiTheme="majorBidi" w:cstheme="majorBidi"/>
                    <w:sz w:val="22"/>
                  </w:rPr>
                </w:rPrChange>
              </w:rPr>
              <w:pPrChange w:id="657" w:author="Author" w:date="2020-05-20T13:53:00Z">
                <w:pPr/>
              </w:pPrChange>
            </w:pPr>
            <w:ins w:id="658" w:author="Author" w:date="2020-05-20T11:08:00Z">
              <w:r w:rsidRPr="00BD5E69">
                <w:rPr>
                  <w:rFonts w:asciiTheme="majorBidi" w:hAnsiTheme="majorBidi" w:cstheme="majorBidi"/>
                  <w:sz w:val="20"/>
                  <w:szCs w:val="20"/>
                  <w:rPrChange w:id="659" w:author="Author" w:date="2020-05-20T14:37:00Z">
                    <w:rPr>
                      <w:rFonts w:asciiTheme="majorBidi" w:hAnsiTheme="majorBidi" w:cstheme="majorBidi"/>
                      <w:sz w:val="22"/>
                    </w:rPr>
                  </w:rPrChange>
                </w:rPr>
                <w:t>33 days</w:t>
              </w:r>
            </w:ins>
          </w:p>
        </w:tc>
        <w:tc>
          <w:tcPr>
            <w:tcW w:w="423" w:type="pct"/>
            <w:tcPrChange w:id="660" w:author="Author" w:date="2020-05-20T14:38:00Z">
              <w:tcPr>
                <w:tcW w:w="1152" w:type="dxa"/>
              </w:tcPr>
            </w:tcPrChange>
          </w:tcPr>
          <w:p w14:paraId="46BF593F" w14:textId="61AA8511" w:rsidR="000F69F4" w:rsidRPr="00BD5E69" w:rsidRDefault="000F69F4" w:rsidP="003A4525">
            <w:pPr>
              <w:rPr>
                <w:ins w:id="661" w:author="Author" w:date="2020-05-20T11:09:00Z"/>
                <w:rFonts w:asciiTheme="majorBidi" w:hAnsiTheme="majorBidi" w:cstheme="majorBidi"/>
                <w:sz w:val="20"/>
                <w:szCs w:val="20"/>
                <w:rPrChange w:id="662" w:author="Author" w:date="2020-05-20T14:37:00Z">
                  <w:rPr>
                    <w:ins w:id="663" w:author="Author" w:date="2020-05-20T11:09:00Z"/>
                    <w:rFonts w:asciiTheme="majorBidi" w:hAnsiTheme="majorBidi" w:cstheme="majorBidi"/>
                    <w:sz w:val="22"/>
                  </w:rPr>
                </w:rPrChange>
              </w:rPr>
              <w:pPrChange w:id="664" w:author="Author" w:date="2020-05-20T13:53:00Z">
                <w:pPr/>
              </w:pPrChange>
            </w:pPr>
          </w:p>
        </w:tc>
      </w:tr>
      <w:tr w:rsidR="000F69F4" w:rsidRPr="00BD5E69" w14:paraId="0BC5CC8B" w14:textId="35CFAA71" w:rsidTr="00BD5E69">
        <w:trPr>
          <w:jc w:val="center"/>
          <w:ins w:id="665" w:author="Author" w:date="2020-05-20T00:16:00Z"/>
        </w:trPr>
        <w:tc>
          <w:tcPr>
            <w:tcW w:w="1031" w:type="pct"/>
            <w:tcPrChange w:id="666" w:author="Author" w:date="2020-05-20T14:38:00Z">
              <w:tcPr>
                <w:tcW w:w="2074" w:type="dxa"/>
              </w:tcPr>
            </w:tcPrChange>
          </w:tcPr>
          <w:p w14:paraId="7B287014" w14:textId="77777777" w:rsidR="000F69F4" w:rsidRPr="00BD5E69" w:rsidRDefault="000F69F4" w:rsidP="003A4525">
            <w:pPr>
              <w:rPr>
                <w:ins w:id="667" w:author="Author" w:date="2020-05-20T00:16:00Z"/>
                <w:rFonts w:asciiTheme="majorBidi" w:hAnsiTheme="majorBidi" w:cstheme="majorBidi"/>
                <w:sz w:val="20"/>
                <w:szCs w:val="20"/>
                <w:rPrChange w:id="668" w:author="Author" w:date="2020-05-20T14:37:00Z">
                  <w:rPr>
                    <w:ins w:id="669" w:author="Author" w:date="2020-05-20T00:16:00Z"/>
                    <w:rFonts w:asciiTheme="majorBidi" w:hAnsiTheme="majorBidi" w:cstheme="majorBidi"/>
                    <w:sz w:val="22"/>
                  </w:rPr>
                </w:rPrChange>
              </w:rPr>
              <w:pPrChange w:id="670" w:author="Author" w:date="2020-05-20T13:53:00Z">
                <w:pPr/>
              </w:pPrChange>
            </w:pPr>
            <w:ins w:id="671" w:author="Author" w:date="2020-05-20T00:16:00Z">
              <w:r w:rsidRPr="00BD5E69">
                <w:rPr>
                  <w:rFonts w:asciiTheme="majorBidi" w:hAnsiTheme="majorBidi" w:cstheme="majorBidi"/>
                  <w:sz w:val="20"/>
                  <w:szCs w:val="20"/>
                  <w:rPrChange w:id="672" w:author="Author" w:date="2020-05-20T14:37:00Z">
                    <w:rPr>
                      <w:rFonts w:asciiTheme="majorBidi" w:hAnsiTheme="majorBidi" w:cstheme="majorBidi"/>
                      <w:sz w:val="22"/>
                    </w:rPr>
                  </w:rPrChange>
                </w:rPr>
                <w:t>Gold</w:t>
              </w:r>
            </w:ins>
          </w:p>
        </w:tc>
        <w:tc>
          <w:tcPr>
            <w:tcW w:w="2419" w:type="pct"/>
            <w:tcPrChange w:id="673" w:author="Author" w:date="2020-05-20T14:38:00Z">
              <w:tcPr>
                <w:tcW w:w="4867" w:type="dxa"/>
              </w:tcPr>
            </w:tcPrChange>
          </w:tcPr>
          <w:p w14:paraId="2578957F" w14:textId="08426BF6" w:rsidR="00997CBE" w:rsidRPr="00BD5E69" w:rsidRDefault="00997CBE" w:rsidP="003A4525">
            <w:pPr>
              <w:rPr>
                <w:ins w:id="674" w:author="Author" w:date="2020-05-20T11:16:00Z"/>
                <w:rFonts w:asciiTheme="majorBidi" w:hAnsiTheme="majorBidi" w:cstheme="majorBidi"/>
                <w:sz w:val="20"/>
                <w:szCs w:val="20"/>
                <w:rPrChange w:id="675" w:author="Author" w:date="2020-05-20T14:37:00Z">
                  <w:rPr>
                    <w:ins w:id="676" w:author="Author" w:date="2020-05-20T11:16:00Z"/>
                    <w:rFonts w:asciiTheme="majorBidi" w:hAnsiTheme="majorBidi" w:cstheme="majorBidi"/>
                    <w:sz w:val="22"/>
                  </w:rPr>
                </w:rPrChange>
              </w:rPr>
              <w:pPrChange w:id="677" w:author="Author" w:date="2020-05-20T13:53:00Z">
                <w:pPr/>
              </w:pPrChange>
            </w:pPr>
            <w:ins w:id="678" w:author="Author" w:date="2020-05-20T11:16:00Z">
              <w:r w:rsidRPr="00BD5E69">
                <w:rPr>
                  <w:rFonts w:asciiTheme="majorBidi" w:hAnsiTheme="majorBidi" w:cstheme="majorBidi"/>
                  <w:sz w:val="20"/>
                  <w:szCs w:val="20"/>
                  <w:rPrChange w:id="679" w:author="Author" w:date="2020-05-20T14:37:00Z">
                    <w:rPr>
                      <w:rFonts w:asciiTheme="majorBidi" w:hAnsiTheme="majorBidi" w:cstheme="majorBidi"/>
                      <w:sz w:val="22"/>
                    </w:rPr>
                  </w:rPrChange>
                </w:rPr>
                <w:t>Same dates:</w:t>
              </w:r>
            </w:ins>
          </w:p>
          <w:p w14:paraId="773483B2" w14:textId="34AD40DF" w:rsidR="00997CBE" w:rsidRPr="00BD5E69" w:rsidRDefault="00997CBE" w:rsidP="003A4525">
            <w:pPr>
              <w:rPr>
                <w:ins w:id="680" w:author="Author" w:date="2020-05-20T11:16:00Z"/>
                <w:rFonts w:asciiTheme="majorBidi" w:hAnsiTheme="majorBidi" w:cstheme="majorBidi"/>
                <w:sz w:val="20"/>
                <w:szCs w:val="20"/>
                <w:rPrChange w:id="681" w:author="Author" w:date="2020-05-20T14:37:00Z">
                  <w:rPr>
                    <w:ins w:id="682" w:author="Author" w:date="2020-05-20T11:16:00Z"/>
                    <w:rFonts w:asciiTheme="majorBidi" w:hAnsiTheme="majorBidi" w:cstheme="majorBidi"/>
                    <w:sz w:val="22"/>
                  </w:rPr>
                </w:rPrChange>
              </w:rPr>
              <w:pPrChange w:id="683" w:author="Author" w:date="2020-05-20T13:53:00Z">
                <w:pPr/>
              </w:pPrChange>
            </w:pPr>
            <w:ins w:id="684" w:author="Author" w:date="2020-05-20T11:16:00Z">
              <w:r w:rsidRPr="00BD5E69">
                <w:rPr>
                  <w:rFonts w:asciiTheme="majorBidi" w:hAnsiTheme="majorBidi" w:cstheme="majorBidi"/>
                  <w:sz w:val="20"/>
                  <w:szCs w:val="20"/>
                  <w:rPrChange w:id="685" w:author="Author" w:date="2020-05-20T14:37:00Z">
                    <w:rPr>
                      <w:rFonts w:asciiTheme="majorBidi" w:hAnsiTheme="majorBidi" w:cstheme="majorBidi"/>
                      <w:sz w:val="22"/>
                    </w:rPr>
                  </w:rPrChange>
                </w:rPr>
                <w:t>(Feb 19, 2020) – 2237 (March 23, 2020)</w:t>
              </w:r>
            </w:ins>
          </w:p>
          <w:p w14:paraId="59609F0F" w14:textId="115B4053" w:rsidR="000F69F4" w:rsidRPr="00BD5E69" w:rsidRDefault="00997CBE" w:rsidP="003A4525">
            <w:pPr>
              <w:rPr>
                <w:ins w:id="686" w:author="Author" w:date="2020-05-20T00:16:00Z"/>
                <w:rFonts w:asciiTheme="majorBidi" w:hAnsiTheme="majorBidi" w:cstheme="majorBidi"/>
                <w:sz w:val="20"/>
                <w:szCs w:val="20"/>
                <w:rPrChange w:id="687" w:author="Author" w:date="2020-05-20T14:37:00Z">
                  <w:rPr>
                    <w:ins w:id="688" w:author="Author" w:date="2020-05-20T00:16:00Z"/>
                    <w:rFonts w:asciiTheme="majorBidi" w:hAnsiTheme="majorBidi" w:cstheme="majorBidi"/>
                    <w:sz w:val="22"/>
                  </w:rPr>
                </w:rPrChange>
              </w:rPr>
              <w:pPrChange w:id="689" w:author="Author" w:date="2020-05-20T13:53:00Z">
                <w:pPr/>
              </w:pPrChange>
            </w:pPr>
            <w:ins w:id="690" w:author="Author" w:date="2020-05-20T11:16:00Z">
              <w:r w:rsidRPr="00BD5E69">
                <w:rPr>
                  <w:rFonts w:asciiTheme="majorBidi" w:hAnsiTheme="majorBidi" w:cstheme="majorBidi"/>
                  <w:sz w:val="20"/>
                  <w:szCs w:val="20"/>
                  <w:rPrChange w:id="691" w:author="Author" w:date="2020-05-20T14:37:00Z">
                    <w:rPr>
                      <w:rFonts w:asciiTheme="majorBidi" w:hAnsiTheme="majorBidi" w:cstheme="majorBidi"/>
                      <w:sz w:val="22"/>
                    </w:rPr>
                  </w:rPrChange>
                </w:rPr>
                <w:t xml:space="preserve">Falling: </w:t>
              </w:r>
            </w:ins>
            <w:ins w:id="692" w:author="Author" w:date="2020-05-20T00:16:00Z">
              <w:r w:rsidR="000F69F4" w:rsidRPr="00BD5E69">
                <w:rPr>
                  <w:rFonts w:asciiTheme="majorBidi" w:hAnsiTheme="majorBidi" w:cstheme="majorBidi"/>
                  <w:sz w:val="20"/>
                  <w:szCs w:val="20"/>
                  <w:rPrChange w:id="693" w:author="Author" w:date="2020-05-20T14:37:00Z">
                    <w:rPr>
                      <w:rFonts w:asciiTheme="majorBidi" w:hAnsiTheme="majorBidi" w:cstheme="majorBidi"/>
                      <w:sz w:val="22"/>
                    </w:rPr>
                  </w:rPrChange>
                </w:rPr>
                <w:t>1683 (Mar 6, 2020) – 1474 (March 19, 2020)</w:t>
              </w:r>
            </w:ins>
          </w:p>
        </w:tc>
        <w:tc>
          <w:tcPr>
            <w:tcW w:w="555" w:type="pct"/>
            <w:tcPrChange w:id="694" w:author="Author" w:date="2020-05-20T14:38:00Z">
              <w:tcPr>
                <w:tcW w:w="1116" w:type="dxa"/>
              </w:tcPr>
            </w:tcPrChange>
          </w:tcPr>
          <w:p w14:paraId="6AC2DC96" w14:textId="77777777" w:rsidR="000F69F4" w:rsidRPr="00BD5E69" w:rsidRDefault="000F69F4" w:rsidP="003A4525">
            <w:pPr>
              <w:rPr>
                <w:ins w:id="695" w:author="Author" w:date="2020-05-20T00:16:00Z"/>
                <w:rFonts w:asciiTheme="majorBidi" w:hAnsiTheme="majorBidi" w:cstheme="majorBidi"/>
                <w:sz w:val="20"/>
                <w:szCs w:val="20"/>
                <w:rPrChange w:id="696" w:author="Author" w:date="2020-05-20T14:37:00Z">
                  <w:rPr>
                    <w:ins w:id="697" w:author="Author" w:date="2020-05-20T00:16:00Z"/>
                    <w:rFonts w:asciiTheme="majorBidi" w:hAnsiTheme="majorBidi" w:cstheme="majorBidi"/>
                    <w:sz w:val="22"/>
                  </w:rPr>
                </w:rPrChange>
              </w:rPr>
              <w:pPrChange w:id="698" w:author="Author" w:date="2020-05-20T13:53:00Z">
                <w:pPr/>
              </w:pPrChange>
            </w:pPr>
          </w:p>
        </w:tc>
        <w:tc>
          <w:tcPr>
            <w:tcW w:w="573" w:type="pct"/>
            <w:tcPrChange w:id="699" w:author="Author" w:date="2020-05-20T14:38:00Z">
              <w:tcPr>
                <w:tcW w:w="1152" w:type="dxa"/>
              </w:tcPr>
            </w:tcPrChange>
          </w:tcPr>
          <w:p w14:paraId="50955409" w14:textId="77777777" w:rsidR="000F69F4" w:rsidRPr="00BD5E69" w:rsidRDefault="000F69F4" w:rsidP="003A4525">
            <w:pPr>
              <w:rPr>
                <w:ins w:id="700" w:author="Author" w:date="2020-05-20T00:16:00Z"/>
                <w:rFonts w:asciiTheme="majorBidi" w:hAnsiTheme="majorBidi" w:cstheme="majorBidi"/>
                <w:sz w:val="20"/>
                <w:szCs w:val="20"/>
                <w:rPrChange w:id="701" w:author="Author" w:date="2020-05-20T14:37:00Z">
                  <w:rPr>
                    <w:ins w:id="702" w:author="Author" w:date="2020-05-20T00:16:00Z"/>
                    <w:rFonts w:asciiTheme="majorBidi" w:hAnsiTheme="majorBidi" w:cstheme="majorBidi"/>
                    <w:sz w:val="22"/>
                  </w:rPr>
                </w:rPrChange>
              </w:rPr>
              <w:pPrChange w:id="703" w:author="Author" w:date="2020-05-20T13:53:00Z">
                <w:pPr/>
              </w:pPrChange>
            </w:pPr>
          </w:p>
        </w:tc>
        <w:tc>
          <w:tcPr>
            <w:tcW w:w="423" w:type="pct"/>
            <w:tcPrChange w:id="704" w:author="Author" w:date="2020-05-20T14:38:00Z">
              <w:tcPr>
                <w:tcW w:w="1152" w:type="dxa"/>
              </w:tcPr>
            </w:tcPrChange>
          </w:tcPr>
          <w:p w14:paraId="7ACA81BF" w14:textId="77777777" w:rsidR="000F69F4" w:rsidRPr="00BD5E69" w:rsidRDefault="000F69F4" w:rsidP="003A4525">
            <w:pPr>
              <w:rPr>
                <w:ins w:id="705" w:author="Author" w:date="2020-05-20T11:09:00Z"/>
                <w:rFonts w:asciiTheme="majorBidi" w:hAnsiTheme="majorBidi" w:cstheme="majorBidi"/>
                <w:sz w:val="20"/>
                <w:szCs w:val="20"/>
                <w:rPrChange w:id="706" w:author="Author" w:date="2020-05-20T14:37:00Z">
                  <w:rPr>
                    <w:ins w:id="707" w:author="Author" w:date="2020-05-20T11:09:00Z"/>
                    <w:rFonts w:asciiTheme="majorBidi" w:hAnsiTheme="majorBidi" w:cstheme="majorBidi"/>
                    <w:sz w:val="22"/>
                  </w:rPr>
                </w:rPrChange>
              </w:rPr>
              <w:pPrChange w:id="708" w:author="Author" w:date="2020-05-20T13:53:00Z">
                <w:pPr/>
              </w:pPrChange>
            </w:pPr>
          </w:p>
        </w:tc>
      </w:tr>
      <w:tr w:rsidR="000F69F4" w:rsidRPr="00BD5E69" w14:paraId="6925C93E" w14:textId="45E06E47" w:rsidTr="00BD5E69">
        <w:trPr>
          <w:jc w:val="center"/>
          <w:ins w:id="709" w:author="Author" w:date="2020-05-20T00:16:00Z"/>
        </w:trPr>
        <w:tc>
          <w:tcPr>
            <w:tcW w:w="1031" w:type="pct"/>
            <w:tcPrChange w:id="710" w:author="Author" w:date="2020-05-20T14:38:00Z">
              <w:tcPr>
                <w:tcW w:w="2074" w:type="dxa"/>
              </w:tcPr>
            </w:tcPrChange>
          </w:tcPr>
          <w:p w14:paraId="3E4499DB" w14:textId="77777777" w:rsidR="000F69F4" w:rsidRPr="00BD5E69" w:rsidRDefault="000F69F4" w:rsidP="003A4525">
            <w:pPr>
              <w:rPr>
                <w:ins w:id="711" w:author="Author" w:date="2020-05-20T00:16:00Z"/>
                <w:rFonts w:asciiTheme="majorBidi" w:hAnsiTheme="majorBidi" w:cstheme="majorBidi"/>
                <w:sz w:val="20"/>
                <w:szCs w:val="20"/>
                <w:rPrChange w:id="712" w:author="Author" w:date="2020-05-20T14:37:00Z">
                  <w:rPr>
                    <w:ins w:id="713" w:author="Author" w:date="2020-05-20T00:16:00Z"/>
                    <w:rFonts w:asciiTheme="majorBidi" w:hAnsiTheme="majorBidi" w:cstheme="majorBidi"/>
                    <w:sz w:val="22"/>
                  </w:rPr>
                </w:rPrChange>
              </w:rPr>
              <w:pPrChange w:id="714" w:author="Author" w:date="2020-05-20T13:53:00Z">
                <w:pPr/>
              </w:pPrChange>
            </w:pPr>
          </w:p>
        </w:tc>
        <w:tc>
          <w:tcPr>
            <w:tcW w:w="2419" w:type="pct"/>
            <w:tcPrChange w:id="715" w:author="Author" w:date="2020-05-20T14:38:00Z">
              <w:tcPr>
                <w:tcW w:w="4867" w:type="dxa"/>
              </w:tcPr>
            </w:tcPrChange>
          </w:tcPr>
          <w:p w14:paraId="68CF4A96" w14:textId="33998815" w:rsidR="000F69F4" w:rsidRPr="00BD5E69" w:rsidRDefault="000F69F4" w:rsidP="003A4525">
            <w:pPr>
              <w:rPr>
                <w:ins w:id="716" w:author="Author" w:date="2020-05-20T00:16:00Z"/>
                <w:rFonts w:asciiTheme="majorBidi" w:hAnsiTheme="majorBidi" w:cstheme="majorBidi"/>
                <w:sz w:val="20"/>
                <w:szCs w:val="20"/>
                <w:rPrChange w:id="717" w:author="Author" w:date="2020-05-20T14:37:00Z">
                  <w:rPr>
                    <w:ins w:id="718" w:author="Author" w:date="2020-05-20T00:16:00Z"/>
                    <w:rFonts w:asciiTheme="majorBidi" w:hAnsiTheme="majorBidi" w:cstheme="majorBidi"/>
                    <w:sz w:val="22"/>
                  </w:rPr>
                </w:rPrChange>
              </w:rPr>
              <w:pPrChange w:id="719" w:author="Author" w:date="2020-05-20T13:53:00Z">
                <w:pPr/>
              </w:pPrChange>
            </w:pPr>
            <w:ins w:id="720" w:author="Author" w:date="2020-05-20T11:08:00Z">
              <w:r w:rsidRPr="00BD5E69">
                <w:rPr>
                  <w:rFonts w:asciiTheme="majorBidi" w:hAnsiTheme="majorBidi" w:cstheme="majorBidi"/>
                  <w:sz w:val="20"/>
                  <w:szCs w:val="20"/>
                  <w:rPrChange w:id="721" w:author="Author" w:date="2020-05-20T14:37:00Z">
                    <w:rPr>
                      <w:rFonts w:asciiTheme="majorBidi" w:hAnsiTheme="majorBidi" w:cstheme="majorBidi"/>
                      <w:sz w:val="22"/>
                    </w:rPr>
                  </w:rPrChange>
                </w:rPr>
                <w:t xml:space="preserve">2008 </w:t>
              </w:r>
            </w:ins>
            <w:ins w:id="722" w:author="Author" w:date="2020-05-20T11:15:00Z">
              <w:r w:rsidRPr="00BD5E69">
                <w:rPr>
                  <w:rFonts w:asciiTheme="majorBidi" w:hAnsiTheme="majorBidi" w:cstheme="majorBidi"/>
                  <w:sz w:val="20"/>
                  <w:szCs w:val="20"/>
                  <w:rPrChange w:id="723" w:author="Author" w:date="2020-05-20T14:37:00Z">
                    <w:rPr>
                      <w:rFonts w:asciiTheme="majorBidi" w:hAnsiTheme="majorBidi" w:cstheme="majorBidi"/>
                      <w:sz w:val="22"/>
                    </w:rPr>
                  </w:rPrChange>
                </w:rPr>
                <w:t>F</w:t>
              </w:r>
            </w:ins>
            <w:ins w:id="724" w:author="Author" w:date="2020-05-20T11:08:00Z">
              <w:r w:rsidRPr="00BD5E69">
                <w:rPr>
                  <w:rFonts w:asciiTheme="majorBidi" w:hAnsiTheme="majorBidi" w:cstheme="majorBidi"/>
                  <w:sz w:val="20"/>
                  <w:szCs w:val="20"/>
                  <w:rPrChange w:id="725" w:author="Author" w:date="2020-05-20T14:37:00Z">
                    <w:rPr>
                      <w:rFonts w:asciiTheme="majorBidi" w:hAnsiTheme="majorBidi" w:cstheme="majorBidi"/>
                      <w:sz w:val="22"/>
                    </w:rPr>
                  </w:rPrChange>
                </w:rPr>
                <w:t xml:space="preserve">inancial </w:t>
              </w:r>
            </w:ins>
            <w:ins w:id="726" w:author="Author" w:date="2020-05-20T11:15:00Z">
              <w:r w:rsidRPr="00BD5E69">
                <w:rPr>
                  <w:rFonts w:asciiTheme="majorBidi" w:hAnsiTheme="majorBidi" w:cstheme="majorBidi"/>
                  <w:sz w:val="20"/>
                  <w:szCs w:val="20"/>
                  <w:rPrChange w:id="727" w:author="Author" w:date="2020-05-20T14:37:00Z">
                    <w:rPr>
                      <w:rFonts w:asciiTheme="majorBidi" w:hAnsiTheme="majorBidi" w:cstheme="majorBidi"/>
                      <w:sz w:val="22"/>
                    </w:rPr>
                  </w:rPrChange>
                </w:rPr>
                <w:t>C</w:t>
              </w:r>
            </w:ins>
            <w:ins w:id="728" w:author="Author" w:date="2020-05-20T11:08:00Z">
              <w:r w:rsidRPr="00BD5E69">
                <w:rPr>
                  <w:rFonts w:asciiTheme="majorBidi" w:hAnsiTheme="majorBidi" w:cstheme="majorBidi"/>
                  <w:sz w:val="20"/>
                  <w:szCs w:val="20"/>
                  <w:rPrChange w:id="729" w:author="Author" w:date="2020-05-20T14:37:00Z">
                    <w:rPr>
                      <w:rFonts w:asciiTheme="majorBidi" w:hAnsiTheme="majorBidi" w:cstheme="majorBidi"/>
                      <w:sz w:val="22"/>
                    </w:rPr>
                  </w:rPrChange>
                </w:rPr>
                <w:t>risis</w:t>
              </w:r>
            </w:ins>
          </w:p>
        </w:tc>
        <w:tc>
          <w:tcPr>
            <w:tcW w:w="555" w:type="pct"/>
            <w:tcPrChange w:id="730" w:author="Author" w:date="2020-05-20T14:38:00Z">
              <w:tcPr>
                <w:tcW w:w="1116" w:type="dxa"/>
              </w:tcPr>
            </w:tcPrChange>
          </w:tcPr>
          <w:p w14:paraId="736D4923" w14:textId="77777777" w:rsidR="000F69F4" w:rsidRPr="00BD5E69" w:rsidRDefault="000F69F4" w:rsidP="003A4525">
            <w:pPr>
              <w:rPr>
                <w:ins w:id="731" w:author="Author" w:date="2020-05-20T00:16:00Z"/>
                <w:rFonts w:asciiTheme="majorBidi" w:hAnsiTheme="majorBidi" w:cstheme="majorBidi"/>
                <w:sz w:val="20"/>
                <w:szCs w:val="20"/>
                <w:rPrChange w:id="732" w:author="Author" w:date="2020-05-20T14:37:00Z">
                  <w:rPr>
                    <w:ins w:id="733" w:author="Author" w:date="2020-05-20T00:16:00Z"/>
                    <w:rFonts w:asciiTheme="majorBidi" w:hAnsiTheme="majorBidi" w:cstheme="majorBidi"/>
                    <w:sz w:val="22"/>
                  </w:rPr>
                </w:rPrChange>
              </w:rPr>
              <w:pPrChange w:id="734" w:author="Author" w:date="2020-05-20T13:53:00Z">
                <w:pPr/>
              </w:pPrChange>
            </w:pPr>
          </w:p>
        </w:tc>
        <w:tc>
          <w:tcPr>
            <w:tcW w:w="573" w:type="pct"/>
            <w:tcPrChange w:id="735" w:author="Author" w:date="2020-05-20T14:38:00Z">
              <w:tcPr>
                <w:tcW w:w="1152" w:type="dxa"/>
              </w:tcPr>
            </w:tcPrChange>
          </w:tcPr>
          <w:p w14:paraId="429BAC17" w14:textId="77777777" w:rsidR="000F69F4" w:rsidRPr="00BD5E69" w:rsidRDefault="000F69F4" w:rsidP="003A4525">
            <w:pPr>
              <w:rPr>
                <w:ins w:id="736" w:author="Author" w:date="2020-05-20T00:16:00Z"/>
                <w:rFonts w:asciiTheme="majorBidi" w:hAnsiTheme="majorBidi" w:cstheme="majorBidi"/>
                <w:sz w:val="20"/>
                <w:szCs w:val="20"/>
                <w:rPrChange w:id="737" w:author="Author" w:date="2020-05-20T14:37:00Z">
                  <w:rPr>
                    <w:ins w:id="738" w:author="Author" w:date="2020-05-20T00:16:00Z"/>
                    <w:rFonts w:asciiTheme="majorBidi" w:hAnsiTheme="majorBidi" w:cstheme="majorBidi"/>
                    <w:sz w:val="22"/>
                  </w:rPr>
                </w:rPrChange>
              </w:rPr>
              <w:pPrChange w:id="739" w:author="Author" w:date="2020-05-20T13:53:00Z">
                <w:pPr/>
              </w:pPrChange>
            </w:pPr>
          </w:p>
        </w:tc>
        <w:tc>
          <w:tcPr>
            <w:tcW w:w="423" w:type="pct"/>
            <w:tcPrChange w:id="740" w:author="Author" w:date="2020-05-20T14:38:00Z">
              <w:tcPr>
                <w:tcW w:w="1152" w:type="dxa"/>
              </w:tcPr>
            </w:tcPrChange>
          </w:tcPr>
          <w:p w14:paraId="4DF3773A" w14:textId="77777777" w:rsidR="000F69F4" w:rsidRPr="00BD5E69" w:rsidRDefault="000F69F4" w:rsidP="003A4525">
            <w:pPr>
              <w:rPr>
                <w:ins w:id="741" w:author="Author" w:date="2020-05-20T11:09:00Z"/>
                <w:rFonts w:asciiTheme="majorBidi" w:hAnsiTheme="majorBidi" w:cstheme="majorBidi"/>
                <w:sz w:val="20"/>
                <w:szCs w:val="20"/>
                <w:rPrChange w:id="742" w:author="Author" w:date="2020-05-20T14:37:00Z">
                  <w:rPr>
                    <w:ins w:id="743" w:author="Author" w:date="2020-05-20T11:09:00Z"/>
                    <w:rFonts w:asciiTheme="majorBidi" w:hAnsiTheme="majorBidi" w:cstheme="majorBidi"/>
                    <w:sz w:val="22"/>
                  </w:rPr>
                </w:rPrChange>
              </w:rPr>
              <w:pPrChange w:id="744" w:author="Author" w:date="2020-05-20T13:53:00Z">
                <w:pPr/>
              </w:pPrChange>
            </w:pPr>
          </w:p>
        </w:tc>
      </w:tr>
      <w:tr w:rsidR="000F69F4" w:rsidRPr="00BD5E69" w14:paraId="165106B4" w14:textId="1031D952" w:rsidTr="00BD5E69">
        <w:trPr>
          <w:jc w:val="center"/>
          <w:ins w:id="745" w:author="Author" w:date="2020-05-20T11:08:00Z"/>
        </w:trPr>
        <w:tc>
          <w:tcPr>
            <w:tcW w:w="1031" w:type="pct"/>
            <w:tcPrChange w:id="746" w:author="Author" w:date="2020-05-20T14:38:00Z">
              <w:tcPr>
                <w:tcW w:w="2074" w:type="dxa"/>
              </w:tcPr>
            </w:tcPrChange>
          </w:tcPr>
          <w:p w14:paraId="3754A44F" w14:textId="33B37EEE" w:rsidR="000F69F4" w:rsidRPr="00BD5E69" w:rsidRDefault="000F69F4" w:rsidP="003A4525">
            <w:pPr>
              <w:rPr>
                <w:ins w:id="747" w:author="Author" w:date="2020-05-20T11:08:00Z"/>
                <w:rFonts w:asciiTheme="majorBidi" w:hAnsiTheme="majorBidi" w:cstheme="majorBidi"/>
                <w:sz w:val="20"/>
                <w:szCs w:val="20"/>
                <w:rPrChange w:id="748" w:author="Author" w:date="2020-05-20T14:37:00Z">
                  <w:rPr>
                    <w:ins w:id="749" w:author="Author" w:date="2020-05-20T11:08:00Z"/>
                    <w:rFonts w:asciiTheme="majorBidi" w:hAnsiTheme="majorBidi" w:cstheme="majorBidi"/>
                    <w:sz w:val="22"/>
                  </w:rPr>
                </w:rPrChange>
              </w:rPr>
              <w:pPrChange w:id="750" w:author="Author" w:date="2020-05-20T13:53:00Z">
                <w:pPr/>
              </w:pPrChange>
            </w:pPr>
            <w:ins w:id="751" w:author="Author" w:date="2020-05-20T11:08:00Z">
              <w:r w:rsidRPr="00BD5E69">
                <w:rPr>
                  <w:rFonts w:asciiTheme="majorBidi" w:hAnsiTheme="majorBidi" w:cstheme="majorBidi"/>
                  <w:sz w:val="20"/>
                  <w:szCs w:val="20"/>
                  <w:rPrChange w:id="752" w:author="Author" w:date="2020-05-20T14:37:00Z">
                    <w:rPr>
                      <w:rFonts w:asciiTheme="majorBidi" w:hAnsiTheme="majorBidi" w:cstheme="majorBidi"/>
                      <w:sz w:val="22"/>
                    </w:rPr>
                  </w:rPrChange>
                </w:rPr>
                <w:t>S&amp;P 500</w:t>
              </w:r>
            </w:ins>
          </w:p>
        </w:tc>
        <w:tc>
          <w:tcPr>
            <w:tcW w:w="2419" w:type="pct"/>
            <w:tcPrChange w:id="753" w:author="Author" w:date="2020-05-20T14:38:00Z">
              <w:tcPr>
                <w:tcW w:w="4867" w:type="dxa"/>
              </w:tcPr>
            </w:tcPrChange>
          </w:tcPr>
          <w:p w14:paraId="4530346E" w14:textId="4C2CD3FE" w:rsidR="000F69F4" w:rsidRPr="00BD5E69" w:rsidRDefault="000F69F4" w:rsidP="003A4525">
            <w:pPr>
              <w:widowControl/>
              <w:autoSpaceDE w:val="0"/>
              <w:autoSpaceDN w:val="0"/>
              <w:adjustRightInd w:val="0"/>
              <w:jc w:val="left"/>
              <w:rPr>
                <w:ins w:id="754" w:author="Author" w:date="2020-05-20T11:08:00Z"/>
                <w:rFonts w:asciiTheme="majorBidi" w:hAnsiTheme="majorBidi" w:cstheme="majorBidi"/>
                <w:kern w:val="0"/>
                <w:sz w:val="20"/>
                <w:szCs w:val="20"/>
                <w:rPrChange w:id="755" w:author="Author" w:date="2020-05-20T14:37:00Z">
                  <w:rPr>
                    <w:ins w:id="756" w:author="Author" w:date="2020-05-20T11:08:00Z"/>
                    <w:rFonts w:asciiTheme="majorBidi" w:hAnsiTheme="majorBidi" w:cstheme="majorBidi"/>
                    <w:sz w:val="22"/>
                  </w:rPr>
                </w:rPrChange>
              </w:rPr>
              <w:pPrChange w:id="757" w:author="Author" w:date="2020-05-20T13:53:00Z">
                <w:pPr/>
              </w:pPrChange>
            </w:pPr>
            <w:ins w:id="758" w:author="Author" w:date="2020-05-20T11:13:00Z">
              <w:r w:rsidRPr="00BD5E69">
                <w:rPr>
                  <w:rFonts w:asciiTheme="majorBidi" w:hAnsiTheme="majorBidi" w:cstheme="majorBidi"/>
                  <w:kern w:val="0"/>
                  <w:sz w:val="20"/>
                  <w:szCs w:val="20"/>
                  <w:rPrChange w:id="759" w:author="Author" w:date="2020-05-20T14:37:00Z">
                    <w:rPr>
                      <w:rFonts w:ascii="MS Shell Dlg 2" w:hAnsi="MS Shell Dlg 2" w:cs="MS Shell Dlg 2"/>
                      <w:kern w:val="0"/>
                      <w:sz w:val="16"/>
                      <w:szCs w:val="16"/>
                    </w:rPr>
                  </w:rPrChange>
                </w:rPr>
                <w:t xml:space="preserve">1298 </w:t>
              </w:r>
            </w:ins>
            <w:ins w:id="760" w:author="Author" w:date="2020-05-20T11:11:00Z">
              <w:r w:rsidRPr="00BD5E69">
                <w:rPr>
                  <w:rFonts w:asciiTheme="majorBidi" w:hAnsiTheme="majorBidi" w:cstheme="majorBidi"/>
                  <w:kern w:val="0"/>
                  <w:sz w:val="20"/>
                  <w:szCs w:val="20"/>
                  <w:rPrChange w:id="761" w:author="Author" w:date="2020-05-20T14:37:00Z">
                    <w:rPr>
                      <w:rFonts w:ascii="MS Shell Dlg 2" w:hAnsi="MS Shell Dlg 2" w:cs="MS Shell Dlg 2"/>
                      <w:kern w:val="0"/>
                      <w:sz w:val="16"/>
                      <w:szCs w:val="16"/>
                    </w:rPr>
                  </w:rPrChange>
                </w:rPr>
                <w:t xml:space="preserve">(Aug </w:t>
              </w:r>
            </w:ins>
            <w:ins w:id="762" w:author="Author" w:date="2020-05-20T11:13:00Z">
              <w:r w:rsidRPr="00BD5E69">
                <w:rPr>
                  <w:rFonts w:asciiTheme="majorBidi" w:hAnsiTheme="majorBidi" w:cstheme="majorBidi"/>
                  <w:kern w:val="0"/>
                  <w:sz w:val="20"/>
                  <w:szCs w:val="20"/>
                  <w:rPrChange w:id="763" w:author="Author" w:date="2020-05-20T14:37:00Z">
                    <w:rPr>
                      <w:rFonts w:ascii="MS Shell Dlg 2" w:hAnsi="MS Shell Dlg 2" w:cs="MS Shell Dlg 2"/>
                      <w:kern w:val="0"/>
                      <w:sz w:val="16"/>
                      <w:szCs w:val="16"/>
                    </w:rPr>
                  </w:rPrChange>
                </w:rPr>
                <w:t>11</w:t>
              </w:r>
            </w:ins>
            <w:ins w:id="764" w:author="Author" w:date="2020-05-20T11:11:00Z">
              <w:r w:rsidRPr="00BD5E69">
                <w:rPr>
                  <w:rFonts w:asciiTheme="majorBidi" w:hAnsiTheme="majorBidi" w:cstheme="majorBidi"/>
                  <w:kern w:val="0"/>
                  <w:sz w:val="20"/>
                  <w:szCs w:val="20"/>
                  <w:rPrChange w:id="765" w:author="Author" w:date="2020-05-20T14:37:00Z">
                    <w:rPr>
                      <w:rFonts w:ascii="MS Shell Dlg 2" w:hAnsi="MS Shell Dlg 2" w:cs="MS Shell Dlg 2"/>
                      <w:kern w:val="0"/>
                      <w:sz w:val="16"/>
                      <w:szCs w:val="16"/>
                    </w:rPr>
                  </w:rPrChange>
                </w:rPr>
                <w:t xml:space="preserve">, 2008) </w:t>
              </w:r>
            </w:ins>
            <w:ins w:id="766" w:author="Author" w:date="2020-05-20T11:14:00Z">
              <w:r w:rsidRPr="00BD5E69">
                <w:rPr>
                  <w:rFonts w:asciiTheme="majorBidi" w:hAnsiTheme="majorBidi" w:cstheme="majorBidi"/>
                  <w:kern w:val="0"/>
                  <w:sz w:val="20"/>
                  <w:szCs w:val="20"/>
                  <w:rPrChange w:id="767" w:author="Author" w:date="2020-05-20T14:37:00Z">
                    <w:rPr>
                      <w:rFonts w:ascii="MS Shell Dlg 2" w:hAnsi="MS Shell Dlg 2" w:cs="MS Shell Dlg 2"/>
                      <w:kern w:val="0"/>
                      <w:sz w:val="16"/>
                      <w:szCs w:val="16"/>
                    </w:rPr>
                  </w:rPrChange>
                </w:rPr>
                <w:t xml:space="preserve">– 683 </w:t>
              </w:r>
            </w:ins>
            <w:ins w:id="768" w:author="Author" w:date="2020-05-20T11:12:00Z">
              <w:r w:rsidRPr="00BD5E69">
                <w:rPr>
                  <w:rFonts w:asciiTheme="majorBidi" w:hAnsiTheme="majorBidi" w:cstheme="majorBidi"/>
                  <w:kern w:val="0"/>
                  <w:sz w:val="20"/>
                  <w:szCs w:val="20"/>
                  <w:rPrChange w:id="769" w:author="Author" w:date="2020-05-20T14:37:00Z">
                    <w:rPr>
                      <w:rFonts w:ascii="MS Shell Dlg 2" w:hAnsi="MS Shell Dlg 2" w:cs="MS Shell Dlg 2"/>
                      <w:kern w:val="0"/>
                      <w:sz w:val="16"/>
                      <w:szCs w:val="16"/>
                    </w:rPr>
                  </w:rPrChange>
                </w:rPr>
                <w:t>(</w:t>
              </w:r>
            </w:ins>
            <w:ins w:id="770" w:author="Author" w:date="2020-05-20T11:11:00Z">
              <w:r w:rsidRPr="00BD5E69">
                <w:rPr>
                  <w:rFonts w:asciiTheme="majorBidi" w:hAnsiTheme="majorBidi" w:cstheme="majorBidi"/>
                  <w:kern w:val="0"/>
                  <w:sz w:val="20"/>
                  <w:szCs w:val="20"/>
                  <w:rPrChange w:id="771" w:author="Author" w:date="2020-05-20T14:37:00Z">
                    <w:rPr>
                      <w:rFonts w:ascii="MS Shell Dlg 2" w:hAnsi="MS Shell Dlg 2" w:cs="MS Shell Dlg 2"/>
                      <w:kern w:val="0"/>
                      <w:sz w:val="16"/>
                      <w:szCs w:val="16"/>
                    </w:rPr>
                  </w:rPrChange>
                </w:rPr>
                <w:t>Mar</w:t>
              </w:r>
            </w:ins>
            <w:ins w:id="772" w:author="Author" w:date="2020-05-20T11:12:00Z">
              <w:r w:rsidRPr="00BD5E69">
                <w:rPr>
                  <w:rFonts w:asciiTheme="majorBidi" w:hAnsiTheme="majorBidi" w:cstheme="majorBidi"/>
                  <w:kern w:val="0"/>
                  <w:sz w:val="20"/>
                  <w:szCs w:val="20"/>
                  <w:rPrChange w:id="773" w:author="Author" w:date="2020-05-20T14:37:00Z">
                    <w:rPr>
                      <w:rFonts w:ascii="MS Shell Dlg 2" w:hAnsi="MS Shell Dlg 2" w:cs="MS Shell Dlg 2"/>
                      <w:kern w:val="0"/>
                      <w:sz w:val="16"/>
                      <w:szCs w:val="16"/>
                    </w:rPr>
                  </w:rPrChange>
                </w:rPr>
                <w:t>ch</w:t>
              </w:r>
            </w:ins>
            <w:ins w:id="774" w:author="Author" w:date="2020-05-20T11:11:00Z">
              <w:r w:rsidRPr="00BD5E69">
                <w:rPr>
                  <w:rFonts w:asciiTheme="majorBidi" w:hAnsiTheme="majorBidi" w:cstheme="majorBidi"/>
                  <w:kern w:val="0"/>
                  <w:sz w:val="20"/>
                  <w:szCs w:val="20"/>
                  <w:rPrChange w:id="775" w:author="Author" w:date="2020-05-20T14:37:00Z">
                    <w:rPr>
                      <w:rFonts w:ascii="MS Shell Dlg 2" w:hAnsi="MS Shell Dlg 2" w:cs="MS Shell Dlg 2"/>
                      <w:kern w:val="0"/>
                      <w:sz w:val="16"/>
                      <w:szCs w:val="16"/>
                    </w:rPr>
                  </w:rPrChange>
                </w:rPr>
                <w:t xml:space="preserve"> </w:t>
              </w:r>
            </w:ins>
            <w:ins w:id="776" w:author="Author" w:date="2020-05-20T11:14:00Z">
              <w:r w:rsidRPr="00BD5E69">
                <w:rPr>
                  <w:rFonts w:asciiTheme="majorBidi" w:hAnsiTheme="majorBidi" w:cstheme="majorBidi"/>
                  <w:kern w:val="0"/>
                  <w:sz w:val="20"/>
                  <w:szCs w:val="20"/>
                  <w:rPrChange w:id="777" w:author="Author" w:date="2020-05-20T14:37:00Z">
                    <w:rPr>
                      <w:rFonts w:ascii="MS Shell Dlg 2" w:hAnsi="MS Shell Dlg 2" w:cs="MS Shell Dlg 2"/>
                      <w:kern w:val="0"/>
                      <w:sz w:val="16"/>
                      <w:szCs w:val="16"/>
                    </w:rPr>
                  </w:rPrChange>
                </w:rPr>
                <w:t>2</w:t>
              </w:r>
            </w:ins>
            <w:ins w:id="778" w:author="Author" w:date="2020-05-20T11:11:00Z">
              <w:r w:rsidRPr="00BD5E69">
                <w:rPr>
                  <w:rFonts w:asciiTheme="majorBidi" w:hAnsiTheme="majorBidi" w:cstheme="majorBidi"/>
                  <w:kern w:val="0"/>
                  <w:sz w:val="20"/>
                  <w:szCs w:val="20"/>
                  <w:rPrChange w:id="779" w:author="Author" w:date="2020-05-20T14:37:00Z">
                    <w:rPr>
                      <w:rFonts w:ascii="MS Shell Dlg 2" w:hAnsi="MS Shell Dlg 2" w:cs="MS Shell Dlg 2"/>
                      <w:kern w:val="0"/>
                      <w:sz w:val="16"/>
                      <w:szCs w:val="16"/>
                    </w:rPr>
                  </w:rPrChange>
                </w:rPr>
                <w:t>, 200</w:t>
              </w:r>
            </w:ins>
            <w:ins w:id="780" w:author="Author" w:date="2020-05-20T11:12:00Z">
              <w:r w:rsidRPr="00BD5E69">
                <w:rPr>
                  <w:rFonts w:asciiTheme="majorBidi" w:hAnsiTheme="majorBidi" w:cstheme="majorBidi"/>
                  <w:kern w:val="0"/>
                  <w:sz w:val="20"/>
                  <w:szCs w:val="20"/>
                  <w:rPrChange w:id="781" w:author="Author" w:date="2020-05-20T14:37:00Z">
                    <w:rPr>
                      <w:rFonts w:ascii="MS Shell Dlg 2" w:hAnsi="MS Shell Dlg 2" w:cs="MS Shell Dlg 2"/>
                      <w:kern w:val="0"/>
                      <w:sz w:val="16"/>
                      <w:szCs w:val="16"/>
                    </w:rPr>
                  </w:rPrChange>
                </w:rPr>
                <w:t>9</w:t>
              </w:r>
            </w:ins>
            <w:ins w:id="782" w:author="Author" w:date="2020-05-20T11:14:00Z">
              <w:r w:rsidRPr="00BD5E69">
                <w:rPr>
                  <w:rFonts w:asciiTheme="majorBidi" w:hAnsiTheme="majorBidi" w:cstheme="majorBidi"/>
                  <w:kern w:val="0"/>
                  <w:sz w:val="20"/>
                  <w:szCs w:val="20"/>
                  <w:rPrChange w:id="783" w:author="Author" w:date="2020-05-20T14:37:00Z">
                    <w:rPr>
                      <w:rFonts w:ascii="MS Shell Dlg 2" w:hAnsi="MS Shell Dlg 2" w:cs="MS Shell Dlg 2"/>
                      <w:kern w:val="0"/>
                      <w:sz w:val="16"/>
                      <w:szCs w:val="16"/>
                    </w:rPr>
                  </w:rPrChange>
                </w:rPr>
                <w:t>)</w:t>
              </w:r>
            </w:ins>
          </w:p>
        </w:tc>
        <w:tc>
          <w:tcPr>
            <w:tcW w:w="555" w:type="pct"/>
            <w:tcPrChange w:id="784" w:author="Author" w:date="2020-05-20T14:38:00Z">
              <w:tcPr>
                <w:tcW w:w="1116" w:type="dxa"/>
              </w:tcPr>
            </w:tcPrChange>
          </w:tcPr>
          <w:p w14:paraId="65582F9C" w14:textId="4F482BA9" w:rsidR="000F69F4" w:rsidRPr="00BD5E69" w:rsidRDefault="000F69F4" w:rsidP="003A4525">
            <w:pPr>
              <w:rPr>
                <w:ins w:id="785" w:author="Author" w:date="2020-05-20T11:08:00Z"/>
                <w:rFonts w:asciiTheme="majorBidi" w:hAnsiTheme="majorBidi" w:cstheme="majorBidi"/>
                <w:sz w:val="20"/>
                <w:szCs w:val="20"/>
                <w:rPrChange w:id="786" w:author="Author" w:date="2020-05-20T14:37:00Z">
                  <w:rPr>
                    <w:ins w:id="787" w:author="Author" w:date="2020-05-20T11:08:00Z"/>
                    <w:rFonts w:asciiTheme="majorBidi" w:hAnsiTheme="majorBidi" w:cstheme="majorBidi"/>
                    <w:sz w:val="22"/>
                  </w:rPr>
                </w:rPrChange>
              </w:rPr>
              <w:pPrChange w:id="788" w:author="Author" w:date="2020-05-20T13:53:00Z">
                <w:pPr/>
              </w:pPrChange>
            </w:pPr>
            <w:ins w:id="789" w:author="Author" w:date="2020-05-20T11:08:00Z">
              <w:r w:rsidRPr="00BD5E69">
                <w:rPr>
                  <w:rFonts w:asciiTheme="majorBidi" w:hAnsiTheme="majorBidi" w:cstheme="majorBidi"/>
                  <w:sz w:val="20"/>
                  <w:szCs w:val="20"/>
                  <w:rPrChange w:id="790" w:author="Author" w:date="2020-05-20T14:37:00Z">
                    <w:rPr>
                      <w:rFonts w:asciiTheme="majorBidi" w:hAnsiTheme="majorBidi" w:cstheme="majorBidi"/>
                      <w:sz w:val="22"/>
                    </w:rPr>
                  </w:rPrChange>
                </w:rPr>
                <w:t>-</w:t>
              </w:r>
            </w:ins>
            <w:ins w:id="791" w:author="Author" w:date="2020-05-20T11:16:00Z">
              <w:r w:rsidR="00A44E0D" w:rsidRPr="00BD5E69">
                <w:rPr>
                  <w:rFonts w:asciiTheme="majorBidi" w:hAnsiTheme="majorBidi" w:cstheme="majorBidi"/>
                  <w:sz w:val="20"/>
                  <w:szCs w:val="20"/>
                  <w:rPrChange w:id="792" w:author="Author" w:date="2020-05-20T14:37:00Z">
                    <w:rPr>
                      <w:rFonts w:asciiTheme="majorBidi" w:hAnsiTheme="majorBidi" w:cstheme="majorBidi"/>
                      <w:sz w:val="22"/>
                    </w:rPr>
                  </w:rPrChange>
                </w:rPr>
                <w:t>47</w:t>
              </w:r>
            </w:ins>
            <w:ins w:id="793" w:author="Author" w:date="2020-05-20T11:08:00Z">
              <w:r w:rsidRPr="00BD5E69">
                <w:rPr>
                  <w:rFonts w:asciiTheme="majorBidi" w:hAnsiTheme="majorBidi" w:cstheme="majorBidi"/>
                  <w:sz w:val="20"/>
                  <w:szCs w:val="20"/>
                  <w:rPrChange w:id="794" w:author="Author" w:date="2020-05-20T14:37:00Z">
                    <w:rPr>
                      <w:rFonts w:asciiTheme="majorBidi" w:hAnsiTheme="majorBidi" w:cstheme="majorBidi"/>
                      <w:sz w:val="22"/>
                    </w:rPr>
                  </w:rPrChange>
                </w:rPr>
                <w:t>.</w:t>
              </w:r>
            </w:ins>
            <w:ins w:id="795" w:author="Author" w:date="2020-05-20T11:16:00Z">
              <w:r w:rsidR="00A44E0D" w:rsidRPr="00BD5E69">
                <w:rPr>
                  <w:rFonts w:asciiTheme="majorBidi" w:hAnsiTheme="majorBidi" w:cstheme="majorBidi"/>
                  <w:sz w:val="20"/>
                  <w:szCs w:val="20"/>
                  <w:rPrChange w:id="796" w:author="Author" w:date="2020-05-20T14:37:00Z">
                    <w:rPr>
                      <w:rFonts w:asciiTheme="majorBidi" w:hAnsiTheme="majorBidi" w:cstheme="majorBidi"/>
                      <w:sz w:val="22"/>
                    </w:rPr>
                  </w:rPrChange>
                </w:rPr>
                <w:t>3</w:t>
              </w:r>
            </w:ins>
            <w:ins w:id="797" w:author="Author" w:date="2020-05-20T11:08:00Z">
              <w:r w:rsidRPr="00BD5E69">
                <w:rPr>
                  <w:rFonts w:asciiTheme="majorBidi" w:hAnsiTheme="majorBidi" w:cstheme="majorBidi"/>
                  <w:sz w:val="20"/>
                  <w:szCs w:val="20"/>
                  <w:rPrChange w:id="798" w:author="Author" w:date="2020-05-20T14:37:00Z">
                    <w:rPr>
                      <w:rFonts w:asciiTheme="majorBidi" w:hAnsiTheme="majorBidi" w:cstheme="majorBidi"/>
                      <w:sz w:val="22"/>
                    </w:rPr>
                  </w:rPrChange>
                </w:rPr>
                <w:t>%</w:t>
              </w:r>
            </w:ins>
          </w:p>
        </w:tc>
        <w:tc>
          <w:tcPr>
            <w:tcW w:w="573" w:type="pct"/>
            <w:tcPrChange w:id="799" w:author="Author" w:date="2020-05-20T14:38:00Z">
              <w:tcPr>
                <w:tcW w:w="1152" w:type="dxa"/>
              </w:tcPr>
            </w:tcPrChange>
          </w:tcPr>
          <w:p w14:paraId="032750BD" w14:textId="4DF756BE" w:rsidR="000F69F4" w:rsidRPr="00BD5E69" w:rsidRDefault="000F69F4" w:rsidP="003A4525">
            <w:pPr>
              <w:rPr>
                <w:ins w:id="800" w:author="Author" w:date="2020-05-20T11:08:00Z"/>
                <w:rFonts w:asciiTheme="majorBidi" w:hAnsiTheme="majorBidi" w:cstheme="majorBidi"/>
                <w:sz w:val="20"/>
                <w:szCs w:val="20"/>
                <w:rPrChange w:id="801" w:author="Author" w:date="2020-05-20T14:37:00Z">
                  <w:rPr>
                    <w:ins w:id="802" w:author="Author" w:date="2020-05-20T11:08:00Z"/>
                    <w:rFonts w:asciiTheme="majorBidi" w:hAnsiTheme="majorBidi" w:cstheme="majorBidi"/>
                    <w:sz w:val="22"/>
                  </w:rPr>
                </w:rPrChange>
              </w:rPr>
              <w:pPrChange w:id="803" w:author="Author" w:date="2020-05-20T13:53:00Z">
                <w:pPr/>
              </w:pPrChange>
            </w:pPr>
            <w:ins w:id="804" w:author="Author" w:date="2020-05-20T11:15:00Z">
              <w:r w:rsidRPr="00BD5E69">
                <w:rPr>
                  <w:rFonts w:asciiTheme="majorBidi" w:hAnsiTheme="majorBidi" w:cstheme="majorBidi"/>
                  <w:sz w:val="20"/>
                  <w:szCs w:val="20"/>
                  <w:rPrChange w:id="805" w:author="Author" w:date="2020-05-20T14:37:00Z">
                    <w:rPr>
                      <w:rFonts w:asciiTheme="majorBidi" w:hAnsiTheme="majorBidi" w:cstheme="majorBidi"/>
                      <w:sz w:val="22"/>
                    </w:rPr>
                  </w:rPrChange>
                </w:rPr>
                <w:t>20</w:t>
              </w:r>
            </w:ins>
            <w:ins w:id="806" w:author="Author" w:date="2020-05-20T11:08:00Z">
              <w:r w:rsidRPr="00BD5E69">
                <w:rPr>
                  <w:rFonts w:asciiTheme="majorBidi" w:hAnsiTheme="majorBidi" w:cstheme="majorBidi"/>
                  <w:sz w:val="20"/>
                  <w:szCs w:val="20"/>
                  <w:rPrChange w:id="807" w:author="Author" w:date="2020-05-20T14:37:00Z">
                    <w:rPr>
                      <w:rFonts w:asciiTheme="majorBidi" w:hAnsiTheme="majorBidi" w:cstheme="majorBidi"/>
                      <w:sz w:val="22"/>
                    </w:rPr>
                  </w:rPrChange>
                </w:rPr>
                <w:t>3 days</w:t>
              </w:r>
            </w:ins>
          </w:p>
        </w:tc>
        <w:tc>
          <w:tcPr>
            <w:tcW w:w="423" w:type="pct"/>
            <w:tcPrChange w:id="808" w:author="Author" w:date="2020-05-20T14:38:00Z">
              <w:tcPr>
                <w:tcW w:w="1152" w:type="dxa"/>
              </w:tcPr>
            </w:tcPrChange>
          </w:tcPr>
          <w:p w14:paraId="636ACBD2" w14:textId="0CD22C53" w:rsidR="000F69F4" w:rsidRPr="00BD5E69" w:rsidRDefault="000F69F4" w:rsidP="003A4525">
            <w:pPr>
              <w:rPr>
                <w:ins w:id="809" w:author="Author" w:date="2020-05-20T11:09:00Z"/>
                <w:rFonts w:asciiTheme="majorBidi" w:hAnsiTheme="majorBidi" w:cstheme="majorBidi"/>
                <w:sz w:val="20"/>
                <w:szCs w:val="20"/>
                <w:rPrChange w:id="810" w:author="Author" w:date="2020-05-20T14:37:00Z">
                  <w:rPr>
                    <w:ins w:id="811" w:author="Author" w:date="2020-05-20T11:09:00Z"/>
                    <w:rFonts w:asciiTheme="majorBidi" w:hAnsiTheme="majorBidi" w:cstheme="majorBidi"/>
                    <w:sz w:val="22"/>
                  </w:rPr>
                </w:rPrChange>
              </w:rPr>
              <w:pPrChange w:id="812" w:author="Author" w:date="2020-05-20T13:53:00Z">
                <w:pPr/>
              </w:pPrChange>
            </w:pPr>
          </w:p>
        </w:tc>
      </w:tr>
      <w:tr w:rsidR="000F69F4" w:rsidRPr="00BD5E69" w14:paraId="64C08F07" w14:textId="131A1780" w:rsidTr="00BD5E69">
        <w:trPr>
          <w:jc w:val="center"/>
          <w:ins w:id="813" w:author="Author" w:date="2020-05-20T11:08:00Z"/>
        </w:trPr>
        <w:tc>
          <w:tcPr>
            <w:tcW w:w="1031" w:type="pct"/>
            <w:tcPrChange w:id="814" w:author="Author" w:date="2020-05-20T14:38:00Z">
              <w:tcPr>
                <w:tcW w:w="2074" w:type="dxa"/>
              </w:tcPr>
            </w:tcPrChange>
          </w:tcPr>
          <w:p w14:paraId="17BA1EE1" w14:textId="4A3BF016" w:rsidR="000F69F4" w:rsidRPr="00BD5E69" w:rsidRDefault="000F69F4" w:rsidP="003A4525">
            <w:pPr>
              <w:rPr>
                <w:ins w:id="815" w:author="Author" w:date="2020-05-20T11:08:00Z"/>
                <w:rFonts w:asciiTheme="majorBidi" w:hAnsiTheme="majorBidi" w:cstheme="majorBidi"/>
                <w:sz w:val="20"/>
                <w:szCs w:val="20"/>
                <w:rPrChange w:id="816" w:author="Author" w:date="2020-05-20T14:37:00Z">
                  <w:rPr>
                    <w:ins w:id="817" w:author="Author" w:date="2020-05-20T11:08:00Z"/>
                    <w:rFonts w:asciiTheme="majorBidi" w:hAnsiTheme="majorBidi" w:cstheme="majorBidi"/>
                    <w:sz w:val="22"/>
                  </w:rPr>
                </w:rPrChange>
              </w:rPr>
              <w:pPrChange w:id="818" w:author="Author" w:date="2020-05-20T13:53:00Z">
                <w:pPr/>
              </w:pPrChange>
            </w:pPr>
            <w:ins w:id="819" w:author="Author" w:date="2020-05-20T11:08:00Z">
              <w:r w:rsidRPr="00BD5E69">
                <w:rPr>
                  <w:rFonts w:asciiTheme="majorBidi" w:hAnsiTheme="majorBidi" w:cstheme="majorBidi"/>
                  <w:sz w:val="20"/>
                  <w:szCs w:val="20"/>
                  <w:rPrChange w:id="820" w:author="Author" w:date="2020-05-20T14:37:00Z">
                    <w:rPr>
                      <w:rFonts w:asciiTheme="majorBidi" w:hAnsiTheme="majorBidi" w:cstheme="majorBidi"/>
                      <w:sz w:val="22"/>
                    </w:rPr>
                  </w:rPrChange>
                </w:rPr>
                <w:t>Gold</w:t>
              </w:r>
            </w:ins>
          </w:p>
        </w:tc>
        <w:tc>
          <w:tcPr>
            <w:tcW w:w="2419" w:type="pct"/>
            <w:tcPrChange w:id="821" w:author="Author" w:date="2020-05-20T14:38:00Z">
              <w:tcPr>
                <w:tcW w:w="4867" w:type="dxa"/>
              </w:tcPr>
            </w:tcPrChange>
          </w:tcPr>
          <w:p w14:paraId="5A3F5483" w14:textId="78764F16" w:rsidR="000F69F4" w:rsidRPr="00BD5E69" w:rsidRDefault="000F69F4" w:rsidP="003A4525">
            <w:pPr>
              <w:rPr>
                <w:ins w:id="822" w:author="Author" w:date="2020-05-20T11:08:00Z"/>
                <w:rFonts w:asciiTheme="majorBidi" w:hAnsiTheme="majorBidi" w:cstheme="majorBidi"/>
                <w:sz w:val="20"/>
                <w:szCs w:val="20"/>
                <w:rPrChange w:id="823" w:author="Author" w:date="2020-05-20T14:37:00Z">
                  <w:rPr>
                    <w:ins w:id="824" w:author="Author" w:date="2020-05-20T11:08:00Z"/>
                    <w:rFonts w:asciiTheme="majorBidi" w:hAnsiTheme="majorBidi" w:cstheme="majorBidi"/>
                    <w:sz w:val="22"/>
                  </w:rPr>
                </w:rPrChange>
              </w:rPr>
              <w:pPrChange w:id="825" w:author="Author" w:date="2020-05-20T13:53:00Z">
                <w:pPr/>
              </w:pPrChange>
            </w:pPr>
            <w:ins w:id="826" w:author="Author" w:date="2020-05-20T11:08:00Z">
              <w:r w:rsidRPr="00BD5E69">
                <w:rPr>
                  <w:rFonts w:asciiTheme="majorBidi" w:hAnsiTheme="majorBidi" w:cstheme="majorBidi"/>
                  <w:sz w:val="20"/>
                  <w:szCs w:val="20"/>
                  <w:rPrChange w:id="827" w:author="Author" w:date="2020-05-20T14:37:00Z">
                    <w:rPr>
                      <w:rFonts w:asciiTheme="majorBidi" w:hAnsiTheme="majorBidi" w:cstheme="majorBidi"/>
                      <w:sz w:val="22"/>
                    </w:rPr>
                  </w:rPrChange>
                </w:rPr>
                <w:t>1683 (Mar 6, 2020) – 1474 (March 19, 2020)</w:t>
              </w:r>
            </w:ins>
          </w:p>
        </w:tc>
        <w:tc>
          <w:tcPr>
            <w:tcW w:w="555" w:type="pct"/>
            <w:tcPrChange w:id="828" w:author="Author" w:date="2020-05-20T14:38:00Z">
              <w:tcPr>
                <w:tcW w:w="1116" w:type="dxa"/>
              </w:tcPr>
            </w:tcPrChange>
          </w:tcPr>
          <w:p w14:paraId="4A9A0DF7" w14:textId="77777777" w:rsidR="000F69F4" w:rsidRPr="00BD5E69" w:rsidRDefault="000F69F4" w:rsidP="003A4525">
            <w:pPr>
              <w:rPr>
                <w:ins w:id="829" w:author="Author" w:date="2020-05-20T11:08:00Z"/>
                <w:rFonts w:asciiTheme="majorBidi" w:hAnsiTheme="majorBidi" w:cstheme="majorBidi"/>
                <w:sz w:val="20"/>
                <w:szCs w:val="20"/>
                <w:rPrChange w:id="830" w:author="Author" w:date="2020-05-20T14:37:00Z">
                  <w:rPr>
                    <w:ins w:id="831" w:author="Author" w:date="2020-05-20T11:08:00Z"/>
                    <w:rFonts w:asciiTheme="majorBidi" w:hAnsiTheme="majorBidi" w:cstheme="majorBidi"/>
                    <w:sz w:val="22"/>
                  </w:rPr>
                </w:rPrChange>
              </w:rPr>
              <w:pPrChange w:id="832" w:author="Author" w:date="2020-05-20T13:53:00Z">
                <w:pPr/>
              </w:pPrChange>
            </w:pPr>
          </w:p>
        </w:tc>
        <w:tc>
          <w:tcPr>
            <w:tcW w:w="573" w:type="pct"/>
            <w:tcPrChange w:id="833" w:author="Author" w:date="2020-05-20T14:38:00Z">
              <w:tcPr>
                <w:tcW w:w="1152" w:type="dxa"/>
              </w:tcPr>
            </w:tcPrChange>
          </w:tcPr>
          <w:p w14:paraId="1316978C" w14:textId="77777777" w:rsidR="000F69F4" w:rsidRPr="00BD5E69" w:rsidRDefault="000F69F4" w:rsidP="003A4525">
            <w:pPr>
              <w:rPr>
                <w:ins w:id="834" w:author="Author" w:date="2020-05-20T11:08:00Z"/>
                <w:rFonts w:asciiTheme="majorBidi" w:hAnsiTheme="majorBidi" w:cstheme="majorBidi"/>
                <w:sz w:val="20"/>
                <w:szCs w:val="20"/>
                <w:rPrChange w:id="835" w:author="Author" w:date="2020-05-20T14:37:00Z">
                  <w:rPr>
                    <w:ins w:id="836" w:author="Author" w:date="2020-05-20T11:08:00Z"/>
                    <w:rFonts w:asciiTheme="majorBidi" w:hAnsiTheme="majorBidi" w:cstheme="majorBidi"/>
                    <w:sz w:val="22"/>
                  </w:rPr>
                </w:rPrChange>
              </w:rPr>
              <w:pPrChange w:id="837" w:author="Author" w:date="2020-05-20T13:53:00Z">
                <w:pPr/>
              </w:pPrChange>
            </w:pPr>
          </w:p>
        </w:tc>
        <w:tc>
          <w:tcPr>
            <w:tcW w:w="423" w:type="pct"/>
            <w:tcPrChange w:id="838" w:author="Author" w:date="2020-05-20T14:38:00Z">
              <w:tcPr>
                <w:tcW w:w="1152" w:type="dxa"/>
              </w:tcPr>
            </w:tcPrChange>
          </w:tcPr>
          <w:p w14:paraId="6B0445AA" w14:textId="77777777" w:rsidR="000F69F4" w:rsidRPr="00BD5E69" w:rsidRDefault="000F69F4" w:rsidP="003A4525">
            <w:pPr>
              <w:rPr>
                <w:ins w:id="839" w:author="Author" w:date="2020-05-20T11:09:00Z"/>
                <w:rFonts w:asciiTheme="majorBidi" w:hAnsiTheme="majorBidi" w:cstheme="majorBidi"/>
                <w:sz w:val="20"/>
                <w:szCs w:val="20"/>
                <w:rPrChange w:id="840" w:author="Author" w:date="2020-05-20T14:37:00Z">
                  <w:rPr>
                    <w:ins w:id="841" w:author="Author" w:date="2020-05-20T11:09:00Z"/>
                    <w:rFonts w:asciiTheme="majorBidi" w:hAnsiTheme="majorBidi" w:cstheme="majorBidi"/>
                    <w:sz w:val="22"/>
                  </w:rPr>
                </w:rPrChange>
              </w:rPr>
              <w:pPrChange w:id="842" w:author="Author" w:date="2020-05-20T13:53:00Z">
                <w:pPr/>
              </w:pPrChange>
            </w:pPr>
          </w:p>
        </w:tc>
      </w:tr>
    </w:tbl>
    <w:p w14:paraId="3645F7F4" w14:textId="77777777" w:rsidR="000F69F4" w:rsidRDefault="000F69F4" w:rsidP="003A4525">
      <w:pPr>
        <w:rPr>
          <w:ins w:id="843" w:author="Author" w:date="2020-05-20T11:09:00Z"/>
          <w:rFonts w:asciiTheme="majorBidi" w:hAnsiTheme="majorBidi" w:cstheme="majorBidi"/>
          <w:sz w:val="22"/>
        </w:rPr>
        <w:pPrChange w:id="844" w:author="Author" w:date="2020-05-20T13:53:00Z">
          <w:pPr/>
        </w:pPrChange>
      </w:pPr>
    </w:p>
    <w:p w14:paraId="2873709A" w14:textId="35461E96" w:rsidR="00331899" w:rsidRDefault="00331899" w:rsidP="003A4525">
      <w:pPr>
        <w:rPr>
          <w:ins w:id="845" w:author="Author" w:date="2020-05-20T00:16:00Z"/>
          <w:rFonts w:asciiTheme="majorBidi" w:hAnsiTheme="majorBidi" w:cstheme="majorBidi"/>
          <w:sz w:val="22"/>
        </w:rPr>
        <w:pPrChange w:id="846" w:author="Author" w:date="2020-05-20T13:53:00Z">
          <w:pPr/>
        </w:pPrChange>
      </w:pPr>
      <w:ins w:id="847" w:author="Author" w:date="2020-05-20T00:16:00Z">
        <w:r w:rsidRPr="007E2E07">
          <w:rPr>
            <w:rFonts w:asciiTheme="majorBidi" w:hAnsiTheme="majorBidi" w:cstheme="majorBidi"/>
            <w:sz w:val="22"/>
          </w:rPr>
          <w:t>S&amp;P 500</w:t>
        </w:r>
      </w:ins>
    </w:p>
    <w:p w14:paraId="6FB3976A" w14:textId="77777777" w:rsidR="00331899" w:rsidRPr="007E2E07" w:rsidRDefault="00331899" w:rsidP="003A4525">
      <w:pPr>
        <w:rPr>
          <w:ins w:id="848" w:author="Author" w:date="2020-05-20T00:16:00Z"/>
          <w:rFonts w:asciiTheme="majorBidi" w:hAnsiTheme="majorBidi" w:cstheme="majorBidi"/>
          <w:sz w:val="22"/>
        </w:rPr>
        <w:pPrChange w:id="849" w:author="Author" w:date="2020-05-20T13:53:00Z">
          <w:pPr/>
        </w:pPrChange>
      </w:pPr>
      <w:ins w:id="850" w:author="Author" w:date="2020-05-20T00:16:00Z">
        <w:r>
          <w:rPr>
            <w:rFonts w:asciiTheme="majorBidi" w:hAnsiTheme="majorBidi" w:cstheme="majorBidi"/>
            <w:sz w:val="22"/>
          </w:rPr>
          <w:t xml:space="preserve">3386 </w:t>
        </w:r>
        <w:r w:rsidRPr="007E2E07">
          <w:rPr>
            <w:rFonts w:asciiTheme="majorBidi" w:hAnsiTheme="majorBidi" w:cstheme="majorBidi"/>
            <w:sz w:val="22"/>
          </w:rPr>
          <w:t>(</w:t>
        </w:r>
        <w:r>
          <w:rPr>
            <w:rFonts w:asciiTheme="majorBidi" w:hAnsiTheme="majorBidi" w:cstheme="majorBidi"/>
            <w:sz w:val="22"/>
          </w:rPr>
          <w:t>Feb 19</w:t>
        </w:r>
        <w:r w:rsidRPr="007E2E07">
          <w:rPr>
            <w:rFonts w:asciiTheme="majorBidi" w:hAnsiTheme="majorBidi" w:cstheme="majorBidi"/>
            <w:sz w:val="22"/>
          </w:rPr>
          <w:t xml:space="preserve">, 2020) </w:t>
        </w:r>
        <w:r>
          <w:rPr>
            <w:rFonts w:asciiTheme="majorBidi" w:hAnsiTheme="majorBidi" w:cstheme="majorBidi"/>
            <w:sz w:val="22"/>
          </w:rPr>
          <w:t>–</w:t>
        </w:r>
        <w:r w:rsidRPr="007E2E07">
          <w:rPr>
            <w:rFonts w:asciiTheme="majorBidi" w:hAnsiTheme="majorBidi" w:cstheme="majorBidi"/>
            <w:sz w:val="22"/>
          </w:rPr>
          <w:t xml:space="preserve"> </w:t>
        </w:r>
        <w:r>
          <w:rPr>
            <w:rFonts w:asciiTheme="majorBidi" w:hAnsiTheme="majorBidi" w:cstheme="majorBidi"/>
            <w:sz w:val="22"/>
          </w:rPr>
          <w:t xml:space="preserve">2237 </w:t>
        </w:r>
        <w:r w:rsidRPr="007E2E07">
          <w:rPr>
            <w:rFonts w:asciiTheme="majorBidi" w:hAnsiTheme="majorBidi" w:cstheme="majorBidi"/>
            <w:sz w:val="22"/>
          </w:rPr>
          <w:t xml:space="preserve">(March </w:t>
        </w:r>
        <w:r>
          <w:rPr>
            <w:rFonts w:asciiTheme="majorBidi" w:hAnsiTheme="majorBidi" w:cstheme="majorBidi"/>
            <w:sz w:val="22"/>
          </w:rPr>
          <w:t>23</w:t>
        </w:r>
        <w:r w:rsidRPr="007E2E07">
          <w:rPr>
            <w:rFonts w:asciiTheme="majorBidi" w:hAnsiTheme="majorBidi" w:cstheme="majorBidi"/>
            <w:sz w:val="22"/>
          </w:rPr>
          <w:t>, 2020)</w:t>
        </w:r>
        <w:r w:rsidRPr="002208ED">
          <w:rPr>
            <w:rFonts w:asciiTheme="majorBidi" w:hAnsiTheme="majorBidi" w:cstheme="majorBidi"/>
            <w:sz w:val="22"/>
          </w:rPr>
          <w:t xml:space="preserve"> </w:t>
        </w:r>
      </w:ins>
    </w:p>
    <w:p w14:paraId="57C4A4AF" w14:textId="77777777" w:rsidR="00331899" w:rsidRPr="007E2E07" w:rsidRDefault="00331899" w:rsidP="003A4525">
      <w:pPr>
        <w:rPr>
          <w:ins w:id="851" w:author="Author" w:date="2020-05-20T00:16:00Z"/>
          <w:rFonts w:asciiTheme="majorBidi" w:hAnsiTheme="majorBidi" w:cstheme="majorBidi"/>
          <w:sz w:val="22"/>
        </w:rPr>
        <w:pPrChange w:id="852" w:author="Author" w:date="2020-05-20T13:53:00Z">
          <w:pPr/>
        </w:pPrChange>
      </w:pPr>
    </w:p>
    <w:p w14:paraId="2DEEAC0F" w14:textId="77777777" w:rsidR="00331899" w:rsidRPr="007E2E07" w:rsidRDefault="00331899" w:rsidP="003A4525">
      <w:pPr>
        <w:rPr>
          <w:ins w:id="853" w:author="Author" w:date="2020-05-20T00:16:00Z"/>
          <w:rFonts w:asciiTheme="majorBidi" w:hAnsiTheme="majorBidi" w:cstheme="majorBidi"/>
          <w:sz w:val="22"/>
        </w:rPr>
        <w:pPrChange w:id="854" w:author="Author" w:date="2020-05-20T13:53:00Z">
          <w:pPr/>
        </w:pPrChange>
      </w:pPr>
      <w:ins w:id="855" w:author="Author" w:date="2020-05-20T00:16:00Z">
        <w:r w:rsidRPr="007E2E07">
          <w:rPr>
            <w:rFonts w:asciiTheme="majorBidi" w:hAnsiTheme="majorBidi" w:cstheme="majorBidi"/>
            <w:sz w:val="22"/>
          </w:rPr>
          <w:t>-</w:t>
        </w:r>
        <w:r w:rsidRPr="007E2E07">
          <w:rPr>
            <w:rFonts w:asciiTheme="majorBidi" w:hAnsiTheme="majorBidi" w:cstheme="majorBidi"/>
            <w:sz w:val="22"/>
          </w:rPr>
          <w:tab/>
          <w:t>1683.650 (March 6, 2020) - 1474.250 (March 19, 2020)</w:t>
        </w:r>
      </w:ins>
    </w:p>
    <w:p w14:paraId="384B972A" w14:textId="77777777" w:rsidR="00331899" w:rsidRPr="007E2E07" w:rsidRDefault="00331899" w:rsidP="003A4525">
      <w:pPr>
        <w:rPr>
          <w:ins w:id="856" w:author="Author" w:date="2020-05-20T00:16:00Z"/>
          <w:rFonts w:asciiTheme="majorBidi" w:hAnsiTheme="majorBidi" w:cstheme="majorBidi"/>
          <w:sz w:val="22"/>
        </w:rPr>
        <w:pPrChange w:id="857" w:author="Author" w:date="2020-05-20T13:53:00Z">
          <w:pPr/>
        </w:pPrChange>
      </w:pPr>
      <w:ins w:id="858" w:author="Author" w:date="2020-05-20T00:16:00Z">
        <w:r w:rsidRPr="007E2E07">
          <w:rPr>
            <w:rFonts w:asciiTheme="majorBidi" w:hAnsiTheme="majorBidi" w:cstheme="majorBidi"/>
            <w:sz w:val="22"/>
          </w:rPr>
          <w:t>-12.5% in gold</w:t>
        </w:r>
      </w:ins>
    </w:p>
    <w:p w14:paraId="46F2E652" w14:textId="77777777" w:rsidR="00331899" w:rsidRPr="007E2E07" w:rsidRDefault="00331899" w:rsidP="003A4525">
      <w:pPr>
        <w:rPr>
          <w:ins w:id="859" w:author="Author" w:date="2020-05-20T00:16:00Z"/>
          <w:rFonts w:asciiTheme="majorBidi" w:hAnsiTheme="majorBidi" w:cstheme="majorBidi"/>
          <w:sz w:val="22"/>
        </w:rPr>
        <w:pPrChange w:id="860" w:author="Author" w:date="2020-05-20T13:53:00Z">
          <w:pPr/>
        </w:pPrChange>
      </w:pPr>
      <w:ins w:id="861" w:author="Author" w:date="2020-05-20T00:16:00Z">
        <w:r w:rsidRPr="007E2E07">
          <w:rPr>
            <w:rFonts w:asciiTheme="majorBidi" w:hAnsiTheme="majorBidi" w:cstheme="majorBidi"/>
            <w:sz w:val="22"/>
          </w:rPr>
          <w:t>-</w:t>
        </w:r>
        <w:r w:rsidRPr="007E2E07">
          <w:rPr>
            <w:rFonts w:asciiTheme="majorBidi" w:hAnsiTheme="majorBidi" w:cstheme="majorBidi"/>
            <w:sz w:val="22"/>
          </w:rPr>
          <w:tab/>
          <w:t>2972.37 (March 6, 2020) - 2409.39 (March 19, 2020)</w:t>
        </w:r>
      </w:ins>
    </w:p>
    <w:p w14:paraId="6F7ABD3D" w14:textId="77777777" w:rsidR="00331899" w:rsidRPr="007E2E07" w:rsidRDefault="00331899" w:rsidP="003A4525">
      <w:pPr>
        <w:rPr>
          <w:ins w:id="862" w:author="Author" w:date="2020-05-20T00:16:00Z"/>
          <w:rFonts w:asciiTheme="majorBidi" w:hAnsiTheme="majorBidi" w:cstheme="majorBidi"/>
          <w:sz w:val="22"/>
        </w:rPr>
        <w:pPrChange w:id="863" w:author="Author" w:date="2020-05-20T13:53:00Z">
          <w:pPr/>
        </w:pPrChange>
      </w:pPr>
      <w:ins w:id="864" w:author="Author" w:date="2020-05-20T00:16:00Z">
        <w:r w:rsidRPr="007E2E07">
          <w:rPr>
            <w:rFonts w:asciiTheme="majorBidi" w:hAnsiTheme="majorBidi" w:cstheme="majorBidi"/>
            <w:sz w:val="22"/>
          </w:rPr>
          <w:t>-18.9% in S&amp;P 500</w:t>
        </w:r>
      </w:ins>
    </w:p>
    <w:p w14:paraId="52BACB1D" w14:textId="77777777" w:rsidR="00331899" w:rsidRPr="007E2E07" w:rsidRDefault="00331899" w:rsidP="003A4525">
      <w:pPr>
        <w:rPr>
          <w:ins w:id="865" w:author="Author" w:date="2020-05-20T00:16:00Z"/>
          <w:rFonts w:asciiTheme="majorBidi" w:hAnsiTheme="majorBidi" w:cstheme="majorBidi"/>
          <w:sz w:val="22"/>
        </w:rPr>
        <w:pPrChange w:id="866" w:author="Author" w:date="2020-05-20T13:53:00Z">
          <w:pPr/>
        </w:pPrChange>
      </w:pPr>
      <w:ins w:id="867" w:author="Author" w:date="2020-05-20T00:16:00Z">
        <w:r w:rsidRPr="007E2E07">
          <w:rPr>
            <w:rFonts w:asciiTheme="majorBidi" w:hAnsiTheme="majorBidi" w:cstheme="majorBidi"/>
            <w:sz w:val="22"/>
          </w:rPr>
          <w:t>-</w:t>
        </w:r>
        <w:r w:rsidRPr="007E2E07">
          <w:rPr>
            <w:rFonts w:asciiTheme="majorBidi" w:hAnsiTheme="majorBidi" w:cstheme="majorBidi"/>
            <w:sz w:val="22"/>
          </w:rPr>
          <w:tab/>
          <w:t>1683.650 (March 6, 2020) - 1474.250 (March 19, 2020)</w:t>
        </w:r>
      </w:ins>
    </w:p>
    <w:p w14:paraId="630EFE69" w14:textId="77777777" w:rsidR="00331899" w:rsidRDefault="00331899" w:rsidP="003A4525">
      <w:pPr>
        <w:rPr>
          <w:ins w:id="868" w:author="Author" w:date="2020-05-20T00:16:00Z"/>
          <w:rFonts w:asciiTheme="majorBidi" w:hAnsiTheme="majorBidi" w:cstheme="majorBidi"/>
          <w:sz w:val="22"/>
        </w:rPr>
        <w:pPrChange w:id="869" w:author="Author" w:date="2020-05-20T13:53:00Z">
          <w:pPr/>
        </w:pPrChange>
      </w:pPr>
      <w:ins w:id="870" w:author="Author" w:date="2020-05-20T00:16:00Z">
        <w:r w:rsidRPr="007E2E07">
          <w:rPr>
            <w:rFonts w:asciiTheme="majorBidi" w:hAnsiTheme="majorBidi" w:cstheme="majorBidi"/>
            <w:sz w:val="22"/>
          </w:rPr>
          <w:t>-12.5% in gold</w:t>
        </w:r>
      </w:ins>
    </w:p>
    <w:p w14:paraId="5DBC0DE8" w14:textId="097C4043" w:rsidR="007E2000" w:rsidRDefault="007E2000" w:rsidP="003A4525">
      <w:pPr>
        <w:widowControl/>
        <w:autoSpaceDE w:val="0"/>
        <w:autoSpaceDN w:val="0"/>
        <w:adjustRightInd w:val="0"/>
        <w:jc w:val="left"/>
        <w:rPr>
          <w:ins w:id="871" w:author="Author" w:date="2020-05-20T00:22:00Z"/>
          <w:rFonts w:ascii="Arial" w:hAnsi="Arial" w:cs="Arial"/>
          <w:kern w:val="0"/>
          <w:sz w:val="18"/>
          <w:szCs w:val="18"/>
        </w:rPr>
        <w:pPrChange w:id="872" w:author="Author" w:date="2020-05-20T13:53:00Z">
          <w:pPr>
            <w:widowControl/>
            <w:autoSpaceDE w:val="0"/>
            <w:autoSpaceDN w:val="0"/>
            <w:adjustRightInd w:val="0"/>
            <w:jc w:val="left"/>
          </w:pPr>
        </w:pPrChange>
      </w:pPr>
    </w:p>
    <w:p w14:paraId="7BEAA509" w14:textId="5EDA6B95" w:rsidR="00237365" w:rsidRDefault="00AE24CD" w:rsidP="003A4525">
      <w:pPr>
        <w:widowControl/>
        <w:autoSpaceDE w:val="0"/>
        <w:autoSpaceDN w:val="0"/>
        <w:adjustRightInd w:val="0"/>
        <w:jc w:val="left"/>
        <w:rPr>
          <w:ins w:id="873" w:author="Author" w:date="2020-05-20T13:56:00Z"/>
          <w:rFonts w:ascii="Arial" w:hAnsi="Arial" w:cs="Arial"/>
          <w:kern w:val="0"/>
          <w:sz w:val="18"/>
          <w:szCs w:val="18"/>
        </w:rPr>
      </w:pPr>
      <w:ins w:id="874" w:author="Author" w:date="2020-05-20T14:31:00Z">
        <w:r>
          <w:rPr>
            <w:rFonts w:ascii="Arial" w:hAnsi="Arial" w:cs="Arial"/>
            <w:kern w:val="0"/>
            <w:sz w:val="18"/>
            <w:szCs w:val="18"/>
          </w:rPr>
          <w:t xml:space="preserve">1978-2020 and 2000-2020 </w:t>
        </w:r>
      </w:ins>
      <w:ins w:id="875" w:author="Author" w:date="2020-05-20T13:56:00Z">
        <w:r w:rsidR="00237365">
          <w:rPr>
            <w:rFonts w:ascii="Arial" w:hAnsi="Arial" w:cs="Arial"/>
            <w:kern w:val="0"/>
            <w:sz w:val="18"/>
            <w:szCs w:val="18"/>
          </w:rPr>
          <w:t xml:space="preserve">No significant </w:t>
        </w:r>
      </w:ins>
      <w:ins w:id="876" w:author="Author" w:date="2020-05-20T14:00:00Z">
        <w:r w:rsidR="00237365">
          <w:rPr>
            <w:rFonts w:ascii="Arial" w:hAnsi="Arial" w:cs="Arial"/>
            <w:kern w:val="0"/>
            <w:sz w:val="18"/>
            <w:szCs w:val="18"/>
          </w:rPr>
          <w:t xml:space="preserve">long-run </w:t>
        </w:r>
      </w:ins>
      <w:ins w:id="877" w:author="Author" w:date="2020-05-20T13:56:00Z">
        <w:r w:rsidR="00237365">
          <w:rPr>
            <w:rFonts w:ascii="Arial" w:hAnsi="Arial" w:cs="Arial"/>
            <w:kern w:val="0"/>
            <w:sz w:val="18"/>
            <w:szCs w:val="18"/>
          </w:rPr>
          <w:t>correlation</w:t>
        </w:r>
      </w:ins>
    </w:p>
    <w:p w14:paraId="41C61ECC" w14:textId="6F3ADFE9" w:rsidR="00237365" w:rsidRDefault="00237365" w:rsidP="00237365">
      <w:pPr>
        <w:widowControl/>
        <w:autoSpaceDE w:val="0"/>
        <w:autoSpaceDN w:val="0"/>
        <w:adjustRightInd w:val="0"/>
        <w:jc w:val="left"/>
        <w:rPr>
          <w:ins w:id="878" w:author="Author" w:date="2020-05-20T13:56:00Z"/>
          <w:rFonts w:ascii="Arial" w:hAnsi="Arial" w:cs="Arial"/>
          <w:kern w:val="0"/>
          <w:sz w:val="18"/>
          <w:szCs w:val="18"/>
        </w:rPr>
        <w:pPrChange w:id="879" w:author="Author" w:date="2020-05-20T14:00:00Z">
          <w:pPr>
            <w:widowControl/>
            <w:autoSpaceDE w:val="0"/>
            <w:autoSpaceDN w:val="0"/>
            <w:adjustRightInd w:val="0"/>
            <w:jc w:val="left"/>
          </w:pPr>
        </w:pPrChange>
      </w:pPr>
      <w:ins w:id="880" w:author="Author" w:date="2020-05-20T13:56:00Z">
        <w:r>
          <w:rPr>
            <w:rFonts w:ascii="Arial" w:hAnsi="Arial" w:cs="Arial"/>
            <w:kern w:val="0"/>
            <w:sz w:val="18"/>
            <w:szCs w:val="18"/>
          </w:rPr>
          <w:t>Negative correlation</w:t>
        </w:r>
      </w:ins>
    </w:p>
    <w:p w14:paraId="1586C842" w14:textId="7E2754C2" w:rsidR="00237365" w:rsidRDefault="00237365" w:rsidP="003A4525">
      <w:pPr>
        <w:widowControl/>
        <w:autoSpaceDE w:val="0"/>
        <w:autoSpaceDN w:val="0"/>
        <w:adjustRightInd w:val="0"/>
        <w:jc w:val="left"/>
        <w:rPr>
          <w:ins w:id="881" w:author="Author" w:date="2020-05-20T14:30:00Z"/>
          <w:rFonts w:ascii="Arial" w:hAnsi="Arial" w:cs="Arial"/>
          <w:kern w:val="0"/>
          <w:sz w:val="18"/>
          <w:szCs w:val="18"/>
        </w:rPr>
      </w:pPr>
      <w:ins w:id="882" w:author="Author" w:date="2020-05-20T13:56:00Z">
        <w:r>
          <w:rPr>
            <w:rFonts w:ascii="Arial" w:hAnsi="Arial" w:cs="Arial"/>
            <w:kern w:val="0"/>
            <w:sz w:val="18"/>
            <w:szCs w:val="18"/>
          </w:rPr>
          <w:t xml:space="preserve">Positive correlation </w:t>
        </w:r>
      </w:ins>
    </w:p>
    <w:p w14:paraId="6A7F6EAF" w14:textId="77777777" w:rsidR="00C81EC5" w:rsidRDefault="00C81EC5" w:rsidP="003A4525">
      <w:pPr>
        <w:widowControl/>
        <w:autoSpaceDE w:val="0"/>
        <w:autoSpaceDN w:val="0"/>
        <w:adjustRightInd w:val="0"/>
        <w:jc w:val="left"/>
        <w:rPr>
          <w:ins w:id="883" w:author="Author" w:date="2020-05-20T14:30:00Z"/>
          <w:rFonts w:asciiTheme="majorBidi" w:hAnsiTheme="majorBidi" w:cstheme="majorBidi"/>
          <w:kern w:val="0"/>
          <w:sz w:val="22"/>
        </w:rPr>
      </w:pPr>
    </w:p>
    <w:p w14:paraId="45EB8FC9" w14:textId="35F3ED9F" w:rsidR="00C81EC5" w:rsidRPr="0020168D" w:rsidRDefault="00C81EC5" w:rsidP="0020168D">
      <w:pPr>
        <w:widowControl/>
        <w:autoSpaceDE w:val="0"/>
        <w:autoSpaceDN w:val="0"/>
        <w:adjustRightInd w:val="0"/>
        <w:jc w:val="left"/>
        <w:rPr>
          <w:ins w:id="884" w:author="Author" w:date="2020-05-20T14:30:00Z"/>
          <w:rFonts w:asciiTheme="minorBidi" w:hAnsiTheme="minorBidi"/>
          <w:b/>
          <w:bCs/>
          <w:kern w:val="0"/>
          <w:sz w:val="18"/>
          <w:szCs w:val="18"/>
          <w:rPrChange w:id="885" w:author="Author" w:date="2020-05-20T14:33:00Z">
            <w:rPr>
              <w:ins w:id="886" w:author="Author" w:date="2020-05-20T14:30:00Z"/>
              <w:rFonts w:ascii="Arial" w:hAnsi="Arial" w:cs="Arial"/>
              <w:kern w:val="0"/>
              <w:sz w:val="18"/>
              <w:szCs w:val="18"/>
            </w:rPr>
          </w:rPrChange>
        </w:rPr>
        <w:pPrChange w:id="887" w:author="Author" w:date="2020-05-20T14:34:00Z">
          <w:pPr>
            <w:widowControl/>
            <w:autoSpaceDE w:val="0"/>
            <w:autoSpaceDN w:val="0"/>
            <w:adjustRightInd w:val="0"/>
            <w:jc w:val="left"/>
          </w:pPr>
        </w:pPrChange>
      </w:pPr>
      <w:ins w:id="888" w:author="Author" w:date="2020-05-20T14:30:00Z">
        <w:r w:rsidRPr="0020168D">
          <w:rPr>
            <w:rFonts w:asciiTheme="minorBidi" w:hAnsiTheme="minorBidi"/>
            <w:b/>
            <w:bCs/>
            <w:kern w:val="0"/>
            <w:sz w:val="18"/>
            <w:szCs w:val="18"/>
            <w:rPrChange w:id="889" w:author="Author" w:date="2020-05-20T14:33:00Z">
              <w:rPr>
                <w:rFonts w:ascii="Arial" w:hAnsi="Arial" w:cs="Arial"/>
                <w:kern w:val="0"/>
                <w:sz w:val="18"/>
                <w:szCs w:val="18"/>
              </w:rPr>
            </w:rPrChange>
          </w:rPr>
          <w:t xml:space="preserve">3. </w:t>
        </w:r>
        <w:r w:rsidRPr="0020168D">
          <w:rPr>
            <w:rFonts w:asciiTheme="minorBidi" w:hAnsiTheme="minorBidi"/>
            <w:b/>
            <w:bCs/>
            <w:kern w:val="0"/>
            <w:sz w:val="18"/>
            <w:szCs w:val="18"/>
            <w:rPrChange w:id="890" w:author="Author" w:date="2020-05-20T14:33:00Z">
              <w:rPr>
                <w:rFonts w:asciiTheme="majorBidi" w:hAnsiTheme="majorBidi" w:cstheme="majorBidi"/>
                <w:kern w:val="0"/>
                <w:sz w:val="22"/>
              </w:rPr>
            </w:rPrChange>
          </w:rPr>
          <w:t>Regre</w:t>
        </w:r>
      </w:ins>
      <w:ins w:id="891" w:author="Author" w:date="2020-05-20T14:31:00Z">
        <w:r w:rsidRPr="0020168D">
          <w:rPr>
            <w:rFonts w:asciiTheme="minorBidi" w:hAnsiTheme="minorBidi"/>
            <w:b/>
            <w:bCs/>
            <w:kern w:val="0"/>
            <w:sz w:val="18"/>
            <w:szCs w:val="18"/>
            <w:rPrChange w:id="892" w:author="Author" w:date="2020-05-20T14:33:00Z">
              <w:rPr>
                <w:rFonts w:asciiTheme="majorBidi" w:hAnsiTheme="majorBidi" w:cstheme="majorBidi"/>
                <w:kern w:val="0"/>
                <w:sz w:val="22"/>
              </w:rPr>
            </w:rPrChange>
          </w:rPr>
          <w:t>ssion</w:t>
        </w:r>
      </w:ins>
      <w:ins w:id="893" w:author="Author" w:date="2020-05-20T14:34:00Z">
        <w:r w:rsidR="0020168D">
          <w:rPr>
            <w:rFonts w:asciiTheme="minorBidi" w:hAnsiTheme="minorBidi"/>
            <w:b/>
            <w:bCs/>
            <w:kern w:val="0"/>
            <w:sz w:val="18"/>
            <w:szCs w:val="18"/>
          </w:rPr>
          <w:t xml:space="preserve"> </w:t>
        </w:r>
        <w:r w:rsidR="0020168D" w:rsidRPr="0020168D">
          <w:rPr>
            <w:rFonts w:asciiTheme="minorBidi" w:hAnsiTheme="minorBidi"/>
            <w:color w:val="FF0000"/>
            <w:kern w:val="0"/>
            <w:sz w:val="18"/>
            <w:szCs w:val="18"/>
            <w:rPrChange w:id="894" w:author="Author" w:date="2020-05-20T14:35:00Z">
              <w:rPr>
                <w:rFonts w:asciiTheme="minorBidi" w:hAnsiTheme="minorBidi"/>
                <w:b/>
                <w:bCs/>
                <w:kern w:val="0"/>
                <w:sz w:val="18"/>
                <w:szCs w:val="18"/>
              </w:rPr>
            </w:rPrChange>
          </w:rPr>
          <w:t>500 words</w:t>
        </w:r>
      </w:ins>
    </w:p>
    <w:p w14:paraId="47C89431" w14:textId="352E84D0" w:rsidR="0020168D" w:rsidRPr="0020168D" w:rsidRDefault="0020168D" w:rsidP="0020168D">
      <w:pPr>
        <w:rPr>
          <w:ins w:id="895" w:author="Author" w:date="2020-05-20T14:35:00Z"/>
          <w:rFonts w:asciiTheme="minorBidi" w:hAnsiTheme="minorBidi"/>
          <w:i/>
          <w:sz w:val="18"/>
          <w:szCs w:val="18"/>
          <w:rPrChange w:id="896" w:author="Author" w:date="2020-05-20T14:36:00Z">
            <w:rPr>
              <w:ins w:id="897" w:author="Author" w:date="2020-05-20T14:35:00Z"/>
              <w:rFonts w:asciiTheme="majorBidi" w:hAnsiTheme="majorBidi" w:cstheme="majorBidi"/>
              <w:sz w:val="22"/>
            </w:rPr>
          </w:rPrChange>
        </w:rPr>
      </w:pPr>
      <w:ins w:id="898" w:author="Author" w:date="2020-05-20T14:36:00Z">
        <w:r w:rsidRPr="0020168D">
          <w:rPr>
            <w:rFonts w:asciiTheme="minorBidi" w:hAnsiTheme="minorBidi"/>
            <w:i/>
            <w:sz w:val="18"/>
            <w:szCs w:val="18"/>
            <w:rPrChange w:id="899" w:author="Author" w:date="2020-05-20T14:36:00Z">
              <w:rPr>
                <w:rFonts w:asciiTheme="majorBidi" w:hAnsiTheme="majorBidi" w:cstheme="majorBidi"/>
                <w:sz w:val="22"/>
              </w:rPr>
            </w:rPrChange>
          </w:rPr>
          <w:t xml:space="preserve">3.1 </w:t>
        </w:r>
      </w:ins>
      <w:ins w:id="900" w:author="Author" w:date="2020-05-20T14:34:00Z">
        <w:r w:rsidRPr="0020168D">
          <w:rPr>
            <w:rFonts w:asciiTheme="minorBidi" w:hAnsiTheme="minorBidi"/>
            <w:i/>
            <w:sz w:val="18"/>
            <w:szCs w:val="18"/>
            <w:rPrChange w:id="901" w:author="Author" w:date="2020-05-20T14:36:00Z">
              <w:rPr>
                <w:rFonts w:asciiTheme="majorBidi" w:hAnsiTheme="majorBidi" w:cstheme="majorBidi"/>
                <w:sz w:val="22"/>
              </w:rPr>
            </w:rPrChange>
          </w:rPr>
          <w:t>Model</w:t>
        </w:r>
      </w:ins>
    </w:p>
    <w:p w14:paraId="22E5FAD4" w14:textId="77777777" w:rsidR="0020168D" w:rsidRPr="0020168D" w:rsidRDefault="0020168D" w:rsidP="0020168D">
      <w:pPr>
        <w:pStyle w:val="Prrafodelista"/>
        <w:numPr>
          <w:ilvl w:val="0"/>
          <w:numId w:val="7"/>
        </w:numPr>
        <w:rPr>
          <w:ins w:id="902" w:author="Author" w:date="2020-05-20T14:35:00Z"/>
          <w:rFonts w:asciiTheme="majorBidi" w:hAnsiTheme="majorBidi" w:cstheme="majorBidi"/>
          <w:shd w:val="clear" w:color="auto" w:fill="FFFFFF"/>
          <w:rPrChange w:id="903" w:author="Author" w:date="2020-05-20T14:36:00Z">
            <w:rPr>
              <w:ins w:id="904" w:author="Author" w:date="2020-05-20T14:35:00Z"/>
              <w:rFonts w:asciiTheme="minorBidi" w:hAnsiTheme="minorBidi"/>
              <w:color w:val="1F497D"/>
              <w:sz w:val="18"/>
              <w:szCs w:val="18"/>
              <w:shd w:val="clear" w:color="auto" w:fill="FFFFFF"/>
            </w:rPr>
          </w:rPrChange>
        </w:rPr>
      </w:pPr>
      <w:ins w:id="905" w:author="Author" w:date="2020-05-20T14:35:00Z">
        <w:r w:rsidRPr="0020168D">
          <w:rPr>
            <w:rFonts w:asciiTheme="majorBidi" w:hAnsiTheme="majorBidi" w:cstheme="majorBidi"/>
            <w:shd w:val="clear" w:color="auto" w:fill="FFFFFF"/>
            <w:rPrChange w:id="906" w:author="Author" w:date="2020-05-20T14:36:00Z">
              <w:rPr>
                <w:rFonts w:asciiTheme="minorBidi" w:hAnsiTheme="minorBidi"/>
                <w:color w:val="1F497D"/>
                <w:sz w:val="18"/>
                <w:szCs w:val="18"/>
                <w:shd w:val="clear" w:color="auto" w:fill="FFFFFF"/>
              </w:rPr>
            </w:rPrChange>
          </w:rPr>
          <w:t>Present model equation and reason for this model.</w:t>
        </w:r>
      </w:ins>
    </w:p>
    <w:p w14:paraId="7ADCDFA7" w14:textId="608F7C56" w:rsidR="0020168D" w:rsidRPr="0020168D" w:rsidRDefault="0020168D" w:rsidP="0020168D">
      <w:pPr>
        <w:pStyle w:val="Prrafodelista"/>
        <w:numPr>
          <w:ilvl w:val="0"/>
          <w:numId w:val="7"/>
        </w:numPr>
        <w:rPr>
          <w:ins w:id="907" w:author="Author" w:date="2020-05-20T14:34:00Z"/>
          <w:rFonts w:asciiTheme="majorBidi" w:hAnsiTheme="majorBidi" w:cstheme="majorBidi"/>
          <w:shd w:val="clear" w:color="auto" w:fill="FFFFFF"/>
          <w:rPrChange w:id="908" w:author="Author" w:date="2020-05-20T14:36:00Z">
            <w:rPr>
              <w:ins w:id="909" w:author="Author" w:date="2020-05-20T14:34:00Z"/>
            </w:rPr>
          </w:rPrChange>
        </w:rPr>
        <w:pPrChange w:id="910" w:author="Author" w:date="2020-05-20T14:35:00Z">
          <w:pPr/>
        </w:pPrChange>
      </w:pPr>
      <w:ins w:id="911" w:author="Author" w:date="2020-05-20T14:35:00Z">
        <w:r w:rsidRPr="0020168D">
          <w:rPr>
            <w:rFonts w:asciiTheme="majorBidi" w:hAnsiTheme="majorBidi" w:cstheme="majorBidi"/>
            <w:shd w:val="clear" w:color="auto" w:fill="FFFFFF"/>
            <w:rPrChange w:id="912" w:author="Author" w:date="2020-05-20T14:36:00Z">
              <w:rPr>
                <w:rFonts w:asciiTheme="minorBidi" w:hAnsiTheme="minorBidi"/>
                <w:color w:val="1F497D"/>
                <w:sz w:val="18"/>
                <w:szCs w:val="18"/>
                <w:shd w:val="clear" w:color="auto" w:fill="FFFFFF"/>
              </w:rPr>
            </w:rPrChange>
          </w:rPr>
          <w:t>Present results in an equation and explain what each term means.</w:t>
        </w:r>
      </w:ins>
    </w:p>
    <w:p w14:paraId="513BE6D3" w14:textId="449333D9" w:rsidR="0020168D" w:rsidRPr="0020168D" w:rsidRDefault="0020168D" w:rsidP="0020168D">
      <w:pPr>
        <w:rPr>
          <w:ins w:id="913" w:author="Author" w:date="2020-05-20T14:34:00Z"/>
          <w:rFonts w:asciiTheme="minorBidi" w:hAnsiTheme="minorBidi"/>
          <w:i/>
          <w:iCs/>
          <w:sz w:val="18"/>
          <w:szCs w:val="18"/>
          <w:rPrChange w:id="914" w:author="Author" w:date="2020-05-20T14:36:00Z">
            <w:rPr>
              <w:ins w:id="915" w:author="Author" w:date="2020-05-20T14:34:00Z"/>
              <w:rFonts w:asciiTheme="majorBidi" w:hAnsiTheme="majorBidi" w:cstheme="majorBidi"/>
              <w:sz w:val="22"/>
            </w:rPr>
          </w:rPrChange>
        </w:rPr>
      </w:pPr>
      <w:ins w:id="916" w:author="Author" w:date="2020-05-20T14:36:00Z">
        <w:r w:rsidRPr="0020168D">
          <w:rPr>
            <w:rFonts w:asciiTheme="minorBidi" w:hAnsiTheme="minorBidi"/>
            <w:i/>
            <w:iCs/>
            <w:sz w:val="18"/>
            <w:szCs w:val="18"/>
            <w:rPrChange w:id="917" w:author="Author" w:date="2020-05-20T14:36:00Z">
              <w:rPr>
                <w:rFonts w:asciiTheme="minorBidi" w:hAnsiTheme="minorBidi"/>
                <w:sz w:val="18"/>
                <w:szCs w:val="18"/>
              </w:rPr>
            </w:rPrChange>
          </w:rPr>
          <w:t xml:space="preserve">3.2 </w:t>
        </w:r>
      </w:ins>
      <w:ins w:id="918" w:author="Author" w:date="2020-05-20T14:34:00Z">
        <w:r w:rsidRPr="0020168D">
          <w:rPr>
            <w:rFonts w:asciiTheme="minorBidi" w:hAnsiTheme="minorBidi"/>
            <w:i/>
            <w:iCs/>
            <w:sz w:val="18"/>
            <w:szCs w:val="18"/>
            <w:rPrChange w:id="919" w:author="Author" w:date="2020-05-20T14:36:00Z">
              <w:rPr>
                <w:rFonts w:asciiTheme="majorBidi" w:hAnsiTheme="majorBidi" w:cstheme="majorBidi"/>
                <w:sz w:val="22"/>
              </w:rPr>
            </w:rPrChange>
          </w:rPr>
          <w:t>Results</w:t>
        </w:r>
      </w:ins>
    </w:p>
    <w:p w14:paraId="1AE0612C" w14:textId="02FADFD7" w:rsidR="0020168D" w:rsidRPr="0020168D" w:rsidRDefault="0020168D" w:rsidP="0020168D">
      <w:pPr>
        <w:rPr>
          <w:ins w:id="920" w:author="Author" w:date="2020-05-20T14:34:00Z"/>
          <w:rFonts w:asciiTheme="minorBidi" w:hAnsiTheme="minorBidi"/>
          <w:sz w:val="18"/>
          <w:szCs w:val="18"/>
          <w:rPrChange w:id="921" w:author="Author" w:date="2020-05-20T14:36:00Z">
            <w:rPr>
              <w:ins w:id="922" w:author="Author" w:date="2020-05-20T14:34:00Z"/>
              <w:rFonts w:asciiTheme="majorBidi" w:hAnsiTheme="majorBidi" w:cstheme="majorBidi"/>
              <w:sz w:val="22"/>
            </w:rPr>
          </w:rPrChange>
        </w:rPr>
      </w:pPr>
      <w:ins w:id="923" w:author="Author" w:date="2020-05-20T14:36:00Z">
        <w:r>
          <w:rPr>
            <w:rFonts w:asciiTheme="minorBidi" w:hAnsiTheme="minorBidi"/>
            <w:sz w:val="18"/>
            <w:szCs w:val="18"/>
          </w:rPr>
          <w:t xml:space="preserve">3.3.1 </w:t>
        </w:r>
      </w:ins>
      <w:ins w:id="924" w:author="Author" w:date="2020-05-20T14:34:00Z">
        <w:r w:rsidRPr="0020168D">
          <w:rPr>
            <w:rFonts w:asciiTheme="minorBidi" w:hAnsiTheme="minorBidi"/>
            <w:sz w:val="18"/>
            <w:szCs w:val="18"/>
            <w:rPrChange w:id="925" w:author="Author" w:date="2020-05-20T14:36:00Z">
              <w:rPr>
                <w:rFonts w:asciiTheme="majorBidi" w:hAnsiTheme="majorBidi" w:cstheme="majorBidi"/>
                <w:sz w:val="22"/>
              </w:rPr>
            </w:rPrChange>
          </w:rPr>
          <w:t>Analysis</w:t>
        </w:r>
      </w:ins>
    </w:p>
    <w:p w14:paraId="75B8A456" w14:textId="77777777" w:rsidR="00053C5D" w:rsidRPr="007E2E07" w:rsidRDefault="00053C5D" w:rsidP="00053C5D">
      <w:pPr>
        <w:rPr>
          <w:ins w:id="926" w:author="Author" w:date="2020-05-20T14:36:00Z"/>
          <w:rFonts w:asciiTheme="majorBidi" w:hAnsiTheme="majorBidi" w:cstheme="majorBidi"/>
          <w:sz w:val="22"/>
        </w:rPr>
      </w:pPr>
      <w:ins w:id="927" w:author="Author" w:date="2020-05-20T14:36:00Z">
        <w:r w:rsidRPr="007E2E07">
          <w:rPr>
            <w:rFonts w:asciiTheme="majorBidi" w:hAnsiTheme="majorBidi" w:cstheme="majorBidi"/>
            <w:sz w:val="22"/>
          </w:rPr>
          <w:t>DW &lt; 1.5 Positive autocorrelation</w:t>
        </w:r>
      </w:ins>
    </w:p>
    <w:p w14:paraId="47856922" w14:textId="77777777" w:rsidR="00053C5D" w:rsidRPr="007E2E07" w:rsidRDefault="00053C5D" w:rsidP="00053C5D">
      <w:pPr>
        <w:rPr>
          <w:ins w:id="928" w:author="Author" w:date="2020-05-20T14:36:00Z"/>
          <w:rFonts w:asciiTheme="majorBidi" w:hAnsiTheme="majorBidi" w:cstheme="majorBidi"/>
          <w:sz w:val="22"/>
        </w:rPr>
      </w:pPr>
      <w:ins w:id="929" w:author="Author" w:date="2020-05-20T14:36:00Z">
        <w:r w:rsidRPr="007E2E07">
          <w:rPr>
            <w:rFonts w:asciiTheme="majorBidi" w:hAnsiTheme="majorBidi" w:cstheme="majorBidi"/>
            <w:sz w:val="22"/>
          </w:rPr>
          <w:t>DW &gt; 1.5 No autocorrelation</w:t>
        </w:r>
      </w:ins>
    </w:p>
    <w:p w14:paraId="641F1AC9" w14:textId="77777777" w:rsidR="00053C5D" w:rsidRPr="007E2E07" w:rsidRDefault="00053C5D" w:rsidP="00053C5D">
      <w:pPr>
        <w:rPr>
          <w:ins w:id="930" w:author="Author" w:date="2020-05-20T14:36:00Z"/>
          <w:rFonts w:asciiTheme="majorBidi" w:hAnsiTheme="majorBidi" w:cstheme="majorBidi"/>
          <w:sz w:val="22"/>
        </w:rPr>
      </w:pPr>
      <w:ins w:id="931" w:author="Author" w:date="2020-05-20T14:36:00Z">
        <w:r w:rsidRPr="007E2E07">
          <w:rPr>
            <w:rFonts w:asciiTheme="majorBidi" w:hAnsiTheme="majorBidi" w:cstheme="majorBidi"/>
            <w:sz w:val="22"/>
          </w:rPr>
          <w:t>DW &lt; 2.5 Negative auto correlation</w:t>
        </w:r>
      </w:ins>
    </w:p>
    <w:p w14:paraId="4B4A1FF4" w14:textId="77777777" w:rsidR="00053C5D" w:rsidRDefault="00053C5D" w:rsidP="0020168D">
      <w:pPr>
        <w:rPr>
          <w:ins w:id="932" w:author="Author" w:date="2020-05-20T14:36:00Z"/>
          <w:rFonts w:asciiTheme="minorBidi" w:hAnsiTheme="minorBidi"/>
          <w:sz w:val="18"/>
          <w:szCs w:val="18"/>
        </w:rPr>
      </w:pPr>
    </w:p>
    <w:p w14:paraId="5DBF46F5" w14:textId="4D86E69E" w:rsidR="0020168D" w:rsidRPr="0020168D" w:rsidRDefault="0020168D" w:rsidP="0020168D">
      <w:pPr>
        <w:rPr>
          <w:ins w:id="933" w:author="Author" w:date="2020-05-20T14:34:00Z"/>
          <w:rFonts w:asciiTheme="minorBidi" w:hAnsiTheme="minorBidi"/>
          <w:sz w:val="18"/>
          <w:szCs w:val="18"/>
          <w:rPrChange w:id="934" w:author="Author" w:date="2020-05-20T14:36:00Z">
            <w:rPr>
              <w:ins w:id="935" w:author="Author" w:date="2020-05-20T14:34:00Z"/>
              <w:rFonts w:asciiTheme="majorBidi" w:hAnsiTheme="majorBidi" w:cstheme="majorBidi"/>
              <w:sz w:val="22"/>
            </w:rPr>
          </w:rPrChange>
        </w:rPr>
      </w:pPr>
      <w:ins w:id="936" w:author="Author" w:date="2020-05-20T14:36:00Z">
        <w:r>
          <w:rPr>
            <w:rFonts w:asciiTheme="minorBidi" w:hAnsiTheme="minorBidi"/>
            <w:sz w:val="18"/>
            <w:szCs w:val="18"/>
          </w:rPr>
          <w:t xml:space="preserve">3.3.2 </w:t>
        </w:r>
      </w:ins>
      <w:ins w:id="937" w:author="Author" w:date="2020-05-20T14:34:00Z">
        <w:r w:rsidRPr="0020168D">
          <w:rPr>
            <w:rFonts w:asciiTheme="minorBidi" w:hAnsiTheme="minorBidi"/>
            <w:sz w:val="18"/>
            <w:szCs w:val="18"/>
            <w:rPrChange w:id="938" w:author="Author" w:date="2020-05-20T14:36:00Z">
              <w:rPr>
                <w:rFonts w:asciiTheme="majorBidi" w:hAnsiTheme="majorBidi" w:cstheme="majorBidi"/>
                <w:sz w:val="22"/>
              </w:rPr>
            </w:rPrChange>
          </w:rPr>
          <w:t>Sub-sample analysis</w:t>
        </w:r>
      </w:ins>
    </w:p>
    <w:p w14:paraId="1E6AE5CB" w14:textId="0DBF80BF" w:rsidR="00C81EC5" w:rsidRDefault="00C81EC5" w:rsidP="003A4525">
      <w:pPr>
        <w:widowControl/>
        <w:autoSpaceDE w:val="0"/>
        <w:autoSpaceDN w:val="0"/>
        <w:adjustRightInd w:val="0"/>
        <w:jc w:val="left"/>
        <w:rPr>
          <w:ins w:id="939" w:author="Author" w:date="2020-05-20T14:34:00Z"/>
          <w:rFonts w:ascii="Arial" w:hAnsi="Arial" w:cs="Arial"/>
          <w:kern w:val="0"/>
          <w:sz w:val="18"/>
          <w:szCs w:val="18"/>
        </w:rPr>
      </w:pPr>
    </w:p>
    <w:p w14:paraId="06BAE9CB" w14:textId="75CFE0FE" w:rsidR="0020168D" w:rsidRDefault="0020168D" w:rsidP="0020168D">
      <w:pPr>
        <w:widowControl/>
        <w:autoSpaceDE w:val="0"/>
        <w:autoSpaceDN w:val="0"/>
        <w:adjustRightInd w:val="0"/>
        <w:ind w:left="420" w:hanging="420"/>
        <w:jc w:val="left"/>
        <w:rPr>
          <w:ins w:id="940" w:author="Author" w:date="2020-05-20T14:34:00Z"/>
          <w:rFonts w:ascii="Arial" w:hAnsi="Arial" w:cs="Arial"/>
          <w:b/>
          <w:bCs/>
          <w:kern w:val="0"/>
          <w:sz w:val="18"/>
          <w:szCs w:val="18"/>
        </w:rPr>
        <w:pPrChange w:id="941" w:author="Author" w:date="2020-05-20T14:35:00Z">
          <w:pPr>
            <w:widowControl/>
            <w:autoSpaceDE w:val="0"/>
            <w:autoSpaceDN w:val="0"/>
            <w:adjustRightInd w:val="0"/>
            <w:jc w:val="left"/>
          </w:pPr>
        </w:pPrChange>
      </w:pPr>
      <w:ins w:id="942" w:author="Author" w:date="2020-05-20T14:34:00Z">
        <w:r w:rsidRPr="0020168D">
          <w:rPr>
            <w:rFonts w:ascii="Arial" w:hAnsi="Arial" w:cs="Arial"/>
            <w:b/>
            <w:bCs/>
            <w:kern w:val="0"/>
            <w:sz w:val="18"/>
            <w:szCs w:val="18"/>
            <w:rPrChange w:id="943" w:author="Author" w:date="2020-05-20T14:34:00Z">
              <w:rPr>
                <w:rFonts w:ascii="Arial" w:hAnsi="Arial" w:cs="Arial"/>
                <w:kern w:val="0"/>
                <w:sz w:val="18"/>
                <w:szCs w:val="18"/>
              </w:rPr>
            </w:rPrChange>
          </w:rPr>
          <w:t>4. Conclusion</w:t>
        </w:r>
      </w:ins>
      <w:ins w:id="944" w:author="Author" w:date="2020-05-20T14:35:00Z">
        <w:r>
          <w:rPr>
            <w:rFonts w:ascii="Arial" w:hAnsi="Arial" w:cs="Arial"/>
            <w:b/>
            <w:bCs/>
            <w:kern w:val="0"/>
            <w:sz w:val="18"/>
            <w:szCs w:val="18"/>
          </w:rPr>
          <w:t xml:space="preserve"> </w:t>
        </w:r>
        <w:r w:rsidRPr="007E2E07">
          <w:rPr>
            <w:rFonts w:asciiTheme="minorBidi" w:hAnsiTheme="minorBidi"/>
            <w:color w:val="FF0000"/>
            <w:kern w:val="0"/>
            <w:sz w:val="18"/>
            <w:szCs w:val="18"/>
          </w:rPr>
          <w:t>500 words</w:t>
        </w:r>
      </w:ins>
    </w:p>
    <w:p w14:paraId="1D482AB1" w14:textId="4B5DFA85" w:rsidR="0020168D" w:rsidRPr="00053C5D" w:rsidRDefault="00053C5D" w:rsidP="0020168D">
      <w:pPr>
        <w:rPr>
          <w:ins w:id="945" w:author="Author" w:date="2020-05-20T14:34:00Z"/>
          <w:rFonts w:asciiTheme="minorBidi" w:hAnsiTheme="minorBidi"/>
          <w:i/>
          <w:iCs/>
          <w:sz w:val="18"/>
          <w:szCs w:val="18"/>
          <w:rPrChange w:id="946" w:author="Author" w:date="2020-05-20T14:36:00Z">
            <w:rPr>
              <w:ins w:id="947" w:author="Author" w:date="2020-05-20T14:34:00Z"/>
              <w:rFonts w:asciiTheme="majorBidi" w:hAnsiTheme="majorBidi" w:cstheme="majorBidi"/>
              <w:sz w:val="22"/>
            </w:rPr>
          </w:rPrChange>
        </w:rPr>
      </w:pPr>
      <w:ins w:id="948" w:author="Author" w:date="2020-05-20T14:36:00Z">
        <w:r w:rsidRPr="00053C5D">
          <w:rPr>
            <w:rFonts w:asciiTheme="minorBidi" w:hAnsiTheme="minorBidi"/>
            <w:i/>
            <w:iCs/>
            <w:sz w:val="18"/>
            <w:szCs w:val="18"/>
            <w:rPrChange w:id="949" w:author="Author" w:date="2020-05-20T14:36:00Z">
              <w:rPr>
                <w:rFonts w:asciiTheme="majorBidi" w:hAnsiTheme="majorBidi" w:cstheme="majorBidi"/>
                <w:sz w:val="22"/>
              </w:rPr>
            </w:rPrChange>
          </w:rPr>
          <w:t xml:space="preserve">4.1 </w:t>
        </w:r>
      </w:ins>
      <w:ins w:id="950" w:author="Author" w:date="2020-05-20T14:34:00Z">
        <w:r w:rsidR="0020168D" w:rsidRPr="00053C5D">
          <w:rPr>
            <w:rFonts w:asciiTheme="minorBidi" w:hAnsiTheme="minorBidi"/>
            <w:i/>
            <w:iCs/>
            <w:sz w:val="18"/>
            <w:szCs w:val="18"/>
            <w:rPrChange w:id="951" w:author="Author" w:date="2020-05-20T14:36:00Z">
              <w:rPr>
                <w:rFonts w:asciiTheme="majorBidi" w:hAnsiTheme="majorBidi" w:cstheme="majorBidi"/>
                <w:sz w:val="22"/>
              </w:rPr>
            </w:rPrChange>
          </w:rPr>
          <w:t>Long-run</w:t>
        </w:r>
        <w:r w:rsidR="0020168D" w:rsidRPr="00053C5D">
          <w:rPr>
            <w:rFonts w:asciiTheme="minorBidi" w:hAnsiTheme="minorBidi"/>
            <w:i/>
            <w:iCs/>
            <w:sz w:val="18"/>
            <w:szCs w:val="18"/>
            <w:rPrChange w:id="952" w:author="Author" w:date="2020-05-20T14:36:00Z">
              <w:rPr>
                <w:rFonts w:asciiTheme="majorBidi" w:hAnsiTheme="majorBidi" w:cstheme="majorBidi"/>
                <w:sz w:val="22"/>
              </w:rPr>
            </w:rPrChange>
          </w:rPr>
          <w:t xml:space="preserve"> vs. s</w:t>
        </w:r>
        <w:r w:rsidR="0020168D" w:rsidRPr="00053C5D">
          <w:rPr>
            <w:rFonts w:asciiTheme="minorBidi" w:hAnsiTheme="minorBidi"/>
            <w:i/>
            <w:iCs/>
            <w:sz w:val="18"/>
            <w:szCs w:val="18"/>
            <w:rPrChange w:id="953" w:author="Author" w:date="2020-05-20T14:36:00Z">
              <w:rPr>
                <w:rFonts w:asciiTheme="majorBidi" w:hAnsiTheme="majorBidi" w:cstheme="majorBidi"/>
                <w:sz w:val="22"/>
              </w:rPr>
            </w:rPrChange>
          </w:rPr>
          <w:t>hort-run</w:t>
        </w:r>
      </w:ins>
    </w:p>
    <w:p w14:paraId="46CB656C" w14:textId="5040356C" w:rsidR="0020168D" w:rsidRPr="00053C5D" w:rsidRDefault="00053C5D" w:rsidP="0020168D">
      <w:pPr>
        <w:rPr>
          <w:ins w:id="954" w:author="Author" w:date="2020-05-20T14:34:00Z"/>
          <w:rFonts w:asciiTheme="minorBidi" w:hAnsiTheme="minorBidi"/>
          <w:i/>
          <w:iCs/>
          <w:sz w:val="18"/>
          <w:szCs w:val="18"/>
          <w:rPrChange w:id="955" w:author="Author" w:date="2020-05-20T14:36:00Z">
            <w:rPr>
              <w:ins w:id="956" w:author="Author" w:date="2020-05-20T14:34:00Z"/>
              <w:rFonts w:asciiTheme="majorBidi" w:hAnsiTheme="majorBidi" w:cstheme="majorBidi"/>
              <w:sz w:val="22"/>
            </w:rPr>
          </w:rPrChange>
        </w:rPr>
        <w:pPrChange w:id="957" w:author="Author" w:date="2020-05-20T14:34:00Z">
          <w:pPr/>
        </w:pPrChange>
      </w:pPr>
      <w:ins w:id="958" w:author="Author" w:date="2020-05-20T14:36:00Z">
        <w:r w:rsidRPr="00053C5D">
          <w:rPr>
            <w:rFonts w:asciiTheme="minorBidi" w:hAnsiTheme="minorBidi"/>
            <w:i/>
            <w:iCs/>
            <w:sz w:val="18"/>
            <w:szCs w:val="18"/>
            <w:rPrChange w:id="959" w:author="Author" w:date="2020-05-20T14:36:00Z">
              <w:rPr>
                <w:rFonts w:asciiTheme="majorBidi" w:hAnsiTheme="majorBidi" w:cstheme="majorBidi"/>
                <w:sz w:val="22"/>
              </w:rPr>
            </w:rPrChange>
          </w:rPr>
          <w:t xml:space="preserve">4.2 </w:t>
        </w:r>
      </w:ins>
      <w:ins w:id="960" w:author="Author" w:date="2020-05-20T14:34:00Z">
        <w:r w:rsidR="0020168D" w:rsidRPr="00053C5D">
          <w:rPr>
            <w:rFonts w:asciiTheme="minorBidi" w:hAnsiTheme="minorBidi"/>
            <w:i/>
            <w:iCs/>
            <w:sz w:val="18"/>
            <w:szCs w:val="18"/>
            <w:rPrChange w:id="961" w:author="Author" w:date="2020-05-20T14:36:00Z">
              <w:rPr>
                <w:rFonts w:asciiTheme="majorBidi" w:hAnsiTheme="majorBidi" w:cstheme="majorBidi"/>
                <w:sz w:val="22"/>
              </w:rPr>
            </w:rPrChange>
          </w:rPr>
          <w:t>Volatility</w:t>
        </w:r>
      </w:ins>
    </w:p>
    <w:p w14:paraId="7441625D" w14:textId="77777777" w:rsidR="0020168D" w:rsidRPr="0020168D" w:rsidRDefault="0020168D" w:rsidP="003A4525">
      <w:pPr>
        <w:widowControl/>
        <w:autoSpaceDE w:val="0"/>
        <w:autoSpaceDN w:val="0"/>
        <w:adjustRightInd w:val="0"/>
        <w:jc w:val="left"/>
        <w:rPr>
          <w:ins w:id="962" w:author="Author" w:date="2020-05-19T19:50:00Z"/>
          <w:rFonts w:ascii="Arial" w:hAnsi="Arial" w:cs="Arial"/>
          <w:b/>
          <w:bCs/>
          <w:kern w:val="0"/>
          <w:sz w:val="18"/>
          <w:szCs w:val="18"/>
          <w:rPrChange w:id="963" w:author="Author" w:date="2020-05-20T14:34:00Z">
            <w:rPr>
              <w:ins w:id="964" w:author="Author" w:date="2020-05-19T19:50:00Z"/>
            </w:rPr>
          </w:rPrChange>
        </w:rPr>
        <w:pPrChange w:id="965" w:author="Author" w:date="2020-05-20T13:53:00Z">
          <w:pPr>
            <w:ind w:left="66"/>
            <w:jc w:val="center"/>
          </w:pPr>
        </w:pPrChange>
      </w:pPr>
    </w:p>
    <w:p w14:paraId="668C8769" w14:textId="55CC29E2" w:rsidR="00DF3169" w:rsidRPr="0020168D" w:rsidRDefault="00DF3169" w:rsidP="0020168D">
      <w:pPr>
        <w:pStyle w:val="Prrafodelista"/>
        <w:ind w:left="0"/>
        <w:rPr>
          <w:ins w:id="966" w:author="Author" w:date="2020-05-17T22:21:00Z"/>
          <w:rFonts w:asciiTheme="minorBidi" w:hAnsiTheme="minorBidi"/>
          <w:b/>
          <w:bCs/>
          <w:sz w:val="18"/>
          <w:szCs w:val="18"/>
          <w:shd w:val="clear" w:color="auto" w:fill="FFFFFF"/>
          <w:rPrChange w:id="967" w:author="Author" w:date="2020-05-20T14:35:00Z">
            <w:rPr>
              <w:ins w:id="968" w:author="Author" w:date="2020-05-17T22:21:00Z"/>
              <w:shd w:val="clear" w:color="auto" w:fill="FFFFFF"/>
            </w:rPr>
          </w:rPrChange>
        </w:rPr>
        <w:pPrChange w:id="969" w:author="Author" w:date="2020-05-20T14:35:00Z">
          <w:pPr>
            <w:pStyle w:val="Prrafodelista"/>
            <w:numPr>
              <w:numId w:val="3"/>
            </w:numPr>
            <w:ind w:left="426" w:hanging="360"/>
          </w:pPr>
        </w:pPrChange>
      </w:pPr>
      <w:ins w:id="970" w:author="Author" w:date="2020-05-17T22:21:00Z">
        <w:r w:rsidRPr="0020168D">
          <w:rPr>
            <w:rFonts w:asciiTheme="minorBidi" w:hAnsiTheme="minorBidi"/>
            <w:b/>
            <w:bCs/>
            <w:sz w:val="18"/>
            <w:szCs w:val="18"/>
            <w:shd w:val="clear" w:color="auto" w:fill="FFFFFF"/>
            <w:rPrChange w:id="971" w:author="Author" w:date="2020-05-20T14:35:00Z">
              <w:rPr>
                <w:shd w:val="clear" w:color="auto" w:fill="FFFFFF"/>
              </w:rPr>
            </w:rPrChange>
          </w:rPr>
          <w:t>Bibliography</w:t>
        </w:r>
      </w:ins>
    </w:p>
    <w:p w14:paraId="05F8DE7C" w14:textId="5F717B66" w:rsidR="00CF03B3" w:rsidRPr="0020168D" w:rsidRDefault="00DF3169" w:rsidP="0020168D">
      <w:pPr>
        <w:pStyle w:val="Prrafodelista"/>
        <w:ind w:left="0"/>
        <w:rPr>
          <w:rFonts w:asciiTheme="minorBidi" w:hAnsiTheme="minorBidi"/>
          <w:b/>
          <w:bCs/>
          <w:sz w:val="18"/>
          <w:szCs w:val="18"/>
          <w:shd w:val="clear" w:color="auto" w:fill="FFFFFF"/>
          <w:rPrChange w:id="972" w:author="Author" w:date="2020-05-20T14:35:00Z">
            <w:rPr/>
          </w:rPrChange>
        </w:rPr>
        <w:pPrChange w:id="973" w:author="Author" w:date="2020-05-20T14:35:00Z">
          <w:pPr>
            <w:spacing w:line="480" w:lineRule="auto"/>
            <w:jc w:val="left"/>
          </w:pPr>
        </w:pPrChange>
      </w:pPr>
      <w:ins w:id="974" w:author="Author" w:date="2020-05-17T22:21:00Z">
        <w:r w:rsidRPr="0020168D">
          <w:rPr>
            <w:rFonts w:asciiTheme="minorBidi" w:hAnsiTheme="minorBidi"/>
            <w:b/>
            <w:bCs/>
            <w:sz w:val="18"/>
            <w:szCs w:val="18"/>
            <w:shd w:val="clear" w:color="auto" w:fill="FFFFFF"/>
            <w:rPrChange w:id="975" w:author="Author" w:date="2020-05-20T14:35:00Z">
              <w:rPr>
                <w:rFonts w:asciiTheme="minorBidi" w:hAnsiTheme="minorBidi"/>
                <w:color w:val="1F497D"/>
                <w:sz w:val="18"/>
                <w:szCs w:val="18"/>
                <w:shd w:val="clear" w:color="auto" w:fill="FFFFFF"/>
              </w:rPr>
            </w:rPrChange>
          </w:rPr>
          <w:t>Appendix</w:t>
        </w:r>
      </w:ins>
      <w:r w:rsidR="00CF03B3" w:rsidRPr="0020168D">
        <w:rPr>
          <w:rFonts w:ascii="Times New Roman" w:hAnsi="Times New Roman" w:cs="Times New Roman"/>
          <w:b/>
          <w:bCs/>
          <w:i/>
          <w:rPrChange w:id="976" w:author="Author" w:date="2020-05-20T14:35:00Z">
            <w:rPr/>
          </w:rPrChange>
        </w:rPr>
        <w:br w:type="page"/>
      </w:r>
    </w:p>
    <w:p w14:paraId="377BF7F7" w14:textId="77777777" w:rsidR="00CF03B3" w:rsidRPr="00CE42C2" w:rsidRDefault="00CF03B3" w:rsidP="003A4525">
      <w:pPr>
        <w:rPr>
          <w:rFonts w:ascii="Times New Roman" w:hAnsi="Times New Roman" w:cs="Times New Roman"/>
          <w:b/>
          <w:sz w:val="22"/>
        </w:rPr>
        <w:pPrChange w:id="977" w:author="Author" w:date="2020-05-20T13:53:00Z">
          <w:pPr>
            <w:spacing w:line="480" w:lineRule="auto"/>
            <w:jc w:val="left"/>
          </w:pPr>
        </w:pPrChange>
      </w:pPr>
      <w:r w:rsidRPr="00CE42C2">
        <w:rPr>
          <w:rFonts w:ascii="Times New Roman" w:hAnsi="Times New Roman" w:cs="Times New Roman"/>
          <w:b/>
          <w:sz w:val="22"/>
        </w:rPr>
        <w:lastRenderedPageBreak/>
        <w:t>Introduction</w:t>
      </w:r>
    </w:p>
    <w:p w14:paraId="50868D30" w14:textId="77777777" w:rsidR="00D52C3D" w:rsidRDefault="00D52C3D" w:rsidP="003A4525">
      <w:pPr>
        <w:rPr>
          <w:ins w:id="978" w:author="Author" w:date="2020-05-17T22:24:00Z"/>
          <w:rFonts w:ascii="Times New Roman" w:hAnsi="Times New Roman" w:cs="Times New Roman"/>
          <w:sz w:val="22"/>
        </w:rPr>
        <w:pPrChange w:id="979" w:author="Author" w:date="2020-05-20T13:53:00Z">
          <w:pPr/>
        </w:pPrChange>
      </w:pPr>
      <w:ins w:id="980" w:author="Author" w:date="2020-05-17T22:24:00Z">
        <w:r>
          <w:rPr>
            <w:rFonts w:ascii="Times New Roman" w:hAnsi="Times New Roman" w:cs="Times New Roman"/>
            <w:sz w:val="22"/>
          </w:rPr>
          <w:t xml:space="preserve">Precious metals, including gold, are widely used to diversify </w:t>
        </w:r>
        <w:r w:rsidRPr="005C19DD">
          <w:rPr>
            <w:rFonts w:ascii="Times New Roman" w:hAnsi="Times New Roman" w:cs="Times New Roman"/>
            <w:sz w:val="22"/>
          </w:rPr>
          <w:t>investment portfolio</w:t>
        </w:r>
        <w:r>
          <w:rPr>
            <w:rFonts w:ascii="Times New Roman" w:hAnsi="Times New Roman" w:cs="Times New Roman"/>
            <w:sz w:val="22"/>
          </w:rPr>
          <w:t xml:space="preserve">s. Gold has </w:t>
        </w:r>
        <w:r w:rsidRPr="005C19DD">
          <w:rPr>
            <w:rFonts w:ascii="Times New Roman" w:hAnsi="Times New Roman" w:cs="Times New Roman"/>
            <w:sz w:val="22"/>
          </w:rPr>
          <w:t xml:space="preserve"> because its price increases in response to events that cause the value of paper investments, such as stocks and bonds, to decline.</w:t>
        </w:r>
        <w:r>
          <w:rPr>
            <w:rFonts w:ascii="Times New Roman" w:hAnsi="Times New Roman" w:cs="Times New Roman"/>
            <w:sz w:val="22"/>
          </w:rPr>
          <w:t xml:space="preserve"> It </w:t>
        </w:r>
        <w:r w:rsidRPr="005C19DD">
          <w:rPr>
            <w:rFonts w:ascii="Times New Roman" w:hAnsi="Times New Roman" w:cs="Times New Roman"/>
            <w:sz w:val="22"/>
          </w:rPr>
          <w:t>has served as a hedge against inflation and the erosion of major currencies</w:t>
        </w:r>
        <w:r>
          <w:rPr>
            <w:rFonts w:ascii="Times New Roman" w:hAnsi="Times New Roman" w:cs="Times New Roman"/>
            <w:sz w:val="22"/>
          </w:rPr>
          <w:t xml:space="preserve"> over the years. This project used a multilinear regression model to analyze recent changes in market returns during the COVID-19 pandemic to evaluate the relationship of gold and market volatility.</w:t>
        </w:r>
      </w:ins>
    </w:p>
    <w:p w14:paraId="1497040B" w14:textId="7B1E25E4" w:rsidR="005C19DD" w:rsidRDefault="005D620D" w:rsidP="003A4525">
      <w:pPr>
        <w:rPr>
          <w:ins w:id="981" w:author="Author" w:date="2020-05-17T20:35:00Z"/>
          <w:rFonts w:ascii="Times New Roman" w:hAnsi="Times New Roman" w:cs="Times New Roman"/>
          <w:sz w:val="22"/>
        </w:rPr>
        <w:pPrChange w:id="982" w:author="Author" w:date="2020-05-20T13:53:00Z">
          <w:pPr>
            <w:ind w:firstLine="420"/>
          </w:pPr>
        </w:pPrChange>
      </w:pPr>
      <w:ins w:id="983" w:author="Author" w:date="2020-05-17T20:45:00Z">
        <w:r>
          <w:rPr>
            <w:rFonts w:ascii="Times New Roman" w:hAnsi="Times New Roman" w:cs="Times New Roman"/>
            <w:sz w:val="22"/>
          </w:rPr>
          <w:t>On average</w:t>
        </w:r>
      </w:ins>
      <w:ins w:id="984" w:author="Author" w:date="2020-05-17T20:46:00Z">
        <w:r>
          <w:rPr>
            <w:rFonts w:ascii="Times New Roman" w:hAnsi="Times New Roman" w:cs="Times New Roman"/>
            <w:sz w:val="22"/>
          </w:rPr>
          <w:t>,</w:t>
        </w:r>
      </w:ins>
      <w:ins w:id="985" w:author="Author" w:date="2020-05-17T20:45:00Z">
        <w:r>
          <w:rPr>
            <w:rFonts w:ascii="Times New Roman" w:hAnsi="Times New Roman" w:cs="Times New Roman"/>
            <w:sz w:val="22"/>
          </w:rPr>
          <w:t xml:space="preserve"> </w:t>
        </w:r>
      </w:ins>
      <w:ins w:id="986" w:author="Author" w:date="2020-05-17T20:46:00Z">
        <w:r>
          <w:rPr>
            <w:rFonts w:ascii="Times New Roman" w:hAnsi="Times New Roman" w:cs="Times New Roman"/>
            <w:sz w:val="22"/>
          </w:rPr>
          <w:t>a</w:t>
        </w:r>
      </w:ins>
      <w:ins w:id="987" w:author="Author" w:date="2020-05-17T20:45:00Z">
        <w:r w:rsidRPr="005D620D">
          <w:rPr>
            <w:rFonts w:ascii="Times New Roman" w:hAnsi="Times New Roman" w:cs="Times New Roman"/>
            <w:sz w:val="22"/>
          </w:rPr>
          <w:t>lthough the price of gold can be volatile in the short term, it has always maintained its value over the long term.</w:t>
        </w:r>
      </w:ins>
      <w:ins w:id="988" w:author="Author" w:date="2020-05-17T20:46:00Z">
        <w:r>
          <w:rPr>
            <w:rFonts w:ascii="Times New Roman" w:hAnsi="Times New Roman" w:cs="Times New Roman"/>
            <w:sz w:val="22"/>
          </w:rPr>
          <w:t xml:space="preserve"> </w:t>
        </w:r>
      </w:ins>
      <w:ins w:id="989" w:author="Author" w:date="2020-05-17T20:34:00Z">
        <w:r w:rsidR="005C19DD">
          <w:rPr>
            <w:rFonts w:ascii="Times New Roman" w:hAnsi="Times New Roman" w:cs="Times New Roman"/>
            <w:sz w:val="22"/>
          </w:rPr>
          <w:t xml:space="preserve">Gold is an unusual commodity </w:t>
        </w:r>
      </w:ins>
      <w:ins w:id="990" w:author="Author" w:date="2020-05-17T20:46:00Z">
        <w:r>
          <w:rPr>
            <w:rFonts w:ascii="Times New Roman" w:hAnsi="Times New Roman" w:cs="Times New Roman"/>
            <w:sz w:val="22"/>
          </w:rPr>
          <w:t xml:space="preserve">for a number of reasons: </w:t>
        </w:r>
      </w:ins>
      <w:ins w:id="991" w:author="Author" w:date="2020-05-17T20:34:00Z">
        <w:r w:rsidR="005C19DD">
          <w:rPr>
            <w:rFonts w:ascii="Times New Roman" w:hAnsi="Times New Roman" w:cs="Times New Roman"/>
            <w:sz w:val="22"/>
          </w:rPr>
          <w:t>it widely used as a safe haven in times of market turmoil and used as a hedge for inflation in p</w:t>
        </w:r>
      </w:ins>
      <w:ins w:id="992" w:author="Author" w:date="2020-05-17T20:35:00Z">
        <w:r w:rsidR="005C19DD">
          <w:rPr>
            <w:rFonts w:ascii="Times New Roman" w:hAnsi="Times New Roman" w:cs="Times New Roman"/>
            <w:sz w:val="22"/>
          </w:rPr>
          <w:t xml:space="preserve">ortfolios. For this reason, gold is widely believe to be negatively correlated with market performance. In my project, I look at the changes in the return rate of gold </w:t>
        </w:r>
      </w:ins>
      <w:ins w:id="993" w:author="Author" w:date="2020-05-17T20:36:00Z">
        <w:r w:rsidR="005C19DD">
          <w:rPr>
            <w:rFonts w:ascii="Times New Roman" w:hAnsi="Times New Roman" w:cs="Times New Roman"/>
            <w:sz w:val="22"/>
          </w:rPr>
          <w:t>since the beginning of the COVID-19 pandemic to try and evaluate its relationship with</w:t>
        </w:r>
      </w:ins>
    </w:p>
    <w:p w14:paraId="29E48C0F" w14:textId="2538F18A" w:rsidR="00CF03B3" w:rsidRPr="00CE42C2" w:rsidRDefault="00CF03B3" w:rsidP="003A4525">
      <w:pPr>
        <w:rPr>
          <w:rFonts w:ascii="Times New Roman" w:hAnsi="Times New Roman" w:cs="Times New Roman"/>
          <w:sz w:val="22"/>
        </w:rPr>
        <w:pPrChange w:id="994" w:author="Author" w:date="2020-05-20T13:53:00Z">
          <w:pPr>
            <w:spacing w:line="480" w:lineRule="auto"/>
            <w:ind w:firstLine="420"/>
            <w:jc w:val="left"/>
          </w:pPr>
        </w:pPrChange>
      </w:pPr>
      <w:r w:rsidRPr="00CE42C2">
        <w:rPr>
          <w:rFonts w:ascii="Times New Roman" w:hAnsi="Times New Roman" w:cs="Times New Roman"/>
          <w:sz w:val="22"/>
        </w:rPr>
        <w:t xml:space="preserve">Liver diseases are </w:t>
      </w:r>
      <w:del w:id="995" w:author="Author" w:date="2020-05-12T11:50:00Z">
        <w:r w:rsidRPr="00CE42C2" w:rsidDel="0031109C">
          <w:rPr>
            <w:rFonts w:ascii="Times New Roman" w:hAnsi="Times New Roman" w:cs="Times New Roman"/>
            <w:sz w:val="22"/>
          </w:rPr>
          <w:delText xml:space="preserve">quite </w:delText>
        </w:r>
      </w:del>
      <w:ins w:id="996" w:author="Author" w:date="2020-05-12T11:50:00Z">
        <w:r w:rsidR="0031109C">
          <w:rPr>
            <w:rFonts w:ascii="Times New Roman" w:hAnsi="Times New Roman" w:cs="Times New Roman"/>
            <w:sz w:val="22"/>
          </w:rPr>
          <w:t xml:space="preserve">highly </w:t>
        </w:r>
      </w:ins>
      <w:r w:rsidRPr="00CE42C2">
        <w:rPr>
          <w:rFonts w:ascii="Times New Roman" w:hAnsi="Times New Roman" w:cs="Times New Roman"/>
          <w:sz w:val="22"/>
        </w:rPr>
        <w:t xml:space="preserve">prevalent and account for nearly two million deaths each year </w:t>
      </w:r>
      <w:del w:id="997" w:author="Author" w:date="2020-05-12T11:50:00Z">
        <w:r w:rsidRPr="00CE42C2" w:rsidDel="0031109C">
          <w:rPr>
            <w:rFonts w:ascii="Times New Roman" w:hAnsi="Times New Roman" w:cs="Times New Roman"/>
            <w:sz w:val="22"/>
          </w:rPr>
          <w:delText xml:space="preserve">in </w:delText>
        </w:r>
      </w:del>
      <w:ins w:id="998" w:author="Author" w:date="2020-05-12T11:51:00Z">
        <w:r w:rsidR="0031109C">
          <w:rPr>
            <w:rFonts w:ascii="Times New Roman" w:hAnsi="Times New Roman" w:cs="Times New Roman"/>
            <w:sz w:val="22"/>
          </w:rPr>
          <w:t xml:space="preserve">around </w:t>
        </w:r>
      </w:ins>
      <w:r w:rsidRPr="00CE42C2">
        <w:rPr>
          <w:rFonts w:ascii="Times New Roman" w:hAnsi="Times New Roman" w:cs="Times New Roman"/>
          <w:sz w:val="22"/>
        </w:rPr>
        <w:t xml:space="preserve">the world. One million </w:t>
      </w:r>
      <w:del w:id="999" w:author="Author" w:date="2020-05-12T11:51:00Z">
        <w:r w:rsidRPr="00CE42C2" w:rsidDel="0031109C">
          <w:rPr>
            <w:rFonts w:ascii="Times New Roman" w:hAnsi="Times New Roman" w:cs="Times New Roman"/>
            <w:sz w:val="22"/>
          </w:rPr>
          <w:delText xml:space="preserve">is </w:delText>
        </w:r>
      </w:del>
      <w:ins w:id="1000" w:author="Author" w:date="2020-05-12T11:51:00Z">
        <w:r w:rsidR="0031109C">
          <w:rPr>
            <w:rFonts w:ascii="Times New Roman" w:hAnsi="Times New Roman" w:cs="Times New Roman"/>
            <w:sz w:val="22"/>
          </w:rPr>
          <w:t xml:space="preserve">of these deaths are the </w:t>
        </w:r>
      </w:ins>
      <w:del w:id="1001" w:author="Author" w:date="2020-05-12T11:51:00Z">
        <w:r w:rsidRPr="00CE42C2" w:rsidDel="0031109C">
          <w:rPr>
            <w:rFonts w:ascii="Times New Roman" w:hAnsi="Times New Roman" w:cs="Times New Roman"/>
            <w:sz w:val="22"/>
          </w:rPr>
          <w:delText xml:space="preserve">because </w:delText>
        </w:r>
      </w:del>
      <w:ins w:id="1002" w:author="Author" w:date="2020-05-12T11:51:00Z">
        <w:r w:rsidR="0031109C">
          <w:rPr>
            <w:rFonts w:ascii="Times New Roman" w:hAnsi="Times New Roman" w:cs="Times New Roman"/>
            <w:sz w:val="22"/>
          </w:rPr>
          <w:t xml:space="preserve">results of </w:t>
        </w:r>
      </w:ins>
      <w:del w:id="1003" w:author="Author" w:date="2020-05-12T11:51:00Z">
        <w:r w:rsidRPr="00CE42C2" w:rsidDel="0031109C">
          <w:rPr>
            <w:rFonts w:ascii="Times New Roman" w:hAnsi="Times New Roman" w:cs="Times New Roman"/>
            <w:sz w:val="22"/>
          </w:rPr>
          <w:delText xml:space="preserve">of </w:delText>
        </w:r>
      </w:del>
      <w:r w:rsidRPr="00CE42C2">
        <w:rPr>
          <w:rFonts w:ascii="Times New Roman" w:hAnsi="Times New Roman" w:cs="Times New Roman"/>
          <w:sz w:val="22"/>
        </w:rPr>
        <w:t>liver cirrhosis</w:t>
      </w:r>
      <w:ins w:id="1004" w:author="Author" w:date="2020-05-12T11:51:00Z">
        <w:r w:rsidR="0031109C">
          <w:rPr>
            <w:rFonts w:ascii="Times New Roman" w:hAnsi="Times New Roman" w:cs="Times New Roman"/>
            <w:sz w:val="22"/>
          </w:rPr>
          <w:t xml:space="preserve"> and </w:t>
        </w:r>
      </w:ins>
      <w:del w:id="1005" w:author="Author" w:date="2020-05-12T11:51:00Z">
        <w:r w:rsidRPr="00CE42C2" w:rsidDel="0031109C">
          <w:rPr>
            <w:rFonts w:ascii="Times New Roman" w:hAnsi="Times New Roman" w:cs="Times New Roman"/>
            <w:sz w:val="22"/>
          </w:rPr>
          <w:delText xml:space="preserve"> and </w:delText>
        </w:r>
      </w:del>
      <w:ins w:id="1006" w:author="Author" w:date="2020-05-12T11:51:00Z">
        <w:r w:rsidR="0031109C">
          <w:rPr>
            <w:rFonts w:ascii="Times New Roman" w:hAnsi="Times New Roman" w:cs="Times New Roman"/>
            <w:sz w:val="22"/>
          </w:rPr>
          <w:t xml:space="preserve">the </w:t>
        </w:r>
      </w:ins>
      <w:del w:id="1007" w:author="Author" w:date="2020-05-12T11:51:00Z">
        <w:r w:rsidRPr="00CE42C2" w:rsidDel="0031109C">
          <w:rPr>
            <w:rFonts w:ascii="Times New Roman" w:hAnsi="Times New Roman" w:cs="Times New Roman"/>
            <w:sz w:val="22"/>
          </w:rPr>
          <w:delText xml:space="preserve">one </w:delText>
        </w:r>
      </w:del>
      <w:ins w:id="1008" w:author="Author" w:date="2020-05-12T11:51:00Z">
        <w:r w:rsidR="0031109C">
          <w:rPr>
            <w:rFonts w:ascii="Times New Roman" w:hAnsi="Times New Roman" w:cs="Times New Roman"/>
            <w:sz w:val="22"/>
          </w:rPr>
          <w:t xml:space="preserve">other </w:t>
        </w:r>
      </w:ins>
      <w:r w:rsidRPr="00CE42C2">
        <w:rPr>
          <w:rFonts w:ascii="Times New Roman" w:hAnsi="Times New Roman" w:cs="Times New Roman"/>
          <w:sz w:val="22"/>
        </w:rPr>
        <w:t xml:space="preserve">million </w:t>
      </w:r>
      <w:del w:id="1009" w:author="Author" w:date="2020-05-12T11:51:00Z">
        <w:r w:rsidRPr="00CE42C2" w:rsidDel="0031109C">
          <w:rPr>
            <w:rFonts w:ascii="Times New Roman" w:hAnsi="Times New Roman" w:cs="Times New Roman"/>
            <w:sz w:val="22"/>
          </w:rPr>
          <w:delText xml:space="preserve">is because </w:delText>
        </w:r>
      </w:del>
      <w:ins w:id="1010" w:author="Author" w:date="2020-05-12T11:51:00Z">
        <w:r w:rsidR="0031109C">
          <w:rPr>
            <w:rFonts w:ascii="Times New Roman" w:hAnsi="Times New Roman" w:cs="Times New Roman"/>
            <w:sz w:val="22"/>
          </w:rPr>
          <w:t xml:space="preserve">are due </w:t>
        </w:r>
      </w:ins>
      <w:del w:id="1011" w:author="Author" w:date="2020-05-12T11:51:00Z">
        <w:r w:rsidRPr="00CE42C2" w:rsidDel="0031109C">
          <w:rPr>
            <w:rFonts w:ascii="Times New Roman" w:hAnsi="Times New Roman" w:cs="Times New Roman"/>
            <w:sz w:val="22"/>
          </w:rPr>
          <w:delText xml:space="preserve">of </w:delText>
        </w:r>
      </w:del>
      <w:r w:rsidRPr="00CE42C2">
        <w:rPr>
          <w:rFonts w:ascii="Times New Roman" w:hAnsi="Times New Roman" w:cs="Times New Roman"/>
          <w:sz w:val="22"/>
        </w:rPr>
        <w:t>hepatitis and hepatocellular carcinoma (HCC)</w:t>
      </w:r>
      <w:del w:id="1012" w:author="Author" w:date="2020-05-12T11:51:00Z">
        <w:r w:rsidRPr="00CE42C2" w:rsidDel="0031109C">
          <w:rPr>
            <w:rFonts w:ascii="Times New Roman" w:hAnsi="Times New Roman" w:cs="Times New Roman"/>
            <w:sz w:val="22"/>
          </w:rPr>
          <w:delText xml:space="preserve"> </w:delText>
        </w:r>
      </w:del>
      <w:r w:rsidRPr="00EA01D3">
        <w:rPr>
          <w:rFonts w:ascii="Times New Roman" w:hAnsi="Times New Roman" w:cs="Times New Roman"/>
          <w:noProof/>
          <w:sz w:val="22"/>
          <w:vertAlign w:val="superscript"/>
        </w:rPr>
        <w:t>1</w:t>
      </w:r>
      <w:r w:rsidRPr="00CE42C2">
        <w:rPr>
          <w:rFonts w:ascii="Times New Roman" w:hAnsi="Times New Roman" w:cs="Times New Roman"/>
          <w:sz w:val="22"/>
        </w:rPr>
        <w:t xml:space="preserve">. As the </w:t>
      </w:r>
      <w:del w:id="1013" w:author="Author" w:date="2020-05-12T11:51:00Z">
        <w:r w:rsidRPr="00CE42C2" w:rsidDel="0031109C">
          <w:rPr>
            <w:rFonts w:ascii="Times New Roman" w:hAnsi="Times New Roman" w:cs="Times New Roman"/>
            <w:sz w:val="22"/>
          </w:rPr>
          <w:delText>6</w:delText>
        </w:r>
        <w:r w:rsidRPr="00CE42C2" w:rsidDel="0031109C">
          <w:rPr>
            <w:rFonts w:ascii="Times New Roman" w:hAnsi="Times New Roman" w:cs="Times New Roman"/>
            <w:sz w:val="22"/>
            <w:vertAlign w:val="superscript"/>
          </w:rPr>
          <w:delText>th</w:delText>
        </w:r>
        <w:r w:rsidRPr="00CE42C2" w:rsidDel="0031109C">
          <w:rPr>
            <w:rFonts w:ascii="Times New Roman" w:hAnsi="Times New Roman" w:cs="Times New Roman"/>
            <w:sz w:val="22"/>
          </w:rPr>
          <w:delText xml:space="preserve"> </w:delText>
        </w:r>
      </w:del>
      <w:ins w:id="1014" w:author="Author" w:date="2020-05-12T11:51:00Z">
        <w:r w:rsidR="0031109C">
          <w:rPr>
            <w:rFonts w:ascii="Times New Roman" w:hAnsi="Times New Roman" w:cs="Times New Roman"/>
            <w:sz w:val="22"/>
          </w:rPr>
          <w:t xml:space="preserve">sixth </w:t>
        </w:r>
      </w:ins>
      <w:r w:rsidRPr="00CE42C2">
        <w:rPr>
          <w:rFonts w:ascii="Times New Roman" w:hAnsi="Times New Roman" w:cs="Times New Roman"/>
          <w:sz w:val="22"/>
        </w:rPr>
        <w:t xml:space="preserve">most common cancer, HCC incidence </w:t>
      </w:r>
      <w:del w:id="1015" w:author="Author" w:date="2020-05-12T11:51:00Z">
        <w:r w:rsidRPr="00CE42C2" w:rsidDel="0031109C">
          <w:rPr>
            <w:rFonts w:ascii="Times New Roman" w:hAnsi="Times New Roman" w:cs="Times New Roman"/>
            <w:sz w:val="22"/>
          </w:rPr>
          <w:delText xml:space="preserve">is </w:delText>
        </w:r>
      </w:del>
      <w:ins w:id="1016" w:author="Author" w:date="2020-05-12T11:51:00Z">
        <w:r w:rsidR="0031109C">
          <w:rPr>
            <w:rFonts w:ascii="Times New Roman" w:hAnsi="Times New Roman" w:cs="Times New Roman"/>
            <w:sz w:val="22"/>
          </w:rPr>
          <w:t xml:space="preserve">has </w:t>
        </w:r>
      </w:ins>
      <w:del w:id="1017" w:author="Author" w:date="2020-05-12T11:51:00Z">
        <w:r w:rsidRPr="00CE42C2" w:rsidDel="0031109C">
          <w:rPr>
            <w:rFonts w:ascii="Times New Roman" w:hAnsi="Times New Roman" w:cs="Times New Roman"/>
            <w:sz w:val="22"/>
          </w:rPr>
          <w:delText xml:space="preserve">rising </w:delText>
        </w:r>
      </w:del>
      <w:ins w:id="1018" w:author="Author" w:date="2020-05-12T11:51:00Z">
        <w:r w:rsidR="0031109C" w:rsidRPr="00CE42C2">
          <w:rPr>
            <w:rFonts w:ascii="Times New Roman" w:hAnsi="Times New Roman" w:cs="Times New Roman"/>
            <w:sz w:val="22"/>
          </w:rPr>
          <w:t>ris</w:t>
        </w:r>
        <w:r w:rsidR="0031109C">
          <w:rPr>
            <w:rFonts w:ascii="Times New Roman" w:hAnsi="Times New Roman" w:cs="Times New Roman"/>
            <w:sz w:val="22"/>
          </w:rPr>
          <w:t xml:space="preserve">en </w:t>
        </w:r>
      </w:ins>
      <w:r w:rsidRPr="00CE42C2">
        <w:rPr>
          <w:rFonts w:ascii="Times New Roman" w:hAnsi="Times New Roman" w:cs="Times New Roman"/>
          <w:sz w:val="22"/>
        </w:rPr>
        <w:t xml:space="preserve">faster than </w:t>
      </w:r>
      <w:ins w:id="1019" w:author="Author" w:date="2020-05-12T11:51:00Z">
        <w:r w:rsidR="0031109C">
          <w:rPr>
            <w:rFonts w:ascii="Times New Roman" w:hAnsi="Times New Roman" w:cs="Times New Roman"/>
            <w:sz w:val="22"/>
          </w:rPr>
          <w:t xml:space="preserve">that of </w:t>
        </w:r>
      </w:ins>
      <w:r w:rsidRPr="00CE42C2">
        <w:rPr>
          <w:rFonts w:ascii="Times New Roman" w:hAnsi="Times New Roman" w:cs="Times New Roman"/>
          <w:sz w:val="22"/>
        </w:rPr>
        <w:t xml:space="preserve">other </w:t>
      </w:r>
      <w:r>
        <w:rPr>
          <w:rFonts w:ascii="Times New Roman" w:hAnsi="Times New Roman" w:cs="Times New Roman"/>
          <w:sz w:val="22"/>
        </w:rPr>
        <w:t>cancers in recent yea</w:t>
      </w:r>
      <w:r>
        <w:rPr>
          <w:rFonts w:ascii="Times New Roman" w:hAnsi="Times New Roman" w:cs="Times New Roman" w:hint="eastAsia"/>
          <w:sz w:val="22"/>
        </w:rPr>
        <w:t>rs</w:t>
      </w:r>
      <w:r w:rsidRPr="00EA01D3">
        <w:rPr>
          <w:rFonts w:ascii="Times New Roman" w:hAnsi="Times New Roman" w:cs="Times New Roman"/>
          <w:noProof/>
          <w:sz w:val="22"/>
          <w:vertAlign w:val="superscript"/>
        </w:rPr>
        <w:t>2, 3</w:t>
      </w:r>
      <w:r w:rsidRPr="00CE42C2">
        <w:rPr>
          <w:rFonts w:ascii="Times New Roman" w:hAnsi="Times New Roman" w:cs="Times New Roman"/>
          <w:sz w:val="22"/>
        </w:rPr>
        <w:t xml:space="preserve">. Other liver diseases, such as </w:t>
      </w:r>
      <w:commentRangeStart w:id="1020"/>
      <w:r w:rsidRPr="00CE42C2">
        <w:rPr>
          <w:rFonts w:ascii="Times New Roman" w:hAnsi="Times New Roman" w:cs="Times New Roman"/>
          <w:sz w:val="22"/>
        </w:rPr>
        <w:t>ALD</w:t>
      </w:r>
      <w:commentRangeEnd w:id="1020"/>
      <w:r w:rsidR="0031109C">
        <w:rPr>
          <w:rStyle w:val="Refdecomentario"/>
        </w:rPr>
        <w:commentReference w:id="1020"/>
      </w:r>
      <w:r w:rsidRPr="00CE42C2">
        <w:rPr>
          <w:rFonts w:ascii="Times New Roman" w:hAnsi="Times New Roman" w:cs="Times New Roman"/>
          <w:sz w:val="22"/>
        </w:rPr>
        <w:t xml:space="preserve"> and </w:t>
      </w:r>
      <w:ins w:id="1021" w:author="Author" w:date="2020-05-12T11:52:00Z">
        <w:r w:rsidR="0031109C">
          <w:rPr>
            <w:rFonts w:ascii="Times New Roman" w:hAnsi="Times New Roman" w:cs="Times New Roman"/>
            <w:sz w:val="22"/>
          </w:rPr>
          <w:t>n</w:t>
        </w:r>
        <w:r w:rsidR="0031109C" w:rsidRPr="004A41D6">
          <w:rPr>
            <w:rFonts w:ascii="Times New Roman" w:hAnsi="Times New Roman" w:cs="Times New Roman"/>
            <w:sz w:val="22"/>
          </w:rPr>
          <w:t xml:space="preserve">onalcoholic </w:t>
        </w:r>
        <w:r w:rsidR="0031109C">
          <w:rPr>
            <w:rFonts w:ascii="Times New Roman" w:hAnsi="Times New Roman" w:cs="Times New Roman"/>
            <w:sz w:val="22"/>
          </w:rPr>
          <w:t>f</w:t>
        </w:r>
        <w:r w:rsidR="0031109C" w:rsidRPr="004A41D6">
          <w:rPr>
            <w:rFonts w:ascii="Times New Roman" w:hAnsi="Times New Roman" w:cs="Times New Roman"/>
            <w:sz w:val="22"/>
          </w:rPr>
          <w:t xml:space="preserve">atty </w:t>
        </w:r>
        <w:r w:rsidR="0031109C">
          <w:rPr>
            <w:rFonts w:ascii="Times New Roman" w:hAnsi="Times New Roman" w:cs="Times New Roman"/>
            <w:sz w:val="22"/>
          </w:rPr>
          <w:t>l</w:t>
        </w:r>
        <w:r w:rsidR="0031109C" w:rsidRPr="004A41D6">
          <w:rPr>
            <w:rFonts w:ascii="Times New Roman" w:hAnsi="Times New Roman" w:cs="Times New Roman"/>
            <w:sz w:val="22"/>
          </w:rPr>
          <w:t xml:space="preserve">iver </w:t>
        </w:r>
        <w:r w:rsidR="0031109C">
          <w:rPr>
            <w:rFonts w:ascii="Times New Roman" w:hAnsi="Times New Roman" w:cs="Times New Roman"/>
            <w:sz w:val="22"/>
          </w:rPr>
          <w:t>d</w:t>
        </w:r>
        <w:r w:rsidR="0031109C" w:rsidRPr="004A41D6">
          <w:rPr>
            <w:rFonts w:ascii="Times New Roman" w:hAnsi="Times New Roman" w:cs="Times New Roman"/>
            <w:sz w:val="22"/>
          </w:rPr>
          <w:t>isease</w:t>
        </w:r>
        <w:r w:rsidR="0031109C">
          <w:rPr>
            <w:rFonts w:ascii="Times New Roman" w:hAnsi="Times New Roman" w:cs="Times New Roman"/>
            <w:sz w:val="22"/>
          </w:rPr>
          <w:t xml:space="preserve"> (</w:t>
        </w:r>
      </w:ins>
      <w:r w:rsidRPr="00CE42C2">
        <w:rPr>
          <w:rFonts w:ascii="Times New Roman" w:hAnsi="Times New Roman" w:cs="Times New Roman"/>
          <w:sz w:val="22"/>
        </w:rPr>
        <w:t>NAFLD</w:t>
      </w:r>
      <w:ins w:id="1022" w:author="Author" w:date="2020-05-12T11:52:00Z">
        <w:r w:rsidR="0031109C">
          <w:rPr>
            <w:rFonts w:ascii="Times New Roman" w:hAnsi="Times New Roman" w:cs="Times New Roman"/>
            <w:sz w:val="22"/>
          </w:rPr>
          <w:t>)</w:t>
        </w:r>
      </w:ins>
      <w:r w:rsidRPr="00CE42C2">
        <w:rPr>
          <w:rFonts w:ascii="Times New Roman" w:hAnsi="Times New Roman" w:cs="Times New Roman"/>
          <w:sz w:val="22"/>
        </w:rPr>
        <w:t xml:space="preserve">, also </w:t>
      </w:r>
      <w:del w:id="1023" w:author="Author" w:date="2020-05-12T11:52:00Z">
        <w:r w:rsidRPr="00CE42C2" w:rsidDel="0031109C">
          <w:rPr>
            <w:rFonts w:ascii="Times New Roman" w:hAnsi="Times New Roman" w:cs="Times New Roman"/>
            <w:sz w:val="22"/>
          </w:rPr>
          <w:delText xml:space="preserve">bring </w:delText>
        </w:r>
      </w:del>
      <w:ins w:id="1024" w:author="Author" w:date="2020-05-12T11:52:00Z">
        <w:r w:rsidR="0031109C">
          <w:rPr>
            <w:rFonts w:ascii="Times New Roman" w:hAnsi="Times New Roman" w:cs="Times New Roman"/>
            <w:sz w:val="22"/>
          </w:rPr>
          <w:t xml:space="preserve">represent </w:t>
        </w:r>
      </w:ins>
      <w:r w:rsidRPr="00CE42C2">
        <w:rPr>
          <w:rFonts w:ascii="Times New Roman" w:hAnsi="Times New Roman" w:cs="Times New Roman"/>
          <w:sz w:val="22"/>
        </w:rPr>
        <w:t xml:space="preserve">a heavy health and economic burden to the families </w:t>
      </w:r>
      <w:ins w:id="1025" w:author="Author" w:date="2020-05-12T11:52:00Z">
        <w:r w:rsidR="0031109C">
          <w:rPr>
            <w:rFonts w:ascii="Times New Roman" w:hAnsi="Times New Roman" w:cs="Times New Roman"/>
            <w:sz w:val="22"/>
          </w:rPr>
          <w:t xml:space="preserve">of affected individuals </w:t>
        </w:r>
      </w:ins>
      <w:r w:rsidRPr="00CE42C2">
        <w:rPr>
          <w:rFonts w:ascii="Times New Roman" w:hAnsi="Times New Roman" w:cs="Times New Roman"/>
          <w:sz w:val="22"/>
        </w:rPr>
        <w:t xml:space="preserve">and society. </w:t>
      </w:r>
      <w:del w:id="1026" w:author="Author" w:date="2020-05-12T11:52:00Z">
        <w:r w:rsidRPr="00CE42C2" w:rsidDel="0031109C">
          <w:rPr>
            <w:rFonts w:ascii="Times New Roman" w:hAnsi="Times New Roman" w:cs="Times New Roman"/>
            <w:sz w:val="22"/>
          </w:rPr>
          <w:delText xml:space="preserve">How to </w:delText>
        </w:r>
      </w:del>
      <w:ins w:id="1027" w:author="Author" w:date="2020-05-12T11:52:00Z">
        <w:r w:rsidR="0031109C">
          <w:rPr>
            <w:rFonts w:ascii="Times New Roman" w:hAnsi="Times New Roman" w:cs="Times New Roman"/>
            <w:sz w:val="22"/>
          </w:rPr>
          <w:t xml:space="preserve">The </w:t>
        </w:r>
      </w:ins>
      <w:r w:rsidRPr="00CE42C2">
        <w:rPr>
          <w:rFonts w:ascii="Times New Roman" w:hAnsi="Times New Roman" w:cs="Times New Roman"/>
          <w:sz w:val="22"/>
        </w:rPr>
        <w:t>prevent</w:t>
      </w:r>
      <w:ins w:id="1028" w:author="Author" w:date="2020-05-12T11:52:00Z">
        <w:r w:rsidR="0031109C">
          <w:rPr>
            <w:rFonts w:ascii="Times New Roman" w:hAnsi="Times New Roman" w:cs="Times New Roman"/>
            <w:sz w:val="22"/>
          </w:rPr>
          <w:t>ion of</w:t>
        </w:r>
      </w:ins>
      <w:r w:rsidRPr="00CE42C2">
        <w:rPr>
          <w:rFonts w:ascii="Times New Roman" w:hAnsi="Times New Roman" w:cs="Times New Roman"/>
          <w:sz w:val="22"/>
        </w:rPr>
        <w:t xml:space="preserve"> these diseases is becoming an urgent issue, </w:t>
      </w:r>
      <w:del w:id="1029" w:author="Author" w:date="2020-05-12T11:52:00Z">
        <w:r w:rsidRPr="00CE42C2" w:rsidDel="0031109C">
          <w:rPr>
            <w:rFonts w:ascii="Times New Roman" w:hAnsi="Times New Roman" w:cs="Times New Roman"/>
            <w:sz w:val="22"/>
          </w:rPr>
          <w:delText xml:space="preserve">and </w:delText>
        </w:r>
      </w:del>
      <w:ins w:id="1030" w:author="Author" w:date="2020-05-12T11:53:00Z">
        <w:r w:rsidR="0031109C">
          <w:rPr>
            <w:rFonts w:ascii="Times New Roman" w:hAnsi="Times New Roman" w:cs="Times New Roman"/>
            <w:sz w:val="22"/>
          </w:rPr>
          <w:t xml:space="preserve">with </w:t>
        </w:r>
      </w:ins>
      <w:del w:id="1031" w:author="Author" w:date="2020-05-12T11:52:00Z">
        <w:r w:rsidRPr="00CE42C2" w:rsidDel="0031109C">
          <w:rPr>
            <w:rFonts w:ascii="Times New Roman" w:hAnsi="Times New Roman" w:cs="Times New Roman"/>
            <w:sz w:val="22"/>
          </w:rPr>
          <w:delText xml:space="preserve">to </w:delText>
        </w:r>
      </w:del>
      <w:ins w:id="1032" w:author="Author" w:date="2020-05-12T11:52:00Z">
        <w:r w:rsidR="0031109C">
          <w:rPr>
            <w:rFonts w:ascii="Times New Roman" w:hAnsi="Times New Roman" w:cs="Times New Roman"/>
            <w:sz w:val="22"/>
          </w:rPr>
          <w:t xml:space="preserve">the </w:t>
        </w:r>
      </w:ins>
      <w:del w:id="1033" w:author="Author" w:date="2020-05-12T11:52:00Z">
        <w:r w:rsidRPr="00CE42C2" w:rsidDel="0031109C">
          <w:rPr>
            <w:rFonts w:ascii="Times New Roman" w:hAnsi="Times New Roman" w:cs="Times New Roman"/>
            <w:sz w:val="22"/>
          </w:rPr>
          <w:delText xml:space="preserve">excavate </w:delText>
        </w:r>
      </w:del>
      <w:ins w:id="1034" w:author="Author" w:date="2020-05-12T11:52:00Z">
        <w:r w:rsidR="0031109C">
          <w:rPr>
            <w:rFonts w:ascii="Times New Roman" w:hAnsi="Times New Roman" w:cs="Times New Roman"/>
            <w:sz w:val="22"/>
          </w:rPr>
          <w:t>iden</w:t>
        </w:r>
      </w:ins>
      <w:ins w:id="1035" w:author="Author" w:date="2020-05-12T11:53:00Z">
        <w:r w:rsidR="0031109C">
          <w:rPr>
            <w:rFonts w:ascii="Times New Roman" w:hAnsi="Times New Roman" w:cs="Times New Roman"/>
            <w:sz w:val="22"/>
          </w:rPr>
          <w:t xml:space="preserve">tification of </w:t>
        </w:r>
      </w:ins>
      <w:r w:rsidRPr="00CE42C2">
        <w:rPr>
          <w:rFonts w:ascii="Times New Roman" w:hAnsi="Times New Roman" w:cs="Times New Roman"/>
          <w:sz w:val="22"/>
        </w:rPr>
        <w:t xml:space="preserve">potential factors </w:t>
      </w:r>
      <w:del w:id="1036" w:author="Author" w:date="2020-05-12T11:53:00Z">
        <w:r w:rsidRPr="00CE42C2" w:rsidDel="0031109C">
          <w:rPr>
            <w:rFonts w:ascii="Times New Roman" w:hAnsi="Times New Roman" w:cs="Times New Roman"/>
            <w:sz w:val="22"/>
          </w:rPr>
          <w:delText xml:space="preserve">have </w:delText>
        </w:r>
      </w:del>
      <w:ins w:id="1037" w:author="Author" w:date="2020-05-12T11:53:00Z">
        <w:r w:rsidR="0031109C">
          <w:rPr>
            <w:rFonts w:ascii="Times New Roman" w:hAnsi="Times New Roman" w:cs="Times New Roman"/>
            <w:sz w:val="22"/>
          </w:rPr>
          <w:t xml:space="preserve">as </w:t>
        </w:r>
      </w:ins>
      <w:del w:id="1038" w:author="Author" w:date="2020-05-12T11:53:00Z">
        <w:r w:rsidRPr="00CE42C2" w:rsidDel="0031109C">
          <w:rPr>
            <w:rFonts w:ascii="Times New Roman" w:hAnsi="Times New Roman" w:cs="Times New Roman"/>
            <w:sz w:val="22"/>
          </w:rPr>
          <w:delText xml:space="preserve">to be </w:delText>
        </w:r>
      </w:del>
      <w:r w:rsidRPr="00CE42C2">
        <w:rPr>
          <w:rFonts w:ascii="Times New Roman" w:hAnsi="Times New Roman" w:cs="Times New Roman"/>
          <w:sz w:val="22"/>
        </w:rPr>
        <w:t>the first</w:t>
      </w:r>
      <w:ins w:id="1039" w:author="Author" w:date="2020-05-12T11:53:00Z">
        <w:r w:rsidR="0031109C">
          <w:rPr>
            <w:rFonts w:ascii="Times New Roman" w:hAnsi="Times New Roman" w:cs="Times New Roman"/>
            <w:sz w:val="22"/>
          </w:rPr>
          <w:t xml:space="preserve"> </w:t>
        </w:r>
      </w:ins>
      <w:del w:id="1040" w:author="Author" w:date="2020-05-12T11:53:00Z">
        <w:r w:rsidRPr="00CE42C2" w:rsidDel="0031109C">
          <w:rPr>
            <w:rFonts w:ascii="Times New Roman" w:hAnsi="Times New Roman" w:cs="Times New Roman"/>
            <w:sz w:val="22"/>
          </w:rPr>
          <w:delText xml:space="preserve"> and necessary </w:delText>
        </w:r>
      </w:del>
      <w:r w:rsidRPr="00CE42C2">
        <w:rPr>
          <w:rFonts w:ascii="Times New Roman" w:hAnsi="Times New Roman" w:cs="Times New Roman"/>
          <w:sz w:val="22"/>
        </w:rPr>
        <w:t xml:space="preserve">step. </w:t>
      </w:r>
    </w:p>
    <w:p w14:paraId="3FDDE04F" w14:textId="1CF502AA" w:rsidR="00CF03B3" w:rsidRPr="00CE42C2" w:rsidRDefault="00CF03B3" w:rsidP="003A4525">
      <w:pPr>
        <w:rPr>
          <w:rFonts w:ascii="Times New Roman" w:hAnsi="Times New Roman" w:cs="Times New Roman"/>
          <w:sz w:val="22"/>
        </w:rPr>
        <w:pPrChange w:id="1041" w:author="Author" w:date="2020-05-20T13:53:00Z">
          <w:pPr>
            <w:spacing w:line="480" w:lineRule="auto"/>
            <w:jc w:val="left"/>
          </w:pPr>
        </w:pPrChange>
      </w:pPr>
      <w:r w:rsidRPr="00CE42C2">
        <w:rPr>
          <w:rFonts w:ascii="Times New Roman" w:hAnsi="Times New Roman" w:cs="Times New Roman"/>
          <w:sz w:val="22"/>
        </w:rPr>
        <w:tab/>
        <w:t xml:space="preserve">Previous studies have confirmed several environmental risk factors </w:t>
      </w:r>
      <w:ins w:id="1042" w:author="Author" w:date="2020-05-12T11:53:00Z">
        <w:r w:rsidR="0031109C">
          <w:rPr>
            <w:rFonts w:ascii="Times New Roman" w:hAnsi="Times New Roman" w:cs="Times New Roman"/>
            <w:sz w:val="22"/>
          </w:rPr>
          <w:t xml:space="preserve">that </w:t>
        </w:r>
      </w:ins>
      <w:del w:id="1043" w:author="Author" w:date="2020-05-12T11:53:00Z">
        <w:r w:rsidRPr="00CE42C2" w:rsidDel="0031109C">
          <w:rPr>
            <w:rFonts w:ascii="Times New Roman" w:hAnsi="Times New Roman" w:cs="Times New Roman"/>
            <w:sz w:val="22"/>
          </w:rPr>
          <w:delText xml:space="preserve">contributing </w:delText>
        </w:r>
      </w:del>
      <w:ins w:id="1044" w:author="Author" w:date="2020-05-12T11:53:00Z">
        <w:r w:rsidR="0031109C" w:rsidRPr="00CE42C2">
          <w:rPr>
            <w:rFonts w:ascii="Times New Roman" w:hAnsi="Times New Roman" w:cs="Times New Roman"/>
            <w:sz w:val="22"/>
          </w:rPr>
          <w:t>contribut</w:t>
        </w:r>
        <w:r w:rsidR="0031109C">
          <w:rPr>
            <w:rFonts w:ascii="Times New Roman" w:hAnsi="Times New Roman" w:cs="Times New Roman"/>
            <w:sz w:val="22"/>
          </w:rPr>
          <w:t xml:space="preserve">e </w:t>
        </w:r>
      </w:ins>
      <w:r w:rsidRPr="00CE42C2">
        <w:rPr>
          <w:rFonts w:ascii="Times New Roman" w:hAnsi="Times New Roman" w:cs="Times New Roman"/>
          <w:sz w:val="22"/>
        </w:rPr>
        <w:t>to liver diseases, including viral infection, alcohol</w:t>
      </w:r>
      <w:ins w:id="1045" w:author="Author" w:date="2020-05-12T11:53:00Z">
        <w:r w:rsidR="0031109C">
          <w:rPr>
            <w:rFonts w:ascii="Times New Roman" w:hAnsi="Times New Roman" w:cs="Times New Roman"/>
            <w:sz w:val="22"/>
          </w:rPr>
          <w:t>,</w:t>
        </w:r>
      </w:ins>
      <w:r w:rsidRPr="00CE42C2">
        <w:rPr>
          <w:rFonts w:ascii="Times New Roman" w:hAnsi="Times New Roman" w:cs="Times New Roman"/>
          <w:sz w:val="22"/>
        </w:rPr>
        <w:t xml:space="preserve"> and obesity</w:t>
      </w:r>
      <w:r w:rsidRPr="00EA01D3">
        <w:rPr>
          <w:rFonts w:ascii="Times New Roman" w:hAnsi="Times New Roman" w:cs="Times New Roman"/>
          <w:noProof/>
          <w:sz w:val="22"/>
          <w:vertAlign w:val="superscript"/>
        </w:rPr>
        <w:t>4, 5</w:t>
      </w:r>
      <w:r w:rsidR="001B0FCF">
        <w:fldChar w:fldCharType="begin"/>
      </w:r>
      <w:r w:rsidR="001B0FCF">
        <w:instrText xml:space="preserve"> HYPERLINK \l "_ENREF_4" \o "Lozano, 2012 #109" </w:instrText>
      </w:r>
      <w:r w:rsidR="001B0FCF">
        <w:fldChar w:fldCharType="end"/>
      </w:r>
      <w:r w:rsidRPr="00CE42C2">
        <w:rPr>
          <w:rFonts w:ascii="Times New Roman" w:hAnsi="Times New Roman" w:cs="Times New Roman"/>
          <w:sz w:val="22"/>
        </w:rPr>
        <w:t xml:space="preserve">. Increasing evidence </w:t>
      </w:r>
      <w:ins w:id="1046" w:author="Author" w:date="2020-05-12T11:53:00Z">
        <w:r w:rsidR="0031109C">
          <w:rPr>
            <w:rFonts w:ascii="Times New Roman" w:hAnsi="Times New Roman" w:cs="Times New Roman"/>
            <w:sz w:val="22"/>
          </w:rPr>
          <w:t xml:space="preserve">has </w:t>
        </w:r>
      </w:ins>
      <w:r w:rsidRPr="00CE42C2">
        <w:rPr>
          <w:rFonts w:ascii="Times New Roman" w:hAnsi="Times New Roman" w:cs="Times New Roman"/>
          <w:sz w:val="22"/>
        </w:rPr>
        <w:t xml:space="preserve">further </w:t>
      </w:r>
      <w:del w:id="1047" w:author="Author" w:date="2020-05-12T11:53:00Z">
        <w:r w:rsidRPr="00CE42C2" w:rsidDel="0031109C">
          <w:rPr>
            <w:rFonts w:ascii="Times New Roman" w:hAnsi="Times New Roman" w:cs="Times New Roman"/>
            <w:sz w:val="22"/>
          </w:rPr>
          <w:delText xml:space="preserve">reveals </w:delText>
        </w:r>
      </w:del>
      <w:ins w:id="1048" w:author="Author" w:date="2020-05-12T11:53:00Z">
        <w:r w:rsidR="0031109C" w:rsidRPr="00CE42C2">
          <w:rPr>
            <w:rFonts w:ascii="Times New Roman" w:hAnsi="Times New Roman" w:cs="Times New Roman"/>
            <w:sz w:val="22"/>
          </w:rPr>
          <w:t>reveal</w:t>
        </w:r>
        <w:r w:rsidR="0031109C">
          <w:rPr>
            <w:rFonts w:ascii="Times New Roman" w:hAnsi="Times New Roman" w:cs="Times New Roman"/>
            <w:sz w:val="22"/>
          </w:rPr>
          <w:t xml:space="preserve">ed </w:t>
        </w:r>
      </w:ins>
      <w:r w:rsidRPr="00CE42C2">
        <w:rPr>
          <w:rFonts w:ascii="Times New Roman" w:hAnsi="Times New Roman" w:cs="Times New Roman"/>
          <w:sz w:val="22"/>
        </w:rPr>
        <w:t>that genetic factors also play a crucial role in liver diseases</w:t>
      </w:r>
      <w:r w:rsidRPr="00EA01D3">
        <w:rPr>
          <w:rFonts w:ascii="Times New Roman" w:hAnsi="Times New Roman" w:cs="Times New Roman"/>
          <w:noProof/>
          <w:sz w:val="22"/>
          <w:vertAlign w:val="superscript"/>
        </w:rPr>
        <w:t>6, 7</w:t>
      </w:r>
      <w:r w:rsidR="001B0FCF">
        <w:fldChar w:fldCharType="begin"/>
      </w:r>
      <w:r w:rsidR="001B0FCF">
        <w:instrText xml:space="preserve"> HYPERLINK \l "_ENREF_6" \o "Khemlina, 2017 #111" </w:instrText>
      </w:r>
      <w:r w:rsidR="001B0FCF">
        <w:fldChar w:fldCharType="end"/>
      </w:r>
      <w:r w:rsidRPr="00CE42C2">
        <w:rPr>
          <w:rFonts w:ascii="Times New Roman" w:hAnsi="Times New Roman" w:cs="Times New Roman"/>
          <w:sz w:val="22"/>
        </w:rPr>
        <w:t xml:space="preserve">. </w:t>
      </w:r>
      <w:del w:id="1049" w:author="Author" w:date="2020-05-12T11:53:00Z">
        <w:r w:rsidRPr="00CE42C2" w:rsidDel="0031109C">
          <w:rPr>
            <w:rFonts w:ascii="Times New Roman" w:hAnsi="Times New Roman" w:cs="Times New Roman"/>
            <w:sz w:val="22"/>
          </w:rPr>
          <w:delText>Specially</w:delText>
        </w:r>
      </w:del>
      <w:ins w:id="1050" w:author="Author" w:date="2020-05-12T11:53:00Z">
        <w:r w:rsidR="0031109C">
          <w:rPr>
            <w:rFonts w:ascii="Times New Roman" w:hAnsi="Times New Roman" w:cs="Times New Roman"/>
            <w:sz w:val="22"/>
          </w:rPr>
          <w:t>In partic</w:t>
        </w:r>
      </w:ins>
      <w:ins w:id="1051" w:author="Author" w:date="2020-05-12T11:54:00Z">
        <w:r w:rsidR="0031109C">
          <w:rPr>
            <w:rFonts w:ascii="Times New Roman" w:hAnsi="Times New Roman" w:cs="Times New Roman"/>
            <w:sz w:val="22"/>
          </w:rPr>
          <w:t>ular</w:t>
        </w:r>
      </w:ins>
      <w:r w:rsidRPr="00CE42C2">
        <w:rPr>
          <w:rFonts w:ascii="Times New Roman" w:hAnsi="Times New Roman" w:cs="Times New Roman"/>
          <w:sz w:val="22"/>
        </w:rPr>
        <w:t xml:space="preserve">, </w:t>
      </w:r>
      <w:commentRangeStart w:id="1052"/>
      <w:r w:rsidRPr="00CE42C2">
        <w:rPr>
          <w:rFonts w:ascii="Times New Roman" w:hAnsi="Times New Roman" w:cs="Times New Roman"/>
          <w:sz w:val="22"/>
        </w:rPr>
        <w:t>GWAS</w:t>
      </w:r>
      <w:commentRangeEnd w:id="1052"/>
      <w:r w:rsidR="0031109C">
        <w:rPr>
          <w:rStyle w:val="Refdecomentario"/>
        </w:rPr>
        <w:commentReference w:id="1052"/>
      </w:r>
      <w:r w:rsidRPr="00CE42C2">
        <w:rPr>
          <w:rFonts w:ascii="Times New Roman" w:hAnsi="Times New Roman" w:cs="Times New Roman"/>
          <w:sz w:val="22"/>
        </w:rPr>
        <w:t xml:space="preserve"> have identified several contributing loci, such as rs738409 (p.I148M) within</w:t>
      </w:r>
      <w:r w:rsidRPr="00CE42C2">
        <w:rPr>
          <w:rFonts w:ascii="Times New Roman" w:hAnsi="Times New Roman" w:cs="Times New Roman"/>
          <w:i/>
          <w:sz w:val="22"/>
        </w:rPr>
        <w:t xml:space="preserve"> patatin like phospholipase domain containing 3</w:t>
      </w:r>
      <w:r w:rsidRPr="00CE42C2">
        <w:rPr>
          <w:rFonts w:ascii="Times New Roman" w:hAnsi="Times New Roman" w:cs="Times New Roman"/>
          <w:sz w:val="22"/>
        </w:rPr>
        <w:t xml:space="preserve"> (</w:t>
      </w:r>
      <w:r w:rsidRPr="00CE42C2">
        <w:rPr>
          <w:rFonts w:ascii="Times New Roman" w:hAnsi="Times New Roman" w:cs="Times New Roman"/>
          <w:i/>
          <w:sz w:val="22"/>
        </w:rPr>
        <w:t>PNPLA3</w:t>
      </w:r>
      <w:del w:id="1053" w:author="Author" w:date="2020-05-12T11:54:00Z">
        <w:r w:rsidRPr="00CE42C2" w:rsidDel="00D36017">
          <w:rPr>
            <w:rFonts w:ascii="Times New Roman" w:hAnsi="Times New Roman" w:cs="Times New Roman"/>
            <w:sz w:val="22"/>
          </w:rPr>
          <w:delText xml:space="preserve">), </w:delText>
        </w:r>
      </w:del>
      <w:ins w:id="1054" w:author="Author" w:date="2020-05-12T11:54:00Z">
        <w:r w:rsidR="00D36017" w:rsidRPr="00CE42C2">
          <w:rPr>
            <w:rFonts w:ascii="Times New Roman" w:hAnsi="Times New Roman" w:cs="Times New Roman"/>
            <w:sz w:val="22"/>
          </w:rPr>
          <w:t>)</w:t>
        </w:r>
        <w:r w:rsidR="00D36017">
          <w:rPr>
            <w:rFonts w:ascii="Times New Roman" w:hAnsi="Times New Roman" w:cs="Times New Roman"/>
            <w:sz w:val="22"/>
          </w:rPr>
          <w:t xml:space="preserve"> </w:t>
        </w:r>
      </w:ins>
      <w:r w:rsidRPr="00CE42C2">
        <w:rPr>
          <w:rFonts w:ascii="Times New Roman" w:hAnsi="Times New Roman" w:cs="Times New Roman"/>
          <w:sz w:val="22"/>
        </w:rPr>
        <w:t>and rs58542926 (</w:t>
      </w:r>
      <w:r w:rsidRPr="00CE42C2">
        <w:rPr>
          <w:rFonts w:ascii="Times New Roman" w:hAnsi="Times New Roman" w:cs="Times New Roman"/>
          <w:color w:val="000000"/>
          <w:sz w:val="22"/>
        </w:rPr>
        <w:t>p.E167K</w:t>
      </w:r>
      <w:r w:rsidRPr="00CE42C2">
        <w:rPr>
          <w:rFonts w:ascii="Times New Roman" w:hAnsi="Times New Roman" w:cs="Times New Roman"/>
          <w:sz w:val="22"/>
        </w:rPr>
        <w:t xml:space="preserve">) within </w:t>
      </w:r>
      <w:r w:rsidRPr="00CE42C2">
        <w:rPr>
          <w:rFonts w:ascii="Times New Roman" w:hAnsi="Times New Roman" w:cs="Times New Roman"/>
          <w:i/>
          <w:sz w:val="22"/>
        </w:rPr>
        <w:t>transmembrane 6 superfamily member 2</w:t>
      </w:r>
      <w:r w:rsidRPr="00CE42C2">
        <w:rPr>
          <w:rFonts w:ascii="Times New Roman" w:hAnsi="Times New Roman" w:cs="Times New Roman"/>
          <w:sz w:val="22"/>
        </w:rPr>
        <w:t xml:space="preserve"> (</w:t>
      </w:r>
      <w:r w:rsidRPr="00CE42C2">
        <w:rPr>
          <w:rFonts w:ascii="Times New Roman" w:hAnsi="Times New Roman" w:cs="Times New Roman"/>
          <w:i/>
          <w:sz w:val="22"/>
        </w:rPr>
        <w:t>TM6SF2</w:t>
      </w:r>
      <w:r w:rsidRPr="00CE42C2">
        <w:rPr>
          <w:rFonts w:ascii="Times New Roman" w:hAnsi="Times New Roman" w:cs="Times New Roman"/>
          <w:sz w:val="22"/>
        </w:rPr>
        <w:t>)</w:t>
      </w:r>
      <w:r w:rsidRPr="00EA01D3">
        <w:rPr>
          <w:rFonts w:ascii="Times New Roman" w:hAnsi="Times New Roman" w:cs="Times New Roman"/>
          <w:noProof/>
          <w:sz w:val="22"/>
          <w:vertAlign w:val="superscript"/>
        </w:rPr>
        <w:t>8, 9</w:t>
      </w:r>
      <w:r w:rsidRPr="00CE42C2">
        <w:rPr>
          <w:rFonts w:ascii="Times New Roman" w:hAnsi="Times New Roman" w:cs="Times New Roman"/>
          <w:sz w:val="22"/>
        </w:rPr>
        <w:t>. In 2018, a new variant, rs72613567</w:t>
      </w:r>
      <w:ins w:id="1055" w:author="Author" w:date="2020-05-12T11:54:00Z">
        <w:r w:rsidR="00D36017">
          <w:rPr>
            <w:rFonts w:ascii="Times New Roman" w:hAnsi="Times New Roman" w:cs="Times New Roman"/>
            <w:sz w:val="22"/>
          </w:rPr>
          <w:t>,</w:t>
        </w:r>
      </w:ins>
      <w:r w:rsidRPr="00CE42C2">
        <w:rPr>
          <w:rFonts w:ascii="Times New Roman" w:hAnsi="Times New Roman" w:cs="Times New Roman"/>
          <w:sz w:val="22"/>
        </w:rPr>
        <w:t xml:space="preserve"> within </w:t>
      </w:r>
      <w:r w:rsidRPr="00CE42C2">
        <w:rPr>
          <w:rFonts w:ascii="Times New Roman" w:hAnsi="Times New Roman" w:cs="Times New Roman"/>
          <w:i/>
          <w:sz w:val="22"/>
        </w:rPr>
        <w:t>hydroxysteroid 17-beta dehydrogenase 13</w:t>
      </w:r>
      <w:r w:rsidRPr="00CE42C2">
        <w:rPr>
          <w:rFonts w:ascii="Times New Roman" w:hAnsi="Times New Roman" w:cs="Times New Roman"/>
          <w:sz w:val="22"/>
        </w:rPr>
        <w:t xml:space="preserve"> (</w:t>
      </w:r>
      <w:r w:rsidRPr="00CE42C2">
        <w:rPr>
          <w:rFonts w:ascii="Times New Roman" w:hAnsi="Times New Roman" w:cs="Times New Roman"/>
          <w:i/>
          <w:sz w:val="22"/>
        </w:rPr>
        <w:t>HSD17B13</w:t>
      </w:r>
      <w:del w:id="1056" w:author="Author" w:date="2020-05-12T11:54:00Z">
        <w:r w:rsidRPr="00CE42C2" w:rsidDel="00D36017">
          <w:rPr>
            <w:rFonts w:ascii="Times New Roman" w:hAnsi="Times New Roman" w:cs="Times New Roman"/>
            <w:sz w:val="22"/>
          </w:rPr>
          <w:delText xml:space="preserve">), </w:delText>
        </w:r>
      </w:del>
      <w:ins w:id="1057" w:author="Author" w:date="2020-05-12T11:54:00Z">
        <w:r w:rsidR="00D36017" w:rsidRPr="00CE42C2">
          <w:rPr>
            <w:rFonts w:ascii="Times New Roman" w:hAnsi="Times New Roman" w:cs="Times New Roman"/>
            <w:sz w:val="22"/>
          </w:rPr>
          <w:t>)</w:t>
        </w:r>
        <w:r w:rsidR="00D36017">
          <w:rPr>
            <w:rFonts w:ascii="Times New Roman" w:hAnsi="Times New Roman" w:cs="Times New Roman"/>
            <w:sz w:val="22"/>
          </w:rPr>
          <w:t xml:space="preserve"> </w:t>
        </w:r>
      </w:ins>
      <w:r w:rsidRPr="00CE42C2">
        <w:rPr>
          <w:rFonts w:ascii="Times New Roman" w:hAnsi="Times New Roman" w:cs="Times New Roman"/>
          <w:sz w:val="22"/>
        </w:rPr>
        <w:t xml:space="preserve">was first reported to </w:t>
      </w:r>
      <w:del w:id="1058" w:author="Author" w:date="2020-05-12T11:54:00Z">
        <w:r w:rsidRPr="00CE42C2" w:rsidDel="00D36017">
          <w:rPr>
            <w:rFonts w:ascii="Times New Roman" w:hAnsi="Times New Roman" w:cs="Times New Roman"/>
            <w:sz w:val="22"/>
          </w:rPr>
          <w:delText xml:space="preserve">be </w:delText>
        </w:r>
      </w:del>
      <w:r w:rsidRPr="00CE42C2">
        <w:rPr>
          <w:rFonts w:ascii="Times New Roman" w:hAnsi="Times New Roman" w:cs="Times New Roman"/>
          <w:sz w:val="22"/>
        </w:rPr>
        <w:t>likely provide</w:t>
      </w:r>
      <w:del w:id="1059" w:author="Author" w:date="2020-05-12T11:54:00Z">
        <w:r w:rsidRPr="00CE42C2" w:rsidDel="00D36017">
          <w:rPr>
            <w:rFonts w:ascii="Times New Roman" w:hAnsi="Times New Roman" w:cs="Times New Roman"/>
            <w:sz w:val="22"/>
          </w:rPr>
          <w:delText xml:space="preserve">d a </w:delText>
        </w:r>
      </w:del>
      <w:ins w:id="1060" w:author="Author" w:date="2020-05-12T11:54:00Z">
        <w:r w:rsidR="00D36017">
          <w:rPr>
            <w:rFonts w:ascii="Times New Roman" w:hAnsi="Times New Roman" w:cs="Times New Roman"/>
            <w:sz w:val="22"/>
          </w:rPr>
          <w:t xml:space="preserve"> </w:t>
        </w:r>
      </w:ins>
      <w:r w:rsidRPr="00CE42C2">
        <w:rPr>
          <w:rFonts w:ascii="Times New Roman" w:hAnsi="Times New Roman" w:cs="Times New Roman"/>
          <w:sz w:val="22"/>
        </w:rPr>
        <w:t xml:space="preserve">substantial protection </w:t>
      </w:r>
      <w:del w:id="1061" w:author="Author" w:date="2020-05-12T11:54:00Z">
        <w:r w:rsidRPr="00CE42C2" w:rsidDel="00D36017">
          <w:rPr>
            <w:rFonts w:ascii="Times New Roman" w:hAnsi="Times New Roman" w:cs="Times New Roman"/>
            <w:sz w:val="22"/>
          </w:rPr>
          <w:delText xml:space="preserve">from </w:delText>
        </w:r>
      </w:del>
      <w:ins w:id="1062" w:author="Author" w:date="2020-05-12T11:54:00Z">
        <w:r w:rsidR="00D36017">
          <w:rPr>
            <w:rFonts w:ascii="Times New Roman" w:hAnsi="Times New Roman" w:cs="Times New Roman"/>
            <w:sz w:val="22"/>
          </w:rPr>
          <w:t xml:space="preserve">against </w:t>
        </w:r>
      </w:ins>
      <w:r w:rsidRPr="00CE42C2">
        <w:rPr>
          <w:rFonts w:ascii="Times New Roman" w:hAnsi="Times New Roman" w:cs="Times New Roman"/>
          <w:sz w:val="22"/>
        </w:rPr>
        <w:t>liver diseases</w:t>
      </w:r>
      <w:r w:rsidRPr="00EA01D3">
        <w:rPr>
          <w:rFonts w:ascii="Times New Roman" w:hAnsi="Times New Roman" w:cs="Times New Roman"/>
          <w:noProof/>
          <w:sz w:val="22"/>
          <w:vertAlign w:val="superscript"/>
        </w:rPr>
        <w:t>10</w:t>
      </w:r>
      <w:r w:rsidRPr="00CE42C2">
        <w:rPr>
          <w:rFonts w:ascii="Times New Roman" w:hAnsi="Times New Roman" w:cs="Times New Roman"/>
          <w:sz w:val="22"/>
        </w:rPr>
        <w:t xml:space="preserve">. </w:t>
      </w:r>
      <w:r w:rsidRPr="00CE42C2">
        <w:rPr>
          <w:rFonts w:ascii="Times New Roman" w:hAnsi="Times New Roman" w:cs="Times New Roman"/>
          <w:i/>
          <w:sz w:val="22"/>
        </w:rPr>
        <w:t xml:space="preserve">HSD17B13 </w:t>
      </w:r>
      <w:r w:rsidRPr="00CE42C2">
        <w:rPr>
          <w:rFonts w:ascii="Times New Roman" w:hAnsi="Times New Roman" w:cs="Times New Roman"/>
          <w:sz w:val="22"/>
        </w:rPr>
        <w:t xml:space="preserve">rs72613567 is a protein-truncating variant with an insertion of A allele adjacent to the </w:t>
      </w:r>
      <w:del w:id="1063" w:author="Author" w:date="2020-05-12T11:55:00Z">
        <w:r w:rsidRPr="00CE42C2" w:rsidDel="00D36017">
          <w:rPr>
            <w:rFonts w:ascii="Times New Roman" w:hAnsi="Times New Roman" w:cs="Times New Roman"/>
            <w:sz w:val="22"/>
          </w:rPr>
          <w:delText xml:space="preserve">exon 6’s </w:delText>
        </w:r>
      </w:del>
      <w:r w:rsidRPr="00CE42C2">
        <w:rPr>
          <w:rFonts w:ascii="Times New Roman" w:hAnsi="Times New Roman" w:cs="Times New Roman"/>
          <w:sz w:val="22"/>
        </w:rPr>
        <w:t>splice site</w:t>
      </w:r>
      <w:ins w:id="1064" w:author="Author" w:date="2020-05-12T11:55:00Z">
        <w:r w:rsidR="00D36017">
          <w:rPr>
            <w:rFonts w:ascii="Times New Roman" w:hAnsi="Times New Roman" w:cs="Times New Roman"/>
            <w:sz w:val="22"/>
          </w:rPr>
          <w:t xml:space="preserve"> of </w:t>
        </w:r>
        <w:r w:rsidR="00D36017" w:rsidRPr="00CE42C2">
          <w:rPr>
            <w:rFonts w:ascii="Times New Roman" w:hAnsi="Times New Roman" w:cs="Times New Roman"/>
            <w:sz w:val="22"/>
          </w:rPr>
          <w:t>exon 6</w:t>
        </w:r>
      </w:ins>
      <w:r w:rsidRPr="00CE42C2">
        <w:rPr>
          <w:rFonts w:ascii="Times New Roman" w:hAnsi="Times New Roman" w:cs="Times New Roman"/>
          <w:sz w:val="22"/>
        </w:rPr>
        <w:t xml:space="preserve">. Subsequent studies </w:t>
      </w:r>
      <w:ins w:id="1065" w:author="Author" w:date="2020-05-12T11:55:00Z">
        <w:r w:rsidR="00491B35">
          <w:rPr>
            <w:rFonts w:ascii="Times New Roman" w:hAnsi="Times New Roman" w:cs="Times New Roman"/>
            <w:sz w:val="22"/>
          </w:rPr>
          <w:t xml:space="preserve">have </w:t>
        </w:r>
      </w:ins>
      <w:r w:rsidRPr="00CE42C2">
        <w:rPr>
          <w:rFonts w:ascii="Times New Roman" w:hAnsi="Times New Roman" w:cs="Times New Roman"/>
          <w:sz w:val="22"/>
        </w:rPr>
        <w:t xml:space="preserve">investigated its role in different types or pathological process of liver diseases, but </w:t>
      </w:r>
      <w:ins w:id="1066" w:author="Author" w:date="2020-05-12T11:55:00Z">
        <w:r w:rsidR="00491B35">
          <w:rPr>
            <w:rFonts w:ascii="Times New Roman" w:hAnsi="Times New Roman" w:cs="Times New Roman"/>
            <w:sz w:val="22"/>
          </w:rPr>
          <w:t xml:space="preserve">the </w:t>
        </w:r>
      </w:ins>
      <w:r w:rsidRPr="00CE42C2">
        <w:rPr>
          <w:rFonts w:ascii="Times New Roman" w:hAnsi="Times New Roman" w:cs="Times New Roman"/>
          <w:sz w:val="22"/>
        </w:rPr>
        <w:t xml:space="preserve">results are </w:t>
      </w:r>
      <w:del w:id="1067" w:author="Author" w:date="2020-05-12T11:55:00Z">
        <w:r w:rsidRPr="00CE42C2" w:rsidDel="00491B35">
          <w:rPr>
            <w:rFonts w:ascii="Times New Roman" w:hAnsi="Times New Roman" w:cs="Times New Roman"/>
            <w:sz w:val="22"/>
          </w:rPr>
          <w:delText xml:space="preserve">still </w:delText>
        </w:r>
      </w:del>
      <w:r w:rsidRPr="00CE42C2">
        <w:rPr>
          <w:rFonts w:ascii="Times New Roman" w:hAnsi="Times New Roman" w:cs="Times New Roman"/>
          <w:sz w:val="22"/>
        </w:rPr>
        <w:t>conflicting</w:t>
      </w:r>
      <w:r w:rsidRPr="001F14B1">
        <w:rPr>
          <w:rFonts w:ascii="Times New Roman" w:hAnsi="Times New Roman" w:cs="Times New Roman"/>
          <w:noProof/>
          <w:sz w:val="22"/>
          <w:vertAlign w:val="superscript"/>
        </w:rPr>
        <w:t>10-16</w:t>
      </w:r>
      <w:r w:rsidRPr="00CE42C2">
        <w:rPr>
          <w:rFonts w:ascii="Times New Roman" w:hAnsi="Times New Roman" w:cs="Times New Roman"/>
          <w:sz w:val="22"/>
        </w:rPr>
        <w:t xml:space="preserve">. </w:t>
      </w:r>
    </w:p>
    <w:p w14:paraId="3DF30DC4" w14:textId="77777777" w:rsidR="00CF03B3" w:rsidRPr="00CE42C2" w:rsidRDefault="00CF03B3" w:rsidP="003A4525">
      <w:pPr>
        <w:rPr>
          <w:rFonts w:ascii="Times New Roman" w:hAnsi="Times New Roman" w:cs="Times New Roman"/>
          <w:sz w:val="22"/>
        </w:rPr>
        <w:pPrChange w:id="1068" w:author="Author" w:date="2020-05-20T13:53:00Z">
          <w:pPr>
            <w:spacing w:line="480" w:lineRule="auto"/>
            <w:jc w:val="left"/>
          </w:pPr>
        </w:pPrChange>
      </w:pPr>
    </w:p>
    <w:p w14:paraId="3063F497" w14:textId="77777777" w:rsidR="00CF03B3" w:rsidRPr="00CE42C2" w:rsidRDefault="00CF03B3" w:rsidP="003A4525">
      <w:pPr>
        <w:rPr>
          <w:rFonts w:ascii="Times New Roman" w:hAnsi="Times New Roman" w:cs="Times New Roman"/>
          <w:b/>
          <w:sz w:val="22"/>
        </w:rPr>
        <w:pPrChange w:id="1069" w:author="Author" w:date="2020-05-20T13:53:00Z">
          <w:pPr>
            <w:spacing w:line="480" w:lineRule="auto"/>
            <w:jc w:val="left"/>
          </w:pPr>
        </w:pPrChange>
      </w:pPr>
      <w:r w:rsidRPr="00A70F7C">
        <w:rPr>
          <w:rFonts w:ascii="Times New Roman" w:hAnsi="Times New Roman" w:cs="Times New Roman"/>
          <w:b/>
          <w:sz w:val="22"/>
        </w:rPr>
        <w:t>Materials and Methods</w:t>
      </w:r>
    </w:p>
    <w:p w14:paraId="05AB1D46" w14:textId="65646225" w:rsidR="00CF03B3" w:rsidRPr="00CE42C2" w:rsidRDefault="00CF03B3" w:rsidP="003A4525">
      <w:pPr>
        <w:rPr>
          <w:rFonts w:ascii="Times New Roman" w:hAnsi="Times New Roman" w:cs="Times New Roman"/>
          <w:sz w:val="22"/>
        </w:rPr>
        <w:pPrChange w:id="1070" w:author="Author" w:date="2020-05-20T13:53:00Z">
          <w:pPr>
            <w:spacing w:line="480" w:lineRule="auto"/>
            <w:jc w:val="left"/>
          </w:pPr>
        </w:pPrChange>
      </w:pPr>
      <w:r w:rsidRPr="00CE42C2">
        <w:rPr>
          <w:rFonts w:ascii="Times New Roman" w:hAnsi="Times New Roman" w:cs="Times New Roman"/>
          <w:sz w:val="22"/>
        </w:rPr>
        <w:t xml:space="preserve">This study was carried out </w:t>
      </w:r>
      <w:ins w:id="1071" w:author="Author" w:date="2020-05-12T11:55:00Z">
        <w:r w:rsidR="00491B35">
          <w:rPr>
            <w:rFonts w:ascii="Times New Roman" w:hAnsi="Times New Roman" w:cs="Times New Roman"/>
            <w:sz w:val="22"/>
          </w:rPr>
          <w:t xml:space="preserve">in </w:t>
        </w:r>
      </w:ins>
      <w:del w:id="1072" w:author="Author" w:date="2020-05-12T11:55:00Z">
        <w:r w:rsidRPr="00CE42C2" w:rsidDel="00491B35">
          <w:rPr>
            <w:rFonts w:ascii="Times New Roman" w:hAnsi="Times New Roman" w:cs="Times New Roman"/>
            <w:sz w:val="22"/>
          </w:rPr>
          <w:delText xml:space="preserve">according </w:delText>
        </w:r>
      </w:del>
      <w:ins w:id="1073" w:author="Author" w:date="2020-05-12T11:55:00Z">
        <w:r w:rsidR="00491B35" w:rsidRPr="00CE42C2">
          <w:rPr>
            <w:rFonts w:ascii="Times New Roman" w:hAnsi="Times New Roman" w:cs="Times New Roman"/>
            <w:sz w:val="22"/>
          </w:rPr>
          <w:t>accord</w:t>
        </w:r>
        <w:r w:rsidR="00491B35">
          <w:rPr>
            <w:rFonts w:ascii="Times New Roman" w:hAnsi="Times New Roman" w:cs="Times New Roman"/>
            <w:sz w:val="22"/>
          </w:rPr>
          <w:t xml:space="preserve">ance </w:t>
        </w:r>
      </w:ins>
      <w:r w:rsidRPr="00CE42C2">
        <w:rPr>
          <w:rFonts w:ascii="Times New Roman" w:hAnsi="Times New Roman" w:cs="Times New Roman"/>
          <w:sz w:val="22"/>
        </w:rPr>
        <w:t>to the statement of</w:t>
      </w:r>
      <w:r w:rsidR="00F2635E">
        <w:rPr>
          <w:rFonts w:ascii="Times New Roman" w:hAnsi="Times New Roman" w:cs="Times New Roman" w:hint="eastAsia"/>
          <w:sz w:val="22"/>
        </w:rPr>
        <w:t xml:space="preserve"> </w:t>
      </w:r>
      <w:r w:rsidRPr="00CE42C2">
        <w:rPr>
          <w:rFonts w:ascii="Times New Roman" w:hAnsi="Times New Roman" w:cs="Times New Roman"/>
          <w:sz w:val="22"/>
        </w:rPr>
        <w:t>PRISMA</w:t>
      </w:r>
      <w:r w:rsidRPr="001F14B1">
        <w:rPr>
          <w:rFonts w:ascii="Times New Roman" w:hAnsi="Times New Roman" w:cs="Times New Roman"/>
          <w:noProof/>
          <w:sz w:val="22"/>
          <w:vertAlign w:val="superscript"/>
        </w:rPr>
        <w:t>17</w:t>
      </w:r>
      <w:r w:rsidRPr="00CE42C2">
        <w:rPr>
          <w:rFonts w:ascii="Times New Roman" w:hAnsi="Times New Roman" w:cs="Times New Roman"/>
          <w:sz w:val="22"/>
        </w:rPr>
        <w:t>. PubMed, Embase</w:t>
      </w:r>
      <w:ins w:id="1074" w:author="Author" w:date="2020-05-12T11:55:00Z">
        <w:r w:rsidR="00491B35">
          <w:rPr>
            <w:rFonts w:ascii="Times New Roman" w:hAnsi="Times New Roman" w:cs="Times New Roman"/>
            <w:sz w:val="22"/>
          </w:rPr>
          <w:t>,</w:t>
        </w:r>
      </w:ins>
      <w:r w:rsidRPr="00CE42C2">
        <w:rPr>
          <w:rFonts w:ascii="Times New Roman" w:hAnsi="Times New Roman" w:cs="Times New Roman"/>
          <w:sz w:val="22"/>
        </w:rPr>
        <w:t xml:space="preserve"> and Web of Science </w:t>
      </w:r>
      <w:r w:rsidR="00210BA3">
        <w:rPr>
          <w:rFonts w:ascii="Times New Roman" w:hAnsi="Times New Roman" w:cs="Times New Roman"/>
          <w:sz w:val="22"/>
        </w:rPr>
        <w:t xml:space="preserve">were searched </w:t>
      </w:r>
      <w:r w:rsidRPr="00CE42C2">
        <w:rPr>
          <w:rFonts w:ascii="Times New Roman" w:hAnsi="Times New Roman" w:cs="Times New Roman"/>
          <w:sz w:val="22"/>
        </w:rPr>
        <w:t>for relevant records without any restriction</w:t>
      </w:r>
      <w:ins w:id="1075" w:author="Author" w:date="2020-05-12T11:55:00Z">
        <w:r w:rsidR="00491B35">
          <w:rPr>
            <w:rFonts w:ascii="Times New Roman" w:hAnsi="Times New Roman" w:cs="Times New Roman"/>
            <w:sz w:val="22"/>
          </w:rPr>
          <w:t>s</w:t>
        </w:r>
      </w:ins>
      <w:r w:rsidRPr="00CE42C2">
        <w:rPr>
          <w:rFonts w:ascii="Times New Roman" w:hAnsi="Times New Roman" w:cs="Times New Roman"/>
          <w:sz w:val="22"/>
        </w:rPr>
        <w:t xml:space="preserve"> (</w:t>
      </w:r>
      <w:del w:id="1076" w:author="Author" w:date="2020-05-12T11:57:00Z">
        <w:r w:rsidRPr="00CE42C2" w:rsidDel="00FE750B">
          <w:rPr>
            <w:rFonts w:ascii="Times New Roman" w:hAnsi="Times New Roman" w:cs="Times New Roman"/>
            <w:sz w:val="22"/>
          </w:rPr>
          <w:delText xml:space="preserve">updated </w:delText>
        </w:r>
      </w:del>
      <w:ins w:id="1077" w:author="Author" w:date="2020-05-12T11:57:00Z">
        <w:r w:rsidR="00FE750B" w:rsidRPr="00CE42C2">
          <w:rPr>
            <w:rFonts w:ascii="Times New Roman" w:hAnsi="Times New Roman" w:cs="Times New Roman"/>
            <w:sz w:val="22"/>
          </w:rPr>
          <w:t>up</w:t>
        </w:r>
        <w:r w:rsidR="00FE750B">
          <w:rPr>
            <w:rFonts w:ascii="Times New Roman" w:hAnsi="Times New Roman" w:cs="Times New Roman"/>
            <w:sz w:val="22"/>
          </w:rPr>
          <w:t xml:space="preserve"> </w:t>
        </w:r>
      </w:ins>
      <w:r w:rsidRPr="00CE42C2">
        <w:rPr>
          <w:rFonts w:ascii="Times New Roman" w:hAnsi="Times New Roman" w:cs="Times New Roman"/>
          <w:sz w:val="22"/>
        </w:rPr>
        <w:t xml:space="preserve">to </w:t>
      </w:r>
      <w:r>
        <w:rPr>
          <w:rFonts w:ascii="Times New Roman" w:hAnsi="Times New Roman" w:cs="Times New Roman" w:hint="eastAsia"/>
          <w:sz w:val="22"/>
        </w:rPr>
        <w:t>March 2020</w:t>
      </w:r>
      <w:r w:rsidRPr="00CE42C2">
        <w:rPr>
          <w:rFonts w:ascii="Times New Roman" w:hAnsi="Times New Roman" w:cs="Times New Roman"/>
          <w:sz w:val="22"/>
        </w:rPr>
        <w:t xml:space="preserve">). The search items </w:t>
      </w:r>
      <w:del w:id="1078" w:author="Author" w:date="2020-05-12T11:56:00Z">
        <w:r w:rsidRPr="00CE42C2" w:rsidDel="00491B35">
          <w:rPr>
            <w:rFonts w:ascii="Times New Roman" w:hAnsi="Times New Roman" w:cs="Times New Roman"/>
            <w:sz w:val="22"/>
          </w:rPr>
          <w:delText xml:space="preserve">were </w:delText>
        </w:r>
      </w:del>
      <w:ins w:id="1079" w:author="Author" w:date="2020-05-12T11:56:00Z">
        <w:r w:rsidR="00491B35">
          <w:rPr>
            <w:rFonts w:ascii="Times New Roman" w:hAnsi="Times New Roman" w:cs="Times New Roman"/>
            <w:sz w:val="22"/>
          </w:rPr>
          <w:t xml:space="preserve">included </w:t>
        </w:r>
      </w:ins>
      <w:r w:rsidRPr="00CE42C2">
        <w:rPr>
          <w:rFonts w:ascii="Times New Roman" w:hAnsi="Times New Roman" w:cs="Times New Roman"/>
          <w:sz w:val="22"/>
        </w:rPr>
        <w:t>“</w:t>
      </w:r>
      <w:r w:rsidRPr="00CE42C2">
        <w:rPr>
          <w:rFonts w:ascii="Times New Roman" w:hAnsi="Times New Roman" w:cs="Times New Roman"/>
          <w:i/>
          <w:sz w:val="22"/>
        </w:rPr>
        <w:t>HSD17B13</w:t>
      </w:r>
      <w:r w:rsidRPr="00CE42C2">
        <w:rPr>
          <w:rFonts w:ascii="Times New Roman" w:hAnsi="Times New Roman" w:cs="Times New Roman"/>
          <w:sz w:val="22"/>
        </w:rPr>
        <w:t>”, “polymorphis</w:t>
      </w:r>
      <w:r w:rsidR="00DF4B54">
        <w:rPr>
          <w:rFonts w:ascii="Times New Roman" w:hAnsi="Times New Roman" w:cs="Times New Roman"/>
          <w:sz w:val="22"/>
        </w:rPr>
        <w:t>m”, “variant”</w:t>
      </w:r>
      <w:ins w:id="1080" w:author="Author" w:date="2020-05-12T11:56:00Z">
        <w:r w:rsidR="00491B35">
          <w:rPr>
            <w:rFonts w:ascii="Times New Roman" w:hAnsi="Times New Roman" w:cs="Times New Roman"/>
            <w:sz w:val="22"/>
          </w:rPr>
          <w:t>,</w:t>
        </w:r>
      </w:ins>
      <w:r w:rsidR="00DF4B54">
        <w:rPr>
          <w:rFonts w:ascii="Times New Roman" w:hAnsi="Times New Roman" w:cs="Times New Roman"/>
          <w:sz w:val="22"/>
        </w:rPr>
        <w:t xml:space="preserve"> and “rs72613567”.</w:t>
      </w:r>
      <w:r w:rsidR="00DF4B54">
        <w:rPr>
          <w:rFonts w:ascii="Times New Roman" w:hAnsi="Times New Roman" w:cs="Times New Roman" w:hint="eastAsia"/>
          <w:sz w:val="22"/>
        </w:rPr>
        <w:t xml:space="preserve"> </w:t>
      </w:r>
      <w:r w:rsidRPr="00CE42C2">
        <w:rPr>
          <w:rFonts w:ascii="Times New Roman" w:hAnsi="Times New Roman" w:cs="Times New Roman"/>
          <w:sz w:val="22"/>
        </w:rPr>
        <w:t xml:space="preserve">The quality of </w:t>
      </w:r>
      <w:ins w:id="1081" w:author="Author" w:date="2020-05-12T11:56:00Z">
        <w:r w:rsidR="00FE750B">
          <w:rPr>
            <w:rFonts w:ascii="Times New Roman" w:hAnsi="Times New Roman" w:cs="Times New Roman"/>
            <w:sz w:val="22"/>
          </w:rPr>
          <w:t xml:space="preserve">the </w:t>
        </w:r>
      </w:ins>
      <w:del w:id="1082" w:author="Author" w:date="2020-05-12T11:56:00Z">
        <w:r w:rsidRPr="00CE42C2" w:rsidDel="00FE750B">
          <w:rPr>
            <w:rFonts w:ascii="Times New Roman" w:hAnsi="Times New Roman" w:cs="Times New Roman"/>
            <w:sz w:val="22"/>
          </w:rPr>
          <w:delText xml:space="preserve">included </w:delText>
        </w:r>
      </w:del>
      <w:r w:rsidRPr="00CE42C2">
        <w:rPr>
          <w:rFonts w:ascii="Times New Roman" w:hAnsi="Times New Roman" w:cs="Times New Roman"/>
          <w:sz w:val="22"/>
        </w:rPr>
        <w:t xml:space="preserve">studies </w:t>
      </w:r>
      <w:ins w:id="1083" w:author="Author" w:date="2020-05-12T11:57:00Z">
        <w:r w:rsidR="00FE750B" w:rsidRPr="00CE42C2">
          <w:rPr>
            <w:rFonts w:ascii="Times New Roman" w:hAnsi="Times New Roman" w:cs="Times New Roman"/>
            <w:sz w:val="22"/>
          </w:rPr>
          <w:t xml:space="preserve">included </w:t>
        </w:r>
      </w:ins>
      <w:r w:rsidRPr="00CE42C2">
        <w:rPr>
          <w:rFonts w:ascii="Times New Roman" w:hAnsi="Times New Roman" w:cs="Times New Roman"/>
          <w:sz w:val="22"/>
        </w:rPr>
        <w:t xml:space="preserve">was assessed </w:t>
      </w:r>
      <w:del w:id="1084" w:author="Author" w:date="2020-05-12T11:57:00Z">
        <w:r w:rsidRPr="00CE42C2" w:rsidDel="00FE750B">
          <w:rPr>
            <w:rFonts w:ascii="Times New Roman" w:hAnsi="Times New Roman" w:cs="Times New Roman"/>
            <w:sz w:val="22"/>
          </w:rPr>
          <w:delText xml:space="preserve">by </w:delText>
        </w:r>
      </w:del>
      <w:ins w:id="1085" w:author="Author" w:date="2020-05-12T11:57:00Z">
        <w:r w:rsidR="00FE750B">
          <w:rPr>
            <w:rFonts w:ascii="Times New Roman" w:hAnsi="Times New Roman" w:cs="Times New Roman"/>
            <w:sz w:val="22"/>
          </w:rPr>
          <w:t xml:space="preserve">using </w:t>
        </w:r>
      </w:ins>
      <w:r w:rsidRPr="00CE42C2">
        <w:rPr>
          <w:rFonts w:ascii="Times New Roman" w:hAnsi="Times New Roman" w:cs="Times New Roman"/>
          <w:sz w:val="22"/>
        </w:rPr>
        <w:t>the Newcastle-Ottawa scale (NOS)</w:t>
      </w:r>
      <w:r>
        <w:rPr>
          <w:rFonts w:ascii="Times New Roman" w:hAnsi="Times New Roman" w:cs="Times New Roman"/>
          <w:sz w:val="22"/>
        </w:rPr>
        <w:t xml:space="preserve"> </w:t>
      </w:r>
      <w:r w:rsidRPr="001F14B1">
        <w:rPr>
          <w:rFonts w:ascii="Times New Roman" w:hAnsi="Times New Roman" w:cs="Times New Roman"/>
          <w:noProof/>
          <w:sz w:val="22"/>
          <w:vertAlign w:val="superscript"/>
        </w:rPr>
        <w:t>18</w:t>
      </w:r>
      <w:r w:rsidRPr="00CE42C2">
        <w:rPr>
          <w:rFonts w:ascii="Times New Roman" w:hAnsi="Times New Roman" w:cs="Times New Roman"/>
          <w:sz w:val="22"/>
        </w:rPr>
        <w:t>. Three authors participated in the aforementioned work (WP, CW</w:t>
      </w:r>
      <w:ins w:id="1086" w:author="Author" w:date="2020-05-12T11:57:00Z">
        <w:r w:rsidR="00FE750B">
          <w:rPr>
            <w:rFonts w:ascii="Times New Roman" w:hAnsi="Times New Roman" w:cs="Times New Roman"/>
            <w:sz w:val="22"/>
          </w:rPr>
          <w:t>,</w:t>
        </w:r>
      </w:ins>
      <w:r w:rsidRPr="00CE42C2">
        <w:rPr>
          <w:rFonts w:ascii="Times New Roman" w:hAnsi="Times New Roman" w:cs="Times New Roman"/>
          <w:sz w:val="22"/>
        </w:rPr>
        <w:t xml:space="preserve"> and YL).</w:t>
      </w:r>
      <w:r w:rsidR="00F2635E">
        <w:rPr>
          <w:rFonts w:ascii="Times New Roman" w:hAnsi="Times New Roman" w:cs="Times New Roman" w:hint="eastAsia"/>
          <w:sz w:val="22"/>
        </w:rPr>
        <w:t xml:space="preserve"> </w:t>
      </w:r>
      <w:r w:rsidRPr="00CE42C2">
        <w:rPr>
          <w:rFonts w:ascii="Times New Roman" w:hAnsi="Times New Roman" w:cs="Times New Roman"/>
          <w:sz w:val="22"/>
        </w:rPr>
        <w:t xml:space="preserve">Between-study heterogeneity was assessed </w:t>
      </w:r>
      <w:del w:id="1087" w:author="Author" w:date="2020-05-12T12:01:00Z">
        <w:r w:rsidRPr="00CE42C2" w:rsidDel="00583DF1">
          <w:rPr>
            <w:rFonts w:ascii="Times New Roman" w:hAnsi="Times New Roman" w:cs="Times New Roman"/>
            <w:sz w:val="22"/>
          </w:rPr>
          <w:delText xml:space="preserve">by </w:delText>
        </w:r>
      </w:del>
      <w:ins w:id="1088" w:author="Author" w:date="2020-05-12T12:01:00Z">
        <w:r w:rsidR="00583DF1">
          <w:rPr>
            <w:rFonts w:ascii="Times New Roman" w:hAnsi="Times New Roman" w:cs="Times New Roman"/>
            <w:sz w:val="22"/>
          </w:rPr>
          <w:t xml:space="preserve">using </w:t>
        </w:r>
      </w:ins>
      <w:r w:rsidRPr="00CE42C2">
        <w:rPr>
          <w:rFonts w:ascii="Times New Roman" w:hAnsi="Times New Roman" w:cs="Times New Roman"/>
          <w:sz w:val="22"/>
        </w:rPr>
        <w:t>Cochran’s Q test and</w:t>
      </w:r>
      <w:r w:rsidRPr="00CE42C2">
        <w:rPr>
          <w:rFonts w:ascii="Times New Roman" w:hAnsi="Times New Roman" w:cs="Times New Roman"/>
          <w:i/>
          <w:sz w:val="22"/>
        </w:rPr>
        <w:t xml:space="preserve"> I</w:t>
      </w:r>
      <w:r w:rsidRPr="00CE42C2">
        <w:rPr>
          <w:rFonts w:ascii="Times New Roman" w:hAnsi="Times New Roman" w:cs="Times New Roman"/>
          <w:i/>
          <w:sz w:val="22"/>
          <w:vertAlign w:val="superscript"/>
        </w:rPr>
        <w:t>2</w:t>
      </w:r>
      <w:r w:rsidRPr="00CE42C2">
        <w:rPr>
          <w:rFonts w:ascii="Times New Roman" w:hAnsi="Times New Roman" w:cs="Times New Roman"/>
          <w:sz w:val="22"/>
        </w:rPr>
        <w:t xml:space="preserve"> statistics. </w:t>
      </w:r>
      <w:r w:rsidRPr="00CE42C2">
        <w:rPr>
          <w:rFonts w:ascii="Times New Roman" w:hAnsi="Times New Roman" w:cs="Times New Roman"/>
          <w:i/>
          <w:sz w:val="22"/>
        </w:rPr>
        <w:t>P</w:t>
      </w:r>
      <w:r w:rsidRPr="00CE42C2">
        <w:rPr>
          <w:rFonts w:ascii="Times New Roman" w:hAnsi="Times New Roman" w:cs="Times New Roman"/>
          <w:sz w:val="22"/>
        </w:rPr>
        <w:t xml:space="preserve"> &lt; 0.10 or </w:t>
      </w:r>
      <w:r w:rsidRPr="00CE42C2">
        <w:rPr>
          <w:rFonts w:ascii="Times New Roman" w:hAnsi="Times New Roman" w:cs="Times New Roman"/>
          <w:i/>
          <w:sz w:val="22"/>
        </w:rPr>
        <w:t>I</w:t>
      </w:r>
      <w:r w:rsidRPr="00CE42C2">
        <w:rPr>
          <w:rFonts w:ascii="Times New Roman" w:hAnsi="Times New Roman" w:cs="Times New Roman"/>
          <w:i/>
          <w:sz w:val="22"/>
          <w:vertAlign w:val="superscript"/>
        </w:rPr>
        <w:t>2</w:t>
      </w:r>
      <w:r w:rsidRPr="00CE42C2">
        <w:rPr>
          <w:rFonts w:ascii="Times New Roman" w:hAnsi="Times New Roman" w:cs="Times New Roman"/>
          <w:sz w:val="22"/>
        </w:rPr>
        <w:t xml:space="preserve"> &gt; 50</w:t>
      </w:r>
      <w:del w:id="1089" w:author="Author" w:date="2020-05-12T12:01:00Z">
        <w:r w:rsidRPr="00CE42C2" w:rsidDel="00583DF1">
          <w:rPr>
            <w:rFonts w:ascii="Times New Roman" w:hAnsi="Times New Roman" w:cs="Times New Roman"/>
            <w:sz w:val="22"/>
          </w:rPr>
          <w:delText xml:space="preserve"> </w:delText>
        </w:r>
      </w:del>
      <w:r w:rsidRPr="00CE42C2">
        <w:rPr>
          <w:rFonts w:ascii="Times New Roman" w:hAnsi="Times New Roman" w:cs="Times New Roman"/>
          <w:sz w:val="22"/>
        </w:rPr>
        <w:t xml:space="preserve">% </w:t>
      </w:r>
      <w:del w:id="1090" w:author="Author" w:date="2020-05-12T12:01:00Z">
        <w:r w:rsidRPr="00CE42C2" w:rsidDel="00583DF1">
          <w:rPr>
            <w:rFonts w:ascii="Times New Roman" w:hAnsi="Times New Roman" w:cs="Times New Roman"/>
            <w:sz w:val="22"/>
          </w:rPr>
          <w:delText xml:space="preserve">suggests </w:delText>
        </w:r>
      </w:del>
      <w:ins w:id="1091" w:author="Author" w:date="2020-05-12T12:01:00Z">
        <w:r w:rsidR="00583DF1">
          <w:rPr>
            <w:rFonts w:ascii="Times New Roman" w:hAnsi="Times New Roman" w:cs="Times New Roman"/>
            <w:sz w:val="22"/>
          </w:rPr>
          <w:t xml:space="preserve">indicated </w:t>
        </w:r>
      </w:ins>
      <w:r w:rsidRPr="00CE42C2">
        <w:rPr>
          <w:rFonts w:ascii="Times New Roman" w:hAnsi="Times New Roman" w:cs="Times New Roman"/>
          <w:sz w:val="22"/>
        </w:rPr>
        <w:t>significant heterogeneity</w:t>
      </w:r>
      <w:r w:rsidRPr="001F14B1">
        <w:rPr>
          <w:rFonts w:ascii="Times New Roman" w:hAnsi="Times New Roman" w:cs="Times New Roman"/>
          <w:noProof/>
          <w:sz w:val="22"/>
          <w:vertAlign w:val="superscript"/>
        </w:rPr>
        <w:t>19</w:t>
      </w:r>
      <w:r w:rsidRPr="00CE42C2">
        <w:rPr>
          <w:rFonts w:ascii="Times New Roman" w:hAnsi="Times New Roman" w:cs="Times New Roman"/>
          <w:sz w:val="22"/>
        </w:rPr>
        <w:t xml:space="preserve">. </w:t>
      </w:r>
      <w:del w:id="1092" w:author="Author" w:date="2020-05-12T12:01:00Z">
        <w:r w:rsidRPr="00CE42C2" w:rsidDel="00583DF1">
          <w:rPr>
            <w:rFonts w:ascii="Times New Roman" w:hAnsi="Times New Roman" w:cs="Times New Roman"/>
            <w:sz w:val="22"/>
          </w:rPr>
          <w:delText xml:space="preserve">We used a </w:delText>
        </w:r>
      </w:del>
      <w:ins w:id="1093" w:author="Author" w:date="2020-05-12T12:01:00Z">
        <w:r w:rsidR="00583DF1">
          <w:rPr>
            <w:rFonts w:ascii="Times New Roman" w:hAnsi="Times New Roman" w:cs="Times New Roman"/>
            <w:sz w:val="22"/>
          </w:rPr>
          <w:t xml:space="preserve">A </w:t>
        </w:r>
      </w:ins>
      <w:r w:rsidRPr="00CE42C2">
        <w:rPr>
          <w:rFonts w:ascii="Times New Roman" w:hAnsi="Times New Roman" w:cs="Times New Roman"/>
          <w:sz w:val="22"/>
        </w:rPr>
        <w:t xml:space="preserve">random-effects model </w:t>
      </w:r>
      <w:ins w:id="1094" w:author="Author" w:date="2020-05-12T12:01:00Z">
        <w:r w:rsidR="00583DF1">
          <w:rPr>
            <w:rFonts w:ascii="Times New Roman" w:hAnsi="Times New Roman" w:cs="Times New Roman"/>
            <w:sz w:val="22"/>
          </w:rPr>
          <w:t xml:space="preserve">was used to </w:t>
        </w:r>
      </w:ins>
      <w:del w:id="1095" w:author="Author" w:date="2020-05-12T12:01:00Z">
        <w:r w:rsidRPr="00CE42C2" w:rsidDel="00583DF1">
          <w:rPr>
            <w:rFonts w:ascii="Times New Roman" w:hAnsi="Times New Roman" w:cs="Times New Roman"/>
            <w:sz w:val="22"/>
          </w:rPr>
          <w:delText xml:space="preserve">to </w:delText>
        </w:r>
      </w:del>
      <w:r w:rsidRPr="00CE42C2">
        <w:rPr>
          <w:rFonts w:ascii="Times New Roman" w:hAnsi="Times New Roman" w:cs="Times New Roman"/>
          <w:sz w:val="22"/>
        </w:rPr>
        <w:t xml:space="preserve">pool </w:t>
      </w:r>
      <w:ins w:id="1096" w:author="Author" w:date="2020-05-12T12:01:00Z">
        <w:r w:rsidR="00583DF1">
          <w:rPr>
            <w:rFonts w:ascii="Times New Roman" w:hAnsi="Times New Roman" w:cs="Times New Roman"/>
            <w:sz w:val="22"/>
          </w:rPr>
          <w:t xml:space="preserve">the </w:t>
        </w:r>
      </w:ins>
      <w:r w:rsidRPr="00CE42C2">
        <w:rPr>
          <w:rFonts w:ascii="Times New Roman" w:hAnsi="Times New Roman" w:cs="Times New Roman"/>
          <w:sz w:val="22"/>
        </w:rPr>
        <w:t>results. Begg’s and Egger’s tests were applied to examine the publication bias</w:t>
      </w:r>
      <w:r w:rsidRPr="001F14B1">
        <w:rPr>
          <w:rFonts w:ascii="Times New Roman" w:hAnsi="Times New Roman" w:cs="Times New Roman"/>
          <w:noProof/>
          <w:sz w:val="22"/>
          <w:vertAlign w:val="superscript"/>
        </w:rPr>
        <w:t>20, 21</w:t>
      </w:r>
      <w:r w:rsidRPr="00CE42C2">
        <w:rPr>
          <w:rFonts w:ascii="Times New Roman" w:hAnsi="Times New Roman" w:cs="Times New Roman"/>
          <w:sz w:val="22"/>
        </w:rPr>
        <w:t xml:space="preserve">. </w:t>
      </w:r>
    </w:p>
    <w:p w14:paraId="108EC6CC" w14:textId="77777777" w:rsidR="00CF03B3" w:rsidRPr="00CE42C2" w:rsidRDefault="00CF03B3" w:rsidP="003A4525">
      <w:pPr>
        <w:rPr>
          <w:rFonts w:ascii="Times New Roman" w:hAnsi="Times New Roman" w:cs="Times New Roman"/>
          <w:sz w:val="22"/>
        </w:rPr>
        <w:pPrChange w:id="1097" w:author="Author" w:date="2020-05-20T13:53:00Z">
          <w:pPr>
            <w:spacing w:line="480" w:lineRule="auto"/>
            <w:jc w:val="left"/>
          </w:pPr>
        </w:pPrChange>
      </w:pPr>
    </w:p>
    <w:p w14:paraId="506D34B5" w14:textId="77777777" w:rsidR="00CF03B3" w:rsidRPr="00CE42C2" w:rsidRDefault="00CF03B3" w:rsidP="003A4525">
      <w:pPr>
        <w:rPr>
          <w:rFonts w:ascii="Times New Roman" w:hAnsi="Times New Roman" w:cs="Times New Roman"/>
          <w:b/>
          <w:sz w:val="22"/>
        </w:rPr>
        <w:pPrChange w:id="1098" w:author="Author" w:date="2020-05-20T13:53:00Z">
          <w:pPr>
            <w:spacing w:line="480" w:lineRule="auto"/>
            <w:jc w:val="left"/>
          </w:pPr>
        </w:pPrChange>
      </w:pPr>
      <w:r w:rsidRPr="00CE42C2">
        <w:rPr>
          <w:rFonts w:ascii="Times New Roman" w:hAnsi="Times New Roman" w:cs="Times New Roman"/>
          <w:b/>
          <w:sz w:val="22"/>
        </w:rPr>
        <w:t>Results</w:t>
      </w:r>
    </w:p>
    <w:p w14:paraId="088BF13A" w14:textId="138E101D" w:rsidR="00CF03B3" w:rsidRPr="00CE42C2" w:rsidRDefault="00F2635E" w:rsidP="003A4525">
      <w:pPr>
        <w:rPr>
          <w:rFonts w:ascii="Times New Roman" w:hAnsi="Times New Roman" w:cs="Times New Roman"/>
          <w:sz w:val="22"/>
        </w:rPr>
        <w:pPrChange w:id="1099" w:author="Author" w:date="2020-05-20T13:53:00Z">
          <w:pPr>
            <w:spacing w:line="480" w:lineRule="auto"/>
            <w:jc w:val="left"/>
          </w:pPr>
        </w:pPrChange>
      </w:pPr>
      <w:r>
        <w:rPr>
          <w:rFonts w:ascii="Times New Roman" w:hAnsi="Times New Roman" w:cs="Times New Roman" w:hint="eastAsia"/>
          <w:sz w:val="22"/>
        </w:rPr>
        <w:t>A total of</w:t>
      </w:r>
      <w:r w:rsidR="00CF03B3" w:rsidRPr="00CE42C2">
        <w:rPr>
          <w:rFonts w:ascii="Times New Roman" w:hAnsi="Times New Roman" w:cs="Times New Roman"/>
          <w:sz w:val="22"/>
        </w:rPr>
        <w:t xml:space="preserve"> </w:t>
      </w:r>
      <w:r w:rsidR="00CF03B3">
        <w:rPr>
          <w:rFonts w:ascii="Times New Roman" w:hAnsi="Times New Roman" w:cs="Times New Roman" w:hint="eastAsia"/>
          <w:sz w:val="22"/>
        </w:rPr>
        <w:t>23</w:t>
      </w:r>
      <w:r w:rsidR="00CF03B3" w:rsidRPr="00CE42C2">
        <w:rPr>
          <w:rFonts w:ascii="Times New Roman" w:hAnsi="Times New Roman" w:cs="Times New Roman"/>
          <w:sz w:val="22"/>
        </w:rPr>
        <w:t xml:space="preserve"> relevant articles were selected for full-text evaluation. We </w:t>
      </w:r>
      <w:del w:id="1100" w:author="Author" w:date="2020-05-12T12:01:00Z">
        <w:r w:rsidR="00CF03B3" w:rsidRPr="00CE42C2" w:rsidDel="00583DF1">
          <w:rPr>
            <w:rFonts w:ascii="Times New Roman" w:hAnsi="Times New Roman" w:cs="Times New Roman"/>
            <w:sz w:val="22"/>
          </w:rPr>
          <w:delText xml:space="preserve">further </w:delText>
        </w:r>
      </w:del>
      <w:r w:rsidR="00CF03B3" w:rsidRPr="00CE42C2">
        <w:rPr>
          <w:rFonts w:ascii="Times New Roman" w:hAnsi="Times New Roman" w:cs="Times New Roman"/>
          <w:sz w:val="22"/>
        </w:rPr>
        <w:t xml:space="preserve">excluded </w:t>
      </w:r>
      <w:r w:rsidR="00CF03B3">
        <w:rPr>
          <w:rFonts w:ascii="Times New Roman" w:hAnsi="Times New Roman" w:cs="Times New Roman" w:hint="eastAsia"/>
          <w:sz w:val="22"/>
        </w:rPr>
        <w:t>16</w:t>
      </w:r>
      <w:r w:rsidR="00CF03B3" w:rsidRPr="00CE42C2">
        <w:rPr>
          <w:rFonts w:ascii="Times New Roman" w:hAnsi="Times New Roman" w:cs="Times New Roman"/>
          <w:sz w:val="22"/>
        </w:rPr>
        <w:t xml:space="preserve"> articles </w:t>
      </w:r>
      <w:del w:id="1101" w:author="Author" w:date="2020-05-12T12:01:00Z">
        <w:r w:rsidR="00CF03B3" w:rsidRPr="00CE42C2" w:rsidDel="00583DF1">
          <w:rPr>
            <w:rFonts w:ascii="Times New Roman" w:hAnsi="Times New Roman" w:cs="Times New Roman"/>
            <w:sz w:val="22"/>
          </w:rPr>
          <w:delText xml:space="preserve">which </w:delText>
        </w:r>
      </w:del>
      <w:ins w:id="1102" w:author="Author" w:date="2020-05-12T12:01:00Z">
        <w:r w:rsidR="00583DF1">
          <w:rPr>
            <w:rFonts w:ascii="Times New Roman" w:hAnsi="Times New Roman" w:cs="Times New Roman"/>
            <w:sz w:val="22"/>
          </w:rPr>
          <w:t xml:space="preserve">as </w:t>
        </w:r>
        <w:r w:rsidR="00583DF1">
          <w:rPr>
            <w:rFonts w:ascii="Times New Roman" w:hAnsi="Times New Roman" w:cs="Times New Roman"/>
            <w:sz w:val="22"/>
          </w:rPr>
          <w:lastRenderedPageBreak/>
          <w:t xml:space="preserve">follows: </w:t>
        </w:r>
      </w:ins>
      <w:r w:rsidR="00CF03B3" w:rsidRPr="00CE42C2">
        <w:rPr>
          <w:rFonts w:ascii="Times New Roman" w:hAnsi="Times New Roman" w:cs="Times New Roman"/>
          <w:sz w:val="22"/>
        </w:rPr>
        <w:t xml:space="preserve">(1) </w:t>
      </w:r>
      <w:ins w:id="1103" w:author="Author" w:date="2020-05-12T12:02:00Z">
        <w:r w:rsidR="00583DF1">
          <w:rPr>
            <w:rFonts w:ascii="Times New Roman" w:hAnsi="Times New Roman" w:cs="Times New Roman"/>
            <w:sz w:val="22"/>
          </w:rPr>
          <w:t xml:space="preserve">articles that were </w:t>
        </w:r>
      </w:ins>
      <w:r w:rsidR="00CF03B3">
        <w:rPr>
          <w:rFonts w:ascii="Times New Roman" w:hAnsi="Times New Roman" w:cs="Times New Roman" w:hint="eastAsia"/>
          <w:sz w:val="22"/>
        </w:rPr>
        <w:t xml:space="preserve">not relevant to the association between </w:t>
      </w:r>
      <w:r w:rsidR="00CF03B3" w:rsidRPr="00CE42C2">
        <w:rPr>
          <w:rFonts w:ascii="Times New Roman" w:hAnsi="Times New Roman" w:cs="Times New Roman"/>
          <w:i/>
          <w:sz w:val="22"/>
        </w:rPr>
        <w:t>HSD17B13</w:t>
      </w:r>
      <w:r w:rsidR="00CF03B3" w:rsidRPr="00CE42C2">
        <w:rPr>
          <w:rFonts w:ascii="Times New Roman" w:hAnsi="Times New Roman" w:cs="Times New Roman"/>
          <w:sz w:val="22"/>
        </w:rPr>
        <w:t xml:space="preserve"> rs72613567</w:t>
      </w:r>
      <w:r w:rsidR="00CF03B3">
        <w:rPr>
          <w:rFonts w:ascii="Times New Roman" w:hAnsi="Times New Roman" w:cs="Times New Roman" w:hint="eastAsia"/>
          <w:sz w:val="22"/>
        </w:rPr>
        <w:t xml:space="preserve"> and liver diseases risk or histological features (n = 9) </w:t>
      </w:r>
      <w:r w:rsidR="00CF03B3" w:rsidRPr="00045BBA">
        <w:rPr>
          <w:rFonts w:ascii="Times New Roman" w:hAnsi="Times New Roman" w:cs="Times New Roman"/>
          <w:noProof/>
          <w:sz w:val="22"/>
          <w:vertAlign w:val="superscript"/>
        </w:rPr>
        <w:t>22-30</w:t>
      </w:r>
      <w:r w:rsidR="00CF03B3">
        <w:rPr>
          <w:rFonts w:ascii="Times New Roman" w:hAnsi="Times New Roman" w:cs="Times New Roman" w:hint="eastAsia"/>
          <w:sz w:val="22"/>
        </w:rPr>
        <w:t xml:space="preserve">; (2) </w:t>
      </w:r>
      <w:ins w:id="1104" w:author="Author" w:date="2020-05-12T12:02:00Z">
        <w:r w:rsidR="00583DF1">
          <w:rPr>
            <w:rFonts w:ascii="Times New Roman" w:hAnsi="Times New Roman" w:cs="Times New Roman"/>
            <w:sz w:val="22"/>
          </w:rPr>
          <w:t xml:space="preserve">articles whose </w:t>
        </w:r>
      </w:ins>
      <w:del w:id="1105" w:author="Author" w:date="2020-05-12T12:02:00Z">
        <w:r w:rsidR="00CF03B3" w:rsidRPr="00CE42C2" w:rsidDel="00583DF1">
          <w:rPr>
            <w:rFonts w:ascii="Times New Roman" w:hAnsi="Times New Roman" w:cs="Times New Roman"/>
            <w:sz w:val="22"/>
          </w:rPr>
          <w:delText xml:space="preserve">had overlapped </w:delText>
        </w:r>
      </w:del>
      <w:r w:rsidR="00CF03B3">
        <w:rPr>
          <w:rFonts w:ascii="Times New Roman" w:hAnsi="Times New Roman" w:cs="Times New Roman" w:hint="eastAsia"/>
          <w:sz w:val="22"/>
        </w:rPr>
        <w:t>data</w:t>
      </w:r>
      <w:r w:rsidR="00CF03B3" w:rsidRPr="00CE42C2">
        <w:rPr>
          <w:rFonts w:ascii="Times New Roman" w:hAnsi="Times New Roman" w:cs="Times New Roman"/>
          <w:sz w:val="22"/>
        </w:rPr>
        <w:t xml:space="preserve"> </w:t>
      </w:r>
      <w:ins w:id="1106" w:author="Author" w:date="2020-05-12T12:02:00Z">
        <w:r w:rsidR="00583DF1" w:rsidRPr="00CE42C2">
          <w:rPr>
            <w:rFonts w:ascii="Times New Roman" w:hAnsi="Times New Roman" w:cs="Times New Roman"/>
            <w:sz w:val="22"/>
          </w:rPr>
          <w:t xml:space="preserve">overlapped </w:t>
        </w:r>
      </w:ins>
      <w:r w:rsidR="00CF03B3" w:rsidRPr="00CE42C2">
        <w:rPr>
          <w:rFonts w:ascii="Times New Roman" w:hAnsi="Times New Roman" w:cs="Times New Roman"/>
          <w:sz w:val="22"/>
        </w:rPr>
        <w:t xml:space="preserve">with other studies (n = </w:t>
      </w:r>
      <w:r w:rsidR="00CF03B3">
        <w:rPr>
          <w:rFonts w:ascii="Times New Roman" w:hAnsi="Times New Roman" w:cs="Times New Roman" w:hint="eastAsia"/>
          <w:sz w:val="22"/>
        </w:rPr>
        <w:t>3</w:t>
      </w:r>
      <w:r w:rsidR="00CF03B3" w:rsidRPr="00CE42C2">
        <w:rPr>
          <w:rFonts w:ascii="Times New Roman" w:hAnsi="Times New Roman" w:cs="Times New Roman"/>
          <w:sz w:val="22"/>
        </w:rPr>
        <w:t>)</w:t>
      </w:r>
      <w:r w:rsidR="00CF03B3" w:rsidRPr="00045BBA">
        <w:rPr>
          <w:rFonts w:ascii="Times New Roman" w:hAnsi="Times New Roman" w:cs="Times New Roman"/>
          <w:noProof/>
          <w:sz w:val="22"/>
          <w:vertAlign w:val="superscript"/>
        </w:rPr>
        <w:t>31-33</w:t>
      </w:r>
      <w:r w:rsidR="00CF03B3">
        <w:rPr>
          <w:rFonts w:ascii="Times New Roman" w:hAnsi="Times New Roman" w:cs="Times New Roman" w:hint="eastAsia"/>
          <w:sz w:val="22"/>
        </w:rPr>
        <w:t xml:space="preserve">; </w:t>
      </w:r>
      <w:r w:rsidR="00CF03B3" w:rsidRPr="00CE42C2">
        <w:rPr>
          <w:rFonts w:ascii="Times New Roman" w:hAnsi="Times New Roman" w:cs="Times New Roman"/>
          <w:sz w:val="22"/>
        </w:rPr>
        <w:t>(</w:t>
      </w:r>
      <w:r w:rsidR="00CF03B3">
        <w:rPr>
          <w:rFonts w:ascii="Times New Roman" w:hAnsi="Times New Roman" w:cs="Times New Roman" w:hint="eastAsia"/>
          <w:sz w:val="22"/>
        </w:rPr>
        <w:t>3</w:t>
      </w:r>
      <w:r w:rsidR="00CF03B3" w:rsidRPr="00CE42C2">
        <w:rPr>
          <w:rFonts w:ascii="Times New Roman" w:hAnsi="Times New Roman" w:cs="Times New Roman"/>
          <w:sz w:val="22"/>
        </w:rPr>
        <w:t xml:space="preserve">) </w:t>
      </w:r>
      <w:ins w:id="1107" w:author="Author" w:date="2020-05-12T12:02:00Z">
        <w:r w:rsidR="00583DF1">
          <w:rPr>
            <w:rFonts w:ascii="Times New Roman" w:hAnsi="Times New Roman" w:cs="Times New Roman"/>
            <w:sz w:val="22"/>
          </w:rPr>
          <w:t xml:space="preserve">articles that did </w:t>
        </w:r>
      </w:ins>
      <w:r w:rsidR="00CF03B3" w:rsidRPr="00CE42C2">
        <w:rPr>
          <w:rFonts w:ascii="Times New Roman" w:hAnsi="Times New Roman" w:cs="Times New Roman"/>
          <w:sz w:val="22"/>
        </w:rPr>
        <w:t xml:space="preserve">not </w:t>
      </w:r>
      <w:del w:id="1108" w:author="Author" w:date="2020-05-12T12:02:00Z">
        <w:r w:rsidR="00CF03B3" w:rsidRPr="00CE42C2" w:rsidDel="00583DF1">
          <w:rPr>
            <w:rFonts w:ascii="Times New Roman" w:hAnsi="Times New Roman" w:cs="Times New Roman"/>
            <w:sz w:val="22"/>
          </w:rPr>
          <w:delText>provid</w:delText>
        </w:r>
        <w:r w:rsidR="00CF03B3" w:rsidDel="00583DF1">
          <w:rPr>
            <w:rFonts w:ascii="Times New Roman" w:hAnsi="Times New Roman" w:cs="Times New Roman" w:hint="eastAsia"/>
            <w:sz w:val="22"/>
          </w:rPr>
          <w:delText>ing</w:delText>
        </w:r>
        <w:r w:rsidR="00CF03B3" w:rsidRPr="00CE42C2" w:rsidDel="00583DF1">
          <w:rPr>
            <w:rFonts w:ascii="Times New Roman" w:hAnsi="Times New Roman" w:cs="Times New Roman"/>
            <w:sz w:val="22"/>
          </w:rPr>
          <w:delText xml:space="preserve"> </w:delText>
        </w:r>
      </w:del>
      <w:ins w:id="1109" w:author="Author" w:date="2020-05-12T12:02:00Z">
        <w:r w:rsidR="00583DF1" w:rsidRPr="00CE42C2">
          <w:rPr>
            <w:rFonts w:ascii="Times New Roman" w:hAnsi="Times New Roman" w:cs="Times New Roman"/>
            <w:sz w:val="22"/>
          </w:rPr>
          <w:t>provid</w:t>
        </w:r>
        <w:r w:rsidR="00583DF1">
          <w:rPr>
            <w:rFonts w:ascii="Times New Roman" w:hAnsi="Times New Roman" w:cs="Times New Roman"/>
            <w:sz w:val="22"/>
          </w:rPr>
          <w:t xml:space="preserve">e </w:t>
        </w:r>
      </w:ins>
      <w:r w:rsidR="00CF03B3" w:rsidRPr="00CE42C2">
        <w:rPr>
          <w:rFonts w:ascii="Times New Roman" w:hAnsi="Times New Roman" w:cs="Times New Roman"/>
          <w:sz w:val="22"/>
        </w:rPr>
        <w:t xml:space="preserve">allelic data of </w:t>
      </w:r>
      <w:r w:rsidR="00CF03B3" w:rsidRPr="00CE42C2">
        <w:rPr>
          <w:rFonts w:ascii="Times New Roman" w:hAnsi="Times New Roman" w:cs="Times New Roman"/>
          <w:i/>
          <w:sz w:val="22"/>
        </w:rPr>
        <w:t xml:space="preserve">HSD17B13 </w:t>
      </w:r>
      <w:r w:rsidR="00CF03B3" w:rsidRPr="00CE42C2">
        <w:rPr>
          <w:rFonts w:ascii="Times New Roman" w:hAnsi="Times New Roman" w:cs="Times New Roman"/>
          <w:sz w:val="22"/>
        </w:rPr>
        <w:t>rs72613567 (n = 2)</w:t>
      </w:r>
      <w:r w:rsidR="00CF03B3">
        <w:rPr>
          <w:rFonts w:ascii="Times New Roman" w:hAnsi="Times New Roman" w:cs="Times New Roman" w:hint="eastAsia"/>
          <w:sz w:val="22"/>
        </w:rPr>
        <w:t xml:space="preserve"> </w:t>
      </w:r>
      <w:r w:rsidR="00CF03B3" w:rsidRPr="00045BBA">
        <w:rPr>
          <w:rFonts w:ascii="Times New Roman" w:hAnsi="Times New Roman" w:cs="Times New Roman"/>
          <w:noProof/>
          <w:sz w:val="22"/>
          <w:vertAlign w:val="superscript"/>
        </w:rPr>
        <w:t>34, 35</w:t>
      </w:r>
      <w:r w:rsidR="00CF03B3" w:rsidRPr="00CE42C2">
        <w:rPr>
          <w:rFonts w:ascii="Times New Roman" w:hAnsi="Times New Roman" w:cs="Times New Roman"/>
          <w:sz w:val="22"/>
        </w:rPr>
        <w:t xml:space="preserve">; </w:t>
      </w:r>
      <w:del w:id="1110" w:author="Author" w:date="2020-05-12T12:02:00Z">
        <w:r w:rsidR="00CF03B3" w:rsidRPr="00CE42C2" w:rsidDel="00583DF1">
          <w:rPr>
            <w:rFonts w:ascii="Times New Roman" w:hAnsi="Times New Roman" w:cs="Times New Roman"/>
            <w:sz w:val="22"/>
          </w:rPr>
          <w:delText xml:space="preserve">and </w:delText>
        </w:r>
      </w:del>
      <w:r w:rsidR="00CF03B3" w:rsidRPr="00CE42C2">
        <w:rPr>
          <w:rFonts w:ascii="Times New Roman" w:hAnsi="Times New Roman" w:cs="Times New Roman"/>
          <w:sz w:val="22"/>
        </w:rPr>
        <w:t>(</w:t>
      </w:r>
      <w:r w:rsidR="00CF03B3">
        <w:rPr>
          <w:rFonts w:ascii="Times New Roman" w:hAnsi="Times New Roman" w:cs="Times New Roman" w:hint="eastAsia"/>
          <w:sz w:val="22"/>
        </w:rPr>
        <w:t>4</w:t>
      </w:r>
      <w:r w:rsidR="00CF03B3" w:rsidRPr="00CE42C2">
        <w:rPr>
          <w:rFonts w:ascii="Times New Roman" w:hAnsi="Times New Roman" w:cs="Times New Roman"/>
          <w:sz w:val="22"/>
        </w:rPr>
        <w:t>)</w:t>
      </w:r>
      <w:ins w:id="1111" w:author="Author" w:date="2020-05-12T12:02:00Z">
        <w:r w:rsidR="00583DF1" w:rsidRPr="00583DF1">
          <w:rPr>
            <w:rFonts w:ascii="Times New Roman" w:hAnsi="Times New Roman" w:cs="Times New Roman"/>
            <w:sz w:val="22"/>
          </w:rPr>
          <w:t xml:space="preserve"> </w:t>
        </w:r>
        <w:r w:rsidR="00583DF1">
          <w:rPr>
            <w:rFonts w:ascii="Times New Roman" w:hAnsi="Times New Roman" w:cs="Times New Roman"/>
            <w:sz w:val="22"/>
          </w:rPr>
          <w:t>articles that</w:t>
        </w:r>
      </w:ins>
      <w:r w:rsidR="00CF03B3" w:rsidRPr="00CE42C2">
        <w:rPr>
          <w:rFonts w:ascii="Times New Roman" w:hAnsi="Times New Roman" w:cs="Times New Roman"/>
          <w:sz w:val="22"/>
        </w:rPr>
        <w:t xml:space="preserve"> </w:t>
      </w:r>
      <w:r w:rsidR="00CF03B3">
        <w:rPr>
          <w:rFonts w:ascii="Times New Roman" w:hAnsi="Times New Roman" w:cs="Times New Roman" w:hint="eastAsia"/>
          <w:sz w:val="22"/>
        </w:rPr>
        <w:t>focused on specific populations</w:t>
      </w:r>
      <w:ins w:id="1112" w:author="Author" w:date="2020-05-12T12:02:00Z">
        <w:r w:rsidR="00583DF1">
          <w:rPr>
            <w:rFonts w:ascii="Times New Roman" w:hAnsi="Times New Roman" w:cs="Times New Roman"/>
            <w:sz w:val="22"/>
          </w:rPr>
          <w:t>,</w:t>
        </w:r>
      </w:ins>
      <w:r w:rsidR="00CF03B3">
        <w:rPr>
          <w:rFonts w:ascii="Times New Roman" w:hAnsi="Times New Roman" w:cs="Times New Roman" w:hint="eastAsia"/>
          <w:sz w:val="22"/>
        </w:rPr>
        <w:t xml:space="preserve"> such as </w:t>
      </w:r>
      <w:del w:id="1113" w:author="Author" w:date="2020-05-12T12:02:00Z">
        <w:r w:rsidR="00CF03B3" w:rsidDel="00583DF1">
          <w:rPr>
            <w:rFonts w:ascii="Times New Roman" w:hAnsi="Times New Roman" w:cs="Times New Roman" w:hint="eastAsia"/>
            <w:sz w:val="22"/>
          </w:rPr>
          <w:delText xml:space="preserve">people with </w:delText>
        </w:r>
      </w:del>
      <w:ins w:id="1114" w:author="Author" w:date="2020-05-12T12:02:00Z">
        <w:r w:rsidR="00583DF1">
          <w:rPr>
            <w:rFonts w:ascii="Times New Roman" w:hAnsi="Times New Roman" w:cs="Times New Roman"/>
            <w:sz w:val="22"/>
          </w:rPr>
          <w:t xml:space="preserve">individuals with </w:t>
        </w:r>
      </w:ins>
      <w:r w:rsidR="00CF03B3" w:rsidRPr="00045BBA">
        <w:rPr>
          <w:rFonts w:ascii="Times New Roman" w:hAnsi="Times New Roman" w:cs="Times New Roman"/>
          <w:sz w:val="22"/>
        </w:rPr>
        <w:t>Wilson</w:t>
      </w:r>
      <w:ins w:id="1115" w:author="Author" w:date="2020-05-12T12:02:00Z">
        <w:r w:rsidR="00583DF1">
          <w:rPr>
            <w:rFonts w:ascii="Times New Roman" w:hAnsi="Times New Roman" w:cs="Times New Roman"/>
            <w:sz w:val="22"/>
          </w:rPr>
          <w:t>’</w:t>
        </w:r>
      </w:ins>
      <w:del w:id="1116" w:author="Author" w:date="2020-05-12T12:02:00Z">
        <w:r w:rsidR="00CF03B3" w:rsidRPr="00045BBA" w:rsidDel="00583DF1">
          <w:rPr>
            <w:rFonts w:ascii="Times New Roman" w:hAnsi="Times New Roman" w:cs="Times New Roman"/>
            <w:sz w:val="22"/>
          </w:rPr>
          <w:delText>'</w:delText>
        </w:r>
      </w:del>
      <w:r w:rsidR="00CF03B3" w:rsidRPr="00045BBA">
        <w:rPr>
          <w:rFonts w:ascii="Times New Roman" w:hAnsi="Times New Roman" w:cs="Times New Roman"/>
          <w:sz w:val="22"/>
        </w:rPr>
        <w:t>s</w:t>
      </w:r>
      <w:del w:id="1117" w:author="Author" w:date="2020-05-12T12:02:00Z">
        <w:r w:rsidR="00CF03B3" w:rsidRPr="00045BBA" w:rsidDel="00583DF1">
          <w:rPr>
            <w:rFonts w:ascii="Times New Roman" w:hAnsi="Times New Roman" w:cs="Times New Roman"/>
            <w:sz w:val="22"/>
          </w:rPr>
          <w:delText xml:space="preserve"> D</w:delText>
        </w:r>
      </w:del>
      <w:ins w:id="1118" w:author="Author" w:date="2020-05-12T12:02:00Z">
        <w:r w:rsidR="00583DF1">
          <w:rPr>
            <w:rFonts w:ascii="Times New Roman" w:hAnsi="Times New Roman" w:cs="Times New Roman"/>
            <w:sz w:val="22"/>
          </w:rPr>
          <w:t xml:space="preserve"> d</w:t>
        </w:r>
      </w:ins>
      <w:r w:rsidR="00CF03B3" w:rsidRPr="00045BBA">
        <w:rPr>
          <w:rFonts w:ascii="Times New Roman" w:hAnsi="Times New Roman" w:cs="Times New Roman"/>
          <w:sz w:val="22"/>
        </w:rPr>
        <w:t>isease</w:t>
      </w:r>
      <w:r w:rsidR="00CF03B3" w:rsidRPr="00045BBA">
        <w:rPr>
          <w:rFonts w:ascii="Times New Roman" w:hAnsi="Times New Roman" w:cs="Times New Roman"/>
          <w:noProof/>
          <w:sz w:val="22"/>
          <w:vertAlign w:val="superscript"/>
        </w:rPr>
        <w:t>36</w:t>
      </w:r>
      <w:r w:rsidR="00CF03B3">
        <w:rPr>
          <w:rFonts w:ascii="Times New Roman" w:hAnsi="Times New Roman" w:cs="Times New Roman" w:hint="eastAsia"/>
          <w:sz w:val="22"/>
        </w:rPr>
        <w:t xml:space="preserve"> or o</w:t>
      </w:r>
      <w:r w:rsidR="00CF03B3" w:rsidRPr="00045BBA">
        <w:rPr>
          <w:rFonts w:ascii="Times New Roman" w:hAnsi="Times New Roman" w:cs="Times New Roman"/>
          <w:sz w:val="22"/>
        </w:rPr>
        <w:t xml:space="preserve">bese </w:t>
      </w:r>
      <w:r w:rsidR="00CF03B3">
        <w:rPr>
          <w:rFonts w:ascii="Times New Roman" w:hAnsi="Times New Roman" w:cs="Times New Roman" w:hint="eastAsia"/>
          <w:sz w:val="22"/>
        </w:rPr>
        <w:t>c</w:t>
      </w:r>
      <w:r w:rsidR="00CF03B3" w:rsidRPr="00045BBA">
        <w:rPr>
          <w:rFonts w:ascii="Times New Roman" w:hAnsi="Times New Roman" w:cs="Times New Roman"/>
          <w:sz w:val="22"/>
        </w:rPr>
        <w:t>hildren</w:t>
      </w:r>
      <w:r w:rsidR="00CF03B3" w:rsidRPr="00045BBA">
        <w:rPr>
          <w:rFonts w:ascii="Times New Roman" w:hAnsi="Times New Roman" w:cs="Times New Roman"/>
          <w:noProof/>
          <w:sz w:val="22"/>
          <w:vertAlign w:val="superscript"/>
        </w:rPr>
        <w:t>37</w:t>
      </w:r>
      <w:r w:rsidR="00CF03B3">
        <w:rPr>
          <w:rFonts w:ascii="Times New Roman" w:hAnsi="Times New Roman" w:cs="Times New Roman" w:hint="eastAsia"/>
          <w:sz w:val="22"/>
        </w:rPr>
        <w:t xml:space="preserve"> (n = 2)</w:t>
      </w:r>
      <w:del w:id="1119" w:author="Author" w:date="2020-05-12T12:02:00Z">
        <w:r w:rsidR="00CF03B3" w:rsidDel="00583DF1">
          <w:rPr>
            <w:rFonts w:ascii="Times New Roman" w:hAnsi="Times New Roman" w:cs="Times New Roman" w:hint="eastAsia"/>
            <w:sz w:val="22"/>
          </w:rPr>
          <w:delText xml:space="preserve"> </w:delText>
        </w:r>
      </w:del>
      <w:r w:rsidR="00CF03B3">
        <w:rPr>
          <w:rFonts w:ascii="Times New Roman" w:hAnsi="Times New Roman" w:cs="Times New Roman" w:hint="eastAsia"/>
          <w:sz w:val="22"/>
        </w:rPr>
        <w:t xml:space="preserve">. </w:t>
      </w:r>
      <w:r w:rsidR="00CF03B3" w:rsidRPr="00CE42C2">
        <w:rPr>
          <w:rFonts w:ascii="Times New Roman" w:hAnsi="Times New Roman" w:cs="Times New Roman"/>
          <w:sz w:val="22"/>
        </w:rPr>
        <w:t xml:space="preserve">Ultimately, </w:t>
      </w:r>
      <w:r w:rsidR="00CF03B3">
        <w:rPr>
          <w:rFonts w:ascii="Times New Roman" w:hAnsi="Times New Roman" w:cs="Times New Roman" w:hint="eastAsia"/>
          <w:sz w:val="22"/>
        </w:rPr>
        <w:t>seven</w:t>
      </w:r>
      <w:r w:rsidR="00CF03B3" w:rsidRPr="00CE42C2">
        <w:rPr>
          <w:rFonts w:ascii="Times New Roman" w:hAnsi="Times New Roman" w:cs="Times New Roman"/>
          <w:sz w:val="22"/>
        </w:rPr>
        <w:t xml:space="preserve"> eligible studies met all the inclusion criteria</w:t>
      </w:r>
      <w:r w:rsidR="00CF03B3" w:rsidRPr="00EE7425">
        <w:rPr>
          <w:rFonts w:ascii="Times New Roman" w:hAnsi="Times New Roman" w:cs="Times New Roman"/>
          <w:noProof/>
          <w:sz w:val="22"/>
          <w:vertAlign w:val="superscript"/>
        </w:rPr>
        <w:t>10-16</w:t>
      </w:r>
      <w:r w:rsidR="00CF03B3" w:rsidRPr="00CE42C2">
        <w:rPr>
          <w:rFonts w:ascii="Times New Roman" w:hAnsi="Times New Roman" w:cs="Times New Roman"/>
          <w:sz w:val="22"/>
        </w:rPr>
        <w:t xml:space="preserve">. </w:t>
      </w:r>
      <w:del w:id="1120" w:author="Author" w:date="2020-05-12T12:02:00Z">
        <w:r w:rsidR="00AB7090" w:rsidDel="00583DF1">
          <w:rPr>
            <w:rFonts w:ascii="Times New Roman" w:hAnsi="Times New Roman" w:cs="Times New Roman" w:hint="eastAsia"/>
            <w:sz w:val="22"/>
          </w:rPr>
          <w:delText xml:space="preserve">Of </w:delText>
        </w:r>
      </w:del>
      <w:ins w:id="1121" w:author="Author" w:date="2020-05-12T12:02:00Z">
        <w:r w:rsidR="00583DF1">
          <w:rPr>
            <w:rFonts w:ascii="Times New Roman" w:hAnsi="Times New Roman" w:cs="Times New Roman"/>
            <w:sz w:val="22"/>
          </w:rPr>
          <w:t>Among these</w:t>
        </w:r>
      </w:ins>
      <w:del w:id="1122" w:author="Author" w:date="2020-05-12T12:02:00Z">
        <w:r w:rsidR="00AB7090" w:rsidDel="00583DF1">
          <w:rPr>
            <w:rFonts w:ascii="Times New Roman" w:hAnsi="Times New Roman" w:cs="Times New Roman" w:hint="eastAsia"/>
            <w:sz w:val="22"/>
          </w:rPr>
          <w:delText>which</w:delText>
        </w:r>
      </w:del>
      <w:r w:rsidR="00CF03B3" w:rsidRPr="00CE42C2">
        <w:rPr>
          <w:rFonts w:ascii="Times New Roman" w:hAnsi="Times New Roman" w:cs="Times New Roman"/>
          <w:sz w:val="22"/>
        </w:rPr>
        <w:t xml:space="preserve">, </w:t>
      </w:r>
      <w:r w:rsidR="00CF03B3">
        <w:rPr>
          <w:rFonts w:ascii="Times New Roman" w:hAnsi="Times New Roman" w:cs="Times New Roman" w:hint="eastAsia"/>
          <w:sz w:val="22"/>
        </w:rPr>
        <w:t>five</w:t>
      </w:r>
      <w:r w:rsidR="00CF03B3" w:rsidRPr="00CE42C2">
        <w:rPr>
          <w:rFonts w:ascii="Times New Roman" w:hAnsi="Times New Roman" w:cs="Times New Roman"/>
          <w:sz w:val="22"/>
        </w:rPr>
        <w:t xml:space="preserve"> studies were included for </w:t>
      </w:r>
      <w:ins w:id="1123" w:author="Author" w:date="2020-05-12T12:02:00Z">
        <w:r w:rsidR="00583DF1">
          <w:rPr>
            <w:rFonts w:ascii="Times New Roman" w:hAnsi="Times New Roman" w:cs="Times New Roman"/>
            <w:sz w:val="22"/>
          </w:rPr>
          <w:t xml:space="preserve">the </w:t>
        </w:r>
      </w:ins>
      <w:r w:rsidR="00CF03B3" w:rsidRPr="00CE42C2">
        <w:rPr>
          <w:rFonts w:ascii="Times New Roman" w:hAnsi="Times New Roman" w:cs="Times New Roman"/>
          <w:sz w:val="22"/>
        </w:rPr>
        <w:t>meta-</w:t>
      </w:r>
      <w:del w:id="1124" w:author="Author" w:date="2020-05-12T12:02:00Z">
        <w:r w:rsidR="00CF03B3" w:rsidRPr="00CE42C2" w:rsidDel="00583DF1">
          <w:rPr>
            <w:rFonts w:ascii="Times New Roman" w:hAnsi="Times New Roman" w:cs="Times New Roman"/>
            <w:sz w:val="22"/>
          </w:rPr>
          <w:delText xml:space="preserve">analyzing </w:delText>
        </w:r>
      </w:del>
      <w:ins w:id="1125" w:author="Author" w:date="2020-05-12T12:02:00Z">
        <w:r w:rsidR="00583DF1" w:rsidRPr="00CE42C2">
          <w:rPr>
            <w:rFonts w:ascii="Times New Roman" w:hAnsi="Times New Roman" w:cs="Times New Roman"/>
            <w:sz w:val="22"/>
          </w:rPr>
          <w:t>analy</w:t>
        </w:r>
        <w:r w:rsidR="00583DF1">
          <w:rPr>
            <w:rFonts w:ascii="Times New Roman" w:hAnsi="Times New Roman" w:cs="Times New Roman"/>
            <w:sz w:val="22"/>
          </w:rPr>
          <w:t xml:space="preserve">sis </w:t>
        </w:r>
      </w:ins>
      <w:del w:id="1126" w:author="Author" w:date="2020-05-12T12:02:00Z">
        <w:r w:rsidR="00CF03B3" w:rsidRPr="00CE42C2" w:rsidDel="00583DF1">
          <w:rPr>
            <w:rFonts w:ascii="Times New Roman" w:hAnsi="Times New Roman" w:cs="Times New Roman"/>
            <w:sz w:val="22"/>
          </w:rPr>
          <w:delText xml:space="preserve">the </w:delText>
        </w:r>
      </w:del>
      <w:ins w:id="1127" w:author="Author" w:date="2020-05-12T12:02:00Z">
        <w:r w:rsidR="00583DF1">
          <w:rPr>
            <w:rFonts w:ascii="Times New Roman" w:hAnsi="Times New Roman" w:cs="Times New Roman"/>
            <w:sz w:val="22"/>
          </w:rPr>
          <w:t xml:space="preserve">of the </w:t>
        </w:r>
      </w:ins>
      <w:r w:rsidR="00CF03B3" w:rsidRPr="00CE42C2">
        <w:rPr>
          <w:rFonts w:ascii="Times New Roman" w:hAnsi="Times New Roman" w:cs="Times New Roman"/>
          <w:sz w:val="22"/>
        </w:rPr>
        <w:t xml:space="preserve">association of </w:t>
      </w:r>
      <w:r w:rsidR="00CF03B3" w:rsidRPr="00CE42C2">
        <w:rPr>
          <w:rFonts w:ascii="Times New Roman" w:hAnsi="Times New Roman" w:cs="Times New Roman"/>
          <w:i/>
          <w:sz w:val="22"/>
        </w:rPr>
        <w:t xml:space="preserve">HSD17B13 </w:t>
      </w:r>
      <w:r w:rsidR="00CF03B3" w:rsidRPr="00CE42C2">
        <w:rPr>
          <w:rFonts w:ascii="Times New Roman" w:hAnsi="Times New Roman" w:cs="Times New Roman"/>
          <w:sz w:val="22"/>
        </w:rPr>
        <w:t xml:space="preserve">rs72613567 with </w:t>
      </w:r>
      <w:r w:rsidR="00CF03B3">
        <w:rPr>
          <w:rFonts w:ascii="Times New Roman" w:hAnsi="Times New Roman" w:cs="Times New Roman" w:hint="eastAsia"/>
          <w:sz w:val="22"/>
        </w:rPr>
        <w:t xml:space="preserve">the </w:t>
      </w:r>
      <w:r w:rsidR="00CF03B3" w:rsidRPr="00CE42C2">
        <w:rPr>
          <w:rFonts w:ascii="Times New Roman" w:hAnsi="Times New Roman" w:cs="Times New Roman"/>
          <w:sz w:val="22"/>
        </w:rPr>
        <w:t>risk of liver diseases</w:t>
      </w:r>
      <w:r w:rsidR="00CF03B3" w:rsidRPr="00463661">
        <w:rPr>
          <w:rFonts w:ascii="Times New Roman" w:hAnsi="Times New Roman" w:cs="Times New Roman"/>
          <w:noProof/>
          <w:sz w:val="22"/>
          <w:vertAlign w:val="superscript"/>
        </w:rPr>
        <w:t>10-14</w:t>
      </w:r>
      <w:r w:rsidR="00BB6EE6">
        <w:rPr>
          <w:rFonts w:ascii="Times New Roman" w:hAnsi="Times New Roman" w:cs="Times New Roman"/>
          <w:sz w:val="22"/>
        </w:rPr>
        <w:t>.</w:t>
      </w:r>
    </w:p>
    <w:p w14:paraId="7BB20001" w14:textId="2459AFF0" w:rsidR="00CF03B3" w:rsidRPr="00CE42C2" w:rsidRDefault="00CF03B3" w:rsidP="003A4525">
      <w:pPr>
        <w:rPr>
          <w:rFonts w:ascii="Times New Roman" w:hAnsi="Times New Roman" w:cs="Times New Roman"/>
          <w:sz w:val="22"/>
        </w:rPr>
        <w:pPrChange w:id="1128" w:author="Author" w:date="2020-05-20T13:53:00Z">
          <w:pPr>
            <w:spacing w:line="480" w:lineRule="auto"/>
            <w:jc w:val="left"/>
          </w:pPr>
        </w:pPrChange>
      </w:pPr>
      <w:r w:rsidRPr="00CE42C2">
        <w:rPr>
          <w:rFonts w:ascii="Times New Roman" w:hAnsi="Times New Roman" w:cs="Times New Roman"/>
          <w:sz w:val="22"/>
        </w:rPr>
        <w:tab/>
      </w:r>
      <w:del w:id="1129" w:author="Author" w:date="2020-05-12T12:02:00Z">
        <w:r w:rsidRPr="00CE42C2" w:rsidDel="002A4520">
          <w:rPr>
            <w:rFonts w:ascii="Times New Roman" w:hAnsi="Times New Roman" w:cs="Times New Roman"/>
            <w:sz w:val="22"/>
          </w:rPr>
          <w:delText xml:space="preserve">Because </w:delText>
        </w:r>
      </w:del>
      <w:ins w:id="1130" w:author="Author" w:date="2020-05-12T12:02:00Z">
        <w:r w:rsidR="002A4520">
          <w:rPr>
            <w:rFonts w:ascii="Times New Roman" w:hAnsi="Times New Roman" w:cs="Times New Roman"/>
            <w:sz w:val="22"/>
          </w:rPr>
          <w:t xml:space="preserve">Due to the </w:t>
        </w:r>
      </w:ins>
      <w:del w:id="1131" w:author="Author" w:date="2020-05-12T12:02:00Z">
        <w:r w:rsidRPr="00CE42C2" w:rsidDel="002A4520">
          <w:rPr>
            <w:rFonts w:ascii="Times New Roman" w:hAnsi="Times New Roman" w:cs="Times New Roman"/>
            <w:sz w:val="22"/>
          </w:rPr>
          <w:delText xml:space="preserve">of </w:delText>
        </w:r>
      </w:del>
      <w:r w:rsidRPr="00CE42C2">
        <w:rPr>
          <w:rFonts w:ascii="Times New Roman" w:hAnsi="Times New Roman" w:cs="Times New Roman"/>
          <w:sz w:val="22"/>
        </w:rPr>
        <w:t xml:space="preserve">insufficient </w:t>
      </w:r>
      <w:del w:id="1132" w:author="Author" w:date="2020-05-12T12:03:00Z">
        <w:r w:rsidRPr="00CE42C2" w:rsidDel="002A4520">
          <w:rPr>
            <w:rFonts w:ascii="Times New Roman" w:hAnsi="Times New Roman" w:cs="Times New Roman"/>
            <w:sz w:val="22"/>
          </w:rPr>
          <w:delText xml:space="preserve">study </w:delText>
        </w:r>
      </w:del>
      <w:r w:rsidRPr="00CE42C2">
        <w:rPr>
          <w:rFonts w:ascii="Times New Roman" w:hAnsi="Times New Roman" w:cs="Times New Roman"/>
          <w:sz w:val="22"/>
        </w:rPr>
        <w:t xml:space="preserve">number </w:t>
      </w:r>
      <w:ins w:id="1133" w:author="Author" w:date="2020-05-12T12:03:00Z">
        <w:r w:rsidR="002A4520">
          <w:rPr>
            <w:rFonts w:ascii="Times New Roman" w:hAnsi="Times New Roman" w:cs="Times New Roman"/>
            <w:sz w:val="22"/>
          </w:rPr>
          <w:t xml:space="preserve">of </w:t>
        </w:r>
        <w:r w:rsidR="002A4520" w:rsidRPr="00CE42C2">
          <w:rPr>
            <w:rFonts w:ascii="Times New Roman" w:hAnsi="Times New Roman" w:cs="Times New Roman"/>
            <w:sz w:val="22"/>
          </w:rPr>
          <w:t>stud</w:t>
        </w:r>
      </w:ins>
      <w:ins w:id="1134" w:author="Author" w:date="2020-05-12T12:05:00Z">
        <w:r w:rsidR="002A4520">
          <w:rPr>
            <w:rFonts w:ascii="Times New Roman" w:hAnsi="Times New Roman" w:cs="Times New Roman"/>
            <w:sz w:val="22"/>
          </w:rPr>
          <w:t xml:space="preserve">ies </w:t>
        </w:r>
      </w:ins>
      <w:r w:rsidRPr="00CE42C2">
        <w:rPr>
          <w:rFonts w:ascii="Times New Roman" w:hAnsi="Times New Roman" w:cs="Times New Roman"/>
          <w:sz w:val="22"/>
        </w:rPr>
        <w:t xml:space="preserve">for meta-analysis, we </w:t>
      </w:r>
      <w:del w:id="1135" w:author="Author" w:date="2020-05-12T12:03:00Z">
        <w:r w:rsidRPr="00CE42C2" w:rsidDel="002A4520">
          <w:rPr>
            <w:rFonts w:ascii="Times New Roman" w:hAnsi="Times New Roman" w:cs="Times New Roman"/>
            <w:sz w:val="22"/>
          </w:rPr>
          <w:delText xml:space="preserve">instead </w:delText>
        </w:r>
      </w:del>
      <w:r w:rsidRPr="00CE42C2">
        <w:rPr>
          <w:rFonts w:ascii="Times New Roman" w:hAnsi="Times New Roman" w:cs="Times New Roman"/>
          <w:sz w:val="22"/>
        </w:rPr>
        <w:t>summarize</w:t>
      </w:r>
      <w:ins w:id="1136" w:author="Author" w:date="2020-05-12T12:05:00Z">
        <w:r w:rsidR="002A4520">
          <w:rPr>
            <w:rFonts w:ascii="Times New Roman" w:hAnsi="Times New Roman" w:cs="Times New Roman"/>
            <w:sz w:val="22"/>
          </w:rPr>
          <w:t>d</w:t>
        </w:r>
      </w:ins>
      <w:r w:rsidRPr="00CE42C2">
        <w:rPr>
          <w:rFonts w:ascii="Times New Roman" w:hAnsi="Times New Roman" w:cs="Times New Roman"/>
          <w:sz w:val="22"/>
        </w:rPr>
        <w:t xml:space="preserve"> relevant studies on the role of </w:t>
      </w:r>
      <w:r w:rsidRPr="00CE42C2">
        <w:rPr>
          <w:rFonts w:ascii="Times New Roman" w:hAnsi="Times New Roman" w:cs="Times New Roman"/>
          <w:i/>
          <w:sz w:val="22"/>
        </w:rPr>
        <w:t xml:space="preserve">HSD17B13 </w:t>
      </w:r>
      <w:r w:rsidRPr="00CE42C2">
        <w:rPr>
          <w:rFonts w:ascii="Times New Roman" w:hAnsi="Times New Roman" w:cs="Times New Roman"/>
          <w:sz w:val="22"/>
        </w:rPr>
        <w:t>rs72613567 in NAFLD-histological features</w:t>
      </w:r>
      <w:r w:rsidRPr="00886C2F">
        <w:rPr>
          <w:rFonts w:ascii="Times New Roman" w:hAnsi="Times New Roman" w:cs="Times New Roman"/>
          <w:noProof/>
          <w:sz w:val="22"/>
          <w:vertAlign w:val="superscript"/>
        </w:rPr>
        <w:t>10, 11, 15, 16</w:t>
      </w:r>
      <w:r w:rsidRPr="00CE42C2">
        <w:rPr>
          <w:rFonts w:ascii="Times New Roman" w:hAnsi="Times New Roman" w:cs="Times New Roman"/>
          <w:sz w:val="22"/>
        </w:rPr>
        <w:t>. Features included steatosis, inflammation, hepatocyte ballooning, NAFLD activity score (NAS), fibrosis, and disease severity. Multivariate-adjusted ORs and 95%CIs, genetic models</w:t>
      </w:r>
      <w:ins w:id="1137" w:author="Author" w:date="2020-05-12T12:05:00Z">
        <w:r w:rsidR="002A4520">
          <w:rPr>
            <w:rFonts w:ascii="Times New Roman" w:hAnsi="Times New Roman" w:cs="Times New Roman"/>
            <w:sz w:val="22"/>
          </w:rPr>
          <w:t>,</w:t>
        </w:r>
      </w:ins>
      <w:r w:rsidRPr="00CE42C2">
        <w:rPr>
          <w:rFonts w:ascii="Times New Roman" w:hAnsi="Times New Roman" w:cs="Times New Roman"/>
          <w:sz w:val="22"/>
        </w:rPr>
        <w:t xml:space="preserve"> and adjustment were also demonstrated in Table</w:t>
      </w:r>
      <w:ins w:id="1138" w:author="Author" w:date="2020-05-12T12:05:00Z">
        <w:r w:rsidR="002A4520">
          <w:rPr>
            <w:rFonts w:ascii="Times New Roman" w:hAnsi="Times New Roman" w:cs="Times New Roman"/>
            <w:sz w:val="22"/>
          </w:rPr>
          <w:t xml:space="preserve"> </w:t>
        </w:r>
      </w:ins>
      <w:r w:rsidRPr="00CE42C2">
        <w:rPr>
          <w:rFonts w:ascii="Times New Roman" w:hAnsi="Times New Roman" w:cs="Times New Roman"/>
          <w:sz w:val="22"/>
        </w:rPr>
        <w:t>2.</w:t>
      </w:r>
    </w:p>
    <w:p w14:paraId="76B72091" w14:textId="48359842" w:rsidR="00CF03B3" w:rsidRPr="00CE42C2" w:rsidRDefault="00CF03B3" w:rsidP="003A4525">
      <w:pPr>
        <w:rPr>
          <w:rFonts w:ascii="Times New Roman" w:hAnsi="Times New Roman" w:cs="Times New Roman"/>
          <w:sz w:val="22"/>
        </w:rPr>
        <w:pPrChange w:id="1139" w:author="Author" w:date="2020-05-20T13:53:00Z">
          <w:pPr>
            <w:spacing w:line="480" w:lineRule="auto"/>
            <w:ind w:firstLine="420"/>
            <w:jc w:val="left"/>
          </w:pPr>
        </w:pPrChange>
      </w:pPr>
      <w:r w:rsidRPr="00CE42C2">
        <w:rPr>
          <w:rFonts w:ascii="Times New Roman" w:hAnsi="Times New Roman" w:cs="Times New Roman"/>
          <w:sz w:val="22"/>
        </w:rPr>
        <w:t xml:space="preserve">We applied a random-effects model based on allelic data to pool </w:t>
      </w:r>
      <w:ins w:id="1140" w:author="Author" w:date="2020-05-12T12:05:00Z">
        <w:r w:rsidR="002A4520">
          <w:rPr>
            <w:rFonts w:ascii="Times New Roman" w:hAnsi="Times New Roman" w:cs="Times New Roman"/>
            <w:sz w:val="22"/>
          </w:rPr>
          <w:t xml:space="preserve">the </w:t>
        </w:r>
      </w:ins>
      <w:r w:rsidRPr="00CE42C2">
        <w:rPr>
          <w:rFonts w:ascii="Times New Roman" w:hAnsi="Times New Roman" w:cs="Times New Roman"/>
          <w:sz w:val="22"/>
        </w:rPr>
        <w:t>results</w:t>
      </w:r>
      <w:ins w:id="1141" w:author="Author" w:date="2020-05-12T12:05:00Z">
        <w:r w:rsidR="002A4520">
          <w:rPr>
            <w:rFonts w:ascii="Times New Roman" w:hAnsi="Times New Roman" w:cs="Times New Roman"/>
            <w:sz w:val="22"/>
          </w:rPr>
          <w:t>,</w:t>
        </w:r>
      </w:ins>
      <w:r>
        <w:rPr>
          <w:rFonts w:ascii="Times New Roman" w:hAnsi="Times New Roman" w:cs="Times New Roman" w:hint="eastAsia"/>
          <w:sz w:val="22"/>
        </w:rPr>
        <w:t xml:space="preserve"> </w:t>
      </w:r>
      <w:ins w:id="1142" w:author="Author" w:date="2020-05-12T12:05:00Z">
        <w:r w:rsidR="002A4520">
          <w:rPr>
            <w:rFonts w:ascii="Times New Roman" w:hAnsi="Times New Roman" w:cs="Times New Roman"/>
            <w:sz w:val="22"/>
          </w:rPr>
          <w:t xml:space="preserve">as </w:t>
        </w:r>
      </w:ins>
      <w:del w:id="1143" w:author="Author" w:date="2020-05-12T12:05:00Z">
        <w:r w:rsidDel="002A4520">
          <w:rPr>
            <w:rFonts w:ascii="Times New Roman" w:hAnsi="Times New Roman" w:cs="Times New Roman" w:hint="eastAsia"/>
            <w:sz w:val="22"/>
          </w:rPr>
          <w:delText xml:space="preserve">and </w:delText>
        </w:r>
      </w:del>
      <w:r>
        <w:rPr>
          <w:rFonts w:ascii="Times New Roman" w:hAnsi="Times New Roman" w:cs="Times New Roman"/>
          <w:sz w:val="22"/>
        </w:rPr>
        <w:t>summarized</w:t>
      </w:r>
      <w:r>
        <w:rPr>
          <w:rFonts w:ascii="Times New Roman" w:hAnsi="Times New Roman" w:cs="Times New Roman" w:hint="eastAsia"/>
          <w:sz w:val="22"/>
        </w:rPr>
        <w:t xml:space="preserve"> </w:t>
      </w:r>
      <w:del w:id="1144" w:author="Author" w:date="2020-05-12T12:05:00Z">
        <w:r w:rsidDel="002A4520">
          <w:rPr>
            <w:rFonts w:ascii="Times New Roman" w:hAnsi="Times New Roman" w:cs="Times New Roman" w:hint="eastAsia"/>
            <w:sz w:val="22"/>
          </w:rPr>
          <w:delText xml:space="preserve">results </w:delText>
        </w:r>
      </w:del>
      <w:r>
        <w:rPr>
          <w:rFonts w:ascii="Times New Roman" w:hAnsi="Times New Roman" w:cs="Times New Roman" w:hint="eastAsia"/>
          <w:sz w:val="22"/>
        </w:rPr>
        <w:t xml:space="preserve">in </w:t>
      </w:r>
      <w:r w:rsidRPr="00CE42C2">
        <w:rPr>
          <w:rFonts w:ascii="Times New Roman" w:hAnsi="Times New Roman" w:cs="Times New Roman"/>
          <w:sz w:val="22"/>
        </w:rPr>
        <w:t>Figure 2.</w:t>
      </w:r>
    </w:p>
    <w:p w14:paraId="6A6964C4" w14:textId="134E07A7" w:rsidR="00CF03B3" w:rsidRPr="00CE42C2" w:rsidRDefault="00CF03B3" w:rsidP="003A4525">
      <w:pPr>
        <w:rPr>
          <w:rFonts w:ascii="Times New Roman" w:hAnsi="Times New Roman" w:cs="Times New Roman"/>
          <w:sz w:val="22"/>
        </w:rPr>
        <w:pPrChange w:id="1145" w:author="Author" w:date="2020-05-20T13:53:00Z">
          <w:pPr>
            <w:spacing w:line="480" w:lineRule="auto"/>
            <w:jc w:val="left"/>
          </w:pPr>
        </w:pPrChange>
      </w:pPr>
      <w:r w:rsidRPr="00CE42C2">
        <w:rPr>
          <w:rFonts w:ascii="Times New Roman" w:hAnsi="Times New Roman" w:cs="Times New Roman"/>
          <w:b/>
          <w:i/>
          <w:sz w:val="22"/>
        </w:rPr>
        <w:t xml:space="preserve">Any liver disease. </w:t>
      </w:r>
      <w:r w:rsidRPr="00CE42C2">
        <w:rPr>
          <w:rFonts w:ascii="Times New Roman" w:hAnsi="Times New Roman" w:cs="Times New Roman"/>
          <w:sz w:val="22"/>
        </w:rPr>
        <w:t xml:space="preserve">The estimation of any liver disease was analyzed in </w:t>
      </w:r>
      <w:r>
        <w:rPr>
          <w:rFonts w:ascii="Times New Roman" w:hAnsi="Times New Roman" w:cs="Times New Roman" w:hint="eastAsia"/>
          <w:sz w:val="22"/>
        </w:rPr>
        <w:t>five</w:t>
      </w:r>
      <w:r w:rsidRPr="00CE42C2">
        <w:rPr>
          <w:rFonts w:ascii="Times New Roman" w:hAnsi="Times New Roman" w:cs="Times New Roman"/>
          <w:sz w:val="22"/>
        </w:rPr>
        <w:t xml:space="preserve"> studies including 5</w:t>
      </w:r>
      <w:r>
        <w:rPr>
          <w:rFonts w:ascii="Times New Roman" w:hAnsi="Times New Roman" w:cs="Times New Roman" w:hint="eastAsia"/>
          <w:sz w:val="22"/>
        </w:rPr>
        <w:t>64702</w:t>
      </w:r>
      <w:r w:rsidRPr="00CE42C2">
        <w:rPr>
          <w:rFonts w:ascii="Times New Roman" w:hAnsi="Times New Roman" w:cs="Times New Roman"/>
          <w:sz w:val="22"/>
        </w:rPr>
        <w:t xml:space="preserve"> individuals</w:t>
      </w:r>
      <w:r w:rsidRPr="00D04EC8">
        <w:rPr>
          <w:rFonts w:ascii="Times New Roman" w:hAnsi="Times New Roman" w:cs="Times New Roman"/>
          <w:noProof/>
          <w:sz w:val="22"/>
          <w:vertAlign w:val="superscript"/>
        </w:rPr>
        <w:t>10-14</w:t>
      </w:r>
      <w:r w:rsidRPr="00CE42C2">
        <w:rPr>
          <w:rFonts w:ascii="Times New Roman" w:hAnsi="Times New Roman" w:cs="Times New Roman"/>
          <w:sz w:val="22"/>
        </w:rPr>
        <w:t xml:space="preserve">. </w:t>
      </w:r>
      <w:ins w:id="1146" w:author="Author" w:date="2020-05-12T12:06:00Z">
        <w:r w:rsidR="002A4520">
          <w:rPr>
            <w:rFonts w:ascii="Times New Roman" w:hAnsi="Times New Roman" w:cs="Times New Roman"/>
            <w:sz w:val="22"/>
          </w:rPr>
          <w:t xml:space="preserve">The </w:t>
        </w:r>
      </w:ins>
      <w:del w:id="1147" w:author="Author" w:date="2020-05-12T12:06:00Z">
        <w:r w:rsidRPr="00CE42C2" w:rsidDel="002A4520">
          <w:rPr>
            <w:rFonts w:ascii="Times New Roman" w:hAnsi="Times New Roman" w:cs="Times New Roman"/>
            <w:sz w:val="22"/>
          </w:rPr>
          <w:delText>R</w:delText>
        </w:r>
      </w:del>
      <w:ins w:id="1148" w:author="Author" w:date="2020-05-12T12:06:00Z">
        <w:r w:rsidR="002A4520">
          <w:rPr>
            <w:rFonts w:ascii="Times New Roman" w:hAnsi="Times New Roman" w:cs="Times New Roman"/>
            <w:sz w:val="22"/>
          </w:rPr>
          <w:t>r</w:t>
        </w:r>
      </w:ins>
      <w:r w:rsidRPr="00CE42C2">
        <w:rPr>
          <w:rFonts w:ascii="Times New Roman" w:hAnsi="Times New Roman" w:cs="Times New Roman"/>
          <w:sz w:val="22"/>
        </w:rPr>
        <w:t xml:space="preserve">esults suggested that the mutant TA allele of </w:t>
      </w:r>
      <w:r w:rsidRPr="00CE42C2">
        <w:rPr>
          <w:rFonts w:ascii="Times New Roman" w:hAnsi="Times New Roman" w:cs="Times New Roman"/>
          <w:i/>
          <w:sz w:val="22"/>
        </w:rPr>
        <w:t xml:space="preserve">HSD17B13 </w:t>
      </w:r>
      <w:r w:rsidRPr="00CE42C2">
        <w:rPr>
          <w:rFonts w:ascii="Times New Roman" w:hAnsi="Times New Roman" w:cs="Times New Roman"/>
          <w:sz w:val="22"/>
        </w:rPr>
        <w:t>rs72613567 conferred a protective effect on any liver disease</w:t>
      </w:r>
      <w:r>
        <w:rPr>
          <w:rFonts w:ascii="Times New Roman" w:hAnsi="Times New Roman" w:cs="Times New Roman" w:hint="eastAsia"/>
          <w:sz w:val="22"/>
        </w:rPr>
        <w:t>, with no significant publication bias</w:t>
      </w:r>
      <w:r w:rsidRPr="00CE42C2">
        <w:rPr>
          <w:rFonts w:ascii="Times New Roman" w:hAnsi="Times New Roman" w:cs="Times New Roman"/>
          <w:sz w:val="22"/>
        </w:rPr>
        <w:t xml:space="preserve">. </w:t>
      </w:r>
      <w:r>
        <w:rPr>
          <w:rFonts w:ascii="Times New Roman" w:hAnsi="Times New Roman" w:cs="Times New Roman"/>
          <w:sz w:val="22"/>
        </w:rPr>
        <w:t>S</w:t>
      </w:r>
      <w:r>
        <w:rPr>
          <w:rFonts w:ascii="Times New Roman" w:hAnsi="Times New Roman" w:cs="Times New Roman" w:hint="eastAsia"/>
          <w:sz w:val="22"/>
        </w:rPr>
        <w:t>ensitivity analysis suggested that the results were stable. W</w:t>
      </w:r>
      <w:r w:rsidRPr="00CE42C2">
        <w:rPr>
          <w:rFonts w:ascii="Times New Roman" w:hAnsi="Times New Roman" w:cs="Times New Roman"/>
          <w:sz w:val="22"/>
        </w:rPr>
        <w:t xml:space="preserve">e further assessed the role of </w:t>
      </w:r>
      <w:r w:rsidRPr="00CE42C2">
        <w:rPr>
          <w:rFonts w:ascii="Times New Roman" w:hAnsi="Times New Roman" w:cs="Times New Roman"/>
          <w:i/>
          <w:sz w:val="22"/>
        </w:rPr>
        <w:t xml:space="preserve">HSD17B13 </w:t>
      </w:r>
      <w:r w:rsidRPr="00CE42C2">
        <w:rPr>
          <w:rFonts w:ascii="Times New Roman" w:hAnsi="Times New Roman" w:cs="Times New Roman"/>
          <w:sz w:val="22"/>
        </w:rPr>
        <w:t xml:space="preserve">rs72613567 in alcoholic liver disease. Compared with the wild allele, the mutant TA allele demonstrated a significant protection against alcoholic liver disease, with low heterogeneity and no publication bias. </w:t>
      </w:r>
      <w:del w:id="1149" w:author="Author" w:date="2020-05-12T12:06:00Z">
        <w:r w:rsidRPr="00CE42C2" w:rsidDel="002A4520">
          <w:rPr>
            <w:rFonts w:ascii="Times New Roman" w:hAnsi="Times New Roman" w:cs="Times New Roman"/>
            <w:sz w:val="22"/>
          </w:rPr>
          <w:delText xml:space="preserve">Although </w:delText>
        </w:r>
      </w:del>
      <w:ins w:id="1150" w:author="Author" w:date="2020-05-12T12:06:00Z">
        <w:r w:rsidR="002A4520">
          <w:rPr>
            <w:rFonts w:ascii="Times New Roman" w:hAnsi="Times New Roman" w:cs="Times New Roman"/>
            <w:sz w:val="22"/>
          </w:rPr>
          <w:t xml:space="preserve">Despite </w:t>
        </w:r>
      </w:ins>
      <w:del w:id="1151" w:author="Author" w:date="2020-05-12T12:06:00Z">
        <w:r w:rsidRPr="00CE42C2" w:rsidDel="002A4520">
          <w:rPr>
            <w:rFonts w:ascii="Times New Roman" w:hAnsi="Times New Roman" w:cs="Times New Roman"/>
            <w:sz w:val="22"/>
          </w:rPr>
          <w:delText xml:space="preserve">there is </w:delText>
        </w:r>
      </w:del>
      <w:ins w:id="1152" w:author="Author" w:date="2020-05-12T12:06:00Z">
        <w:r w:rsidR="002A4520">
          <w:rPr>
            <w:rFonts w:ascii="Times New Roman" w:hAnsi="Times New Roman" w:cs="Times New Roman"/>
            <w:sz w:val="22"/>
          </w:rPr>
          <w:t xml:space="preserve">an </w:t>
        </w:r>
      </w:ins>
      <w:r w:rsidRPr="00CE42C2">
        <w:rPr>
          <w:rFonts w:ascii="Times New Roman" w:hAnsi="Times New Roman" w:cs="Times New Roman"/>
          <w:sz w:val="22"/>
        </w:rPr>
        <w:t xml:space="preserve">insufficient </w:t>
      </w:r>
      <w:del w:id="1153" w:author="Author" w:date="2020-05-12T12:06:00Z">
        <w:r w:rsidRPr="00CE42C2" w:rsidDel="002A4520">
          <w:rPr>
            <w:rFonts w:ascii="Times New Roman" w:hAnsi="Times New Roman" w:cs="Times New Roman"/>
            <w:sz w:val="22"/>
          </w:rPr>
          <w:delText xml:space="preserve">study </w:delText>
        </w:r>
      </w:del>
      <w:r w:rsidRPr="00CE42C2">
        <w:rPr>
          <w:rFonts w:ascii="Times New Roman" w:hAnsi="Times New Roman" w:cs="Times New Roman"/>
          <w:sz w:val="22"/>
        </w:rPr>
        <w:t xml:space="preserve">number </w:t>
      </w:r>
      <w:ins w:id="1154" w:author="Author" w:date="2020-05-12T12:06:00Z">
        <w:r w:rsidR="002A4520">
          <w:rPr>
            <w:rFonts w:ascii="Times New Roman" w:hAnsi="Times New Roman" w:cs="Times New Roman"/>
            <w:sz w:val="22"/>
          </w:rPr>
          <w:t xml:space="preserve">of </w:t>
        </w:r>
        <w:r w:rsidR="002A4520" w:rsidRPr="00CE42C2">
          <w:rPr>
            <w:rFonts w:ascii="Times New Roman" w:hAnsi="Times New Roman" w:cs="Times New Roman"/>
            <w:sz w:val="22"/>
          </w:rPr>
          <w:t>stud</w:t>
        </w:r>
        <w:r w:rsidR="002A4520">
          <w:rPr>
            <w:rFonts w:ascii="Times New Roman" w:hAnsi="Times New Roman" w:cs="Times New Roman"/>
            <w:sz w:val="22"/>
          </w:rPr>
          <w:t xml:space="preserve">ies </w:t>
        </w:r>
      </w:ins>
      <w:r w:rsidRPr="00CE42C2">
        <w:rPr>
          <w:rFonts w:ascii="Times New Roman" w:hAnsi="Times New Roman" w:cs="Times New Roman"/>
          <w:sz w:val="22"/>
        </w:rPr>
        <w:t xml:space="preserve">for </w:t>
      </w:r>
      <w:ins w:id="1155" w:author="Author" w:date="2020-05-12T12:06:00Z">
        <w:r w:rsidR="002A4520">
          <w:rPr>
            <w:rFonts w:ascii="Times New Roman" w:hAnsi="Times New Roman" w:cs="Times New Roman"/>
            <w:sz w:val="22"/>
          </w:rPr>
          <w:t xml:space="preserve">the </w:t>
        </w:r>
      </w:ins>
      <w:r w:rsidRPr="00CE42C2">
        <w:rPr>
          <w:rFonts w:ascii="Times New Roman" w:hAnsi="Times New Roman" w:cs="Times New Roman"/>
          <w:sz w:val="22"/>
        </w:rPr>
        <w:t>meta-</w:t>
      </w:r>
      <w:del w:id="1156" w:author="Author" w:date="2020-05-12T12:06:00Z">
        <w:r w:rsidRPr="00CE42C2" w:rsidDel="002A4520">
          <w:rPr>
            <w:rFonts w:ascii="Times New Roman" w:hAnsi="Times New Roman" w:cs="Times New Roman"/>
            <w:sz w:val="22"/>
          </w:rPr>
          <w:delText xml:space="preserve">analyzing </w:delText>
        </w:r>
      </w:del>
      <w:ins w:id="1157" w:author="Author" w:date="2020-05-12T12:06:00Z">
        <w:r w:rsidR="002A4520" w:rsidRPr="00CE42C2">
          <w:rPr>
            <w:rFonts w:ascii="Times New Roman" w:hAnsi="Times New Roman" w:cs="Times New Roman"/>
            <w:sz w:val="22"/>
          </w:rPr>
          <w:t>analy</w:t>
        </w:r>
        <w:r w:rsidR="002A4520">
          <w:rPr>
            <w:rFonts w:ascii="Times New Roman" w:hAnsi="Times New Roman" w:cs="Times New Roman"/>
            <w:sz w:val="22"/>
          </w:rPr>
          <w:t xml:space="preserve">sis of </w:t>
        </w:r>
      </w:ins>
      <w:r w:rsidRPr="00CE42C2">
        <w:rPr>
          <w:rFonts w:ascii="Times New Roman" w:hAnsi="Times New Roman" w:cs="Times New Roman"/>
          <w:sz w:val="22"/>
        </w:rPr>
        <w:t xml:space="preserve">nonalcoholic liver disease, existing publications supported the protective effect of </w:t>
      </w:r>
      <w:r w:rsidRPr="00CE42C2">
        <w:rPr>
          <w:rFonts w:ascii="Times New Roman" w:hAnsi="Times New Roman" w:cs="Times New Roman"/>
          <w:i/>
          <w:sz w:val="22"/>
        </w:rPr>
        <w:t xml:space="preserve">HSD17B13 </w:t>
      </w:r>
      <w:r w:rsidRPr="00CE42C2">
        <w:rPr>
          <w:rFonts w:ascii="Times New Roman" w:hAnsi="Times New Roman" w:cs="Times New Roman"/>
          <w:sz w:val="22"/>
        </w:rPr>
        <w:t>rs72613567</w:t>
      </w:r>
      <w:r w:rsidRPr="001F14B1">
        <w:rPr>
          <w:rFonts w:ascii="Times New Roman" w:hAnsi="Times New Roman" w:cs="Times New Roman"/>
          <w:noProof/>
          <w:sz w:val="22"/>
          <w:vertAlign w:val="superscript"/>
        </w:rPr>
        <w:t>10, 13, 15</w:t>
      </w:r>
      <w:r w:rsidRPr="00CE42C2">
        <w:rPr>
          <w:rFonts w:ascii="Times New Roman" w:hAnsi="Times New Roman" w:cs="Times New Roman"/>
          <w:sz w:val="22"/>
        </w:rPr>
        <w:t>.</w:t>
      </w:r>
    </w:p>
    <w:p w14:paraId="684BAA69" w14:textId="77777777" w:rsidR="00CF03B3" w:rsidRPr="00CE42C2" w:rsidRDefault="00CF03B3" w:rsidP="003A4525">
      <w:pPr>
        <w:rPr>
          <w:rFonts w:ascii="Times New Roman" w:hAnsi="Times New Roman" w:cs="Times New Roman"/>
          <w:sz w:val="22"/>
        </w:rPr>
        <w:pPrChange w:id="1158" w:author="Author" w:date="2020-05-20T13:53:00Z">
          <w:pPr>
            <w:spacing w:line="480" w:lineRule="auto"/>
            <w:jc w:val="left"/>
          </w:pPr>
        </w:pPrChange>
      </w:pPr>
      <w:r w:rsidRPr="00CE42C2">
        <w:rPr>
          <w:rFonts w:ascii="Times New Roman" w:hAnsi="Times New Roman" w:cs="Times New Roman"/>
          <w:b/>
          <w:i/>
          <w:sz w:val="22"/>
        </w:rPr>
        <w:t xml:space="preserve">Liver cirrhosis. </w:t>
      </w:r>
      <w:r w:rsidRPr="00CE42C2">
        <w:rPr>
          <w:rFonts w:ascii="Times New Roman" w:hAnsi="Times New Roman" w:cs="Times New Roman"/>
          <w:sz w:val="22"/>
        </w:rPr>
        <w:t xml:space="preserve">The estimation of liver cirrhosis was performed in </w:t>
      </w:r>
      <w:r>
        <w:rPr>
          <w:rFonts w:ascii="Times New Roman" w:hAnsi="Times New Roman" w:cs="Times New Roman" w:hint="eastAsia"/>
          <w:sz w:val="22"/>
        </w:rPr>
        <w:t>four</w:t>
      </w:r>
      <w:r w:rsidRPr="00CE42C2">
        <w:rPr>
          <w:rFonts w:ascii="Times New Roman" w:hAnsi="Times New Roman" w:cs="Times New Roman"/>
          <w:sz w:val="22"/>
        </w:rPr>
        <w:t xml:space="preserve"> studies including 55</w:t>
      </w:r>
      <w:r>
        <w:rPr>
          <w:rFonts w:ascii="Times New Roman" w:hAnsi="Times New Roman" w:cs="Times New Roman" w:hint="eastAsia"/>
          <w:sz w:val="22"/>
        </w:rPr>
        <w:t>9834</w:t>
      </w:r>
      <w:r w:rsidRPr="00CE42C2">
        <w:rPr>
          <w:rFonts w:ascii="Times New Roman" w:hAnsi="Times New Roman" w:cs="Times New Roman"/>
          <w:sz w:val="22"/>
        </w:rPr>
        <w:t xml:space="preserve"> individuals</w:t>
      </w:r>
      <w:r w:rsidRPr="0082316A">
        <w:rPr>
          <w:rFonts w:ascii="Times New Roman" w:hAnsi="Times New Roman" w:cs="Times New Roman"/>
          <w:noProof/>
          <w:sz w:val="22"/>
          <w:vertAlign w:val="superscript"/>
        </w:rPr>
        <w:t>10-12, 14</w:t>
      </w:r>
      <w:r w:rsidRPr="00CE42C2">
        <w:rPr>
          <w:rFonts w:ascii="Times New Roman" w:hAnsi="Times New Roman" w:cs="Times New Roman"/>
          <w:sz w:val="22"/>
        </w:rPr>
        <w:t xml:space="preserve">. </w:t>
      </w:r>
      <w:r w:rsidRPr="00CE42C2">
        <w:rPr>
          <w:rFonts w:ascii="Times New Roman" w:hAnsi="Times New Roman" w:cs="Times New Roman"/>
          <w:i/>
          <w:sz w:val="22"/>
        </w:rPr>
        <w:t xml:space="preserve">HSD17B13 </w:t>
      </w:r>
      <w:r w:rsidRPr="00CE42C2">
        <w:rPr>
          <w:rFonts w:ascii="Times New Roman" w:hAnsi="Times New Roman" w:cs="Times New Roman"/>
          <w:sz w:val="22"/>
        </w:rPr>
        <w:t>rs72613567 was significantly associated with a lower risk of liver cirrhosis, with robustness suggested by sensitivity analysis</w:t>
      </w:r>
      <w:r>
        <w:rPr>
          <w:rFonts w:ascii="Times New Roman" w:hAnsi="Times New Roman" w:cs="Times New Roman"/>
          <w:sz w:val="22"/>
        </w:rPr>
        <w:t xml:space="preserve"> </w:t>
      </w:r>
      <w:r w:rsidRPr="00CE42C2">
        <w:rPr>
          <w:rFonts w:ascii="Times New Roman" w:hAnsi="Times New Roman" w:cs="Times New Roman"/>
          <w:sz w:val="22"/>
        </w:rPr>
        <w:t xml:space="preserve">and no publication bias. </w:t>
      </w:r>
      <w:r>
        <w:rPr>
          <w:rFonts w:ascii="Times New Roman" w:hAnsi="Times New Roman" w:cs="Times New Roman" w:hint="eastAsia"/>
          <w:sz w:val="22"/>
        </w:rPr>
        <w:t>A stable</w:t>
      </w:r>
      <w:r w:rsidRPr="00CE42C2">
        <w:rPr>
          <w:rFonts w:ascii="Times New Roman" w:hAnsi="Times New Roman" w:cs="Times New Roman"/>
          <w:sz w:val="22"/>
        </w:rPr>
        <w:t xml:space="preserve"> association was also observed in alcoholic cirrhosis</w:t>
      </w:r>
      <w:r>
        <w:rPr>
          <w:rFonts w:ascii="Times New Roman" w:hAnsi="Times New Roman" w:cs="Times New Roman" w:hint="eastAsia"/>
          <w:sz w:val="22"/>
        </w:rPr>
        <w:t xml:space="preserve">, with </w:t>
      </w:r>
      <w:r w:rsidRPr="00CE42C2">
        <w:rPr>
          <w:rFonts w:ascii="Times New Roman" w:hAnsi="Times New Roman" w:cs="Times New Roman"/>
          <w:sz w:val="22"/>
        </w:rPr>
        <w:t xml:space="preserve">no publication bias. </w:t>
      </w:r>
    </w:p>
    <w:p w14:paraId="39D57DF9" w14:textId="77777777" w:rsidR="00CF03B3" w:rsidRPr="00CE42C2" w:rsidRDefault="00CF03B3" w:rsidP="003A4525">
      <w:pPr>
        <w:rPr>
          <w:rFonts w:ascii="Times New Roman" w:hAnsi="Times New Roman" w:cs="Times New Roman"/>
          <w:sz w:val="22"/>
        </w:rPr>
        <w:pPrChange w:id="1159" w:author="Author" w:date="2020-05-20T13:53:00Z">
          <w:pPr>
            <w:spacing w:line="480" w:lineRule="auto"/>
            <w:jc w:val="left"/>
          </w:pPr>
        </w:pPrChange>
      </w:pPr>
      <w:r w:rsidRPr="00CE42C2">
        <w:rPr>
          <w:rFonts w:ascii="Times New Roman" w:hAnsi="Times New Roman" w:cs="Times New Roman"/>
          <w:b/>
          <w:i/>
          <w:sz w:val="22"/>
        </w:rPr>
        <w:t>HCC.</w:t>
      </w:r>
      <w:r w:rsidRPr="00CE42C2">
        <w:rPr>
          <w:rFonts w:ascii="Times New Roman" w:hAnsi="Times New Roman" w:cs="Times New Roman"/>
          <w:sz w:val="22"/>
        </w:rPr>
        <w:t xml:space="preserve"> A total of </w:t>
      </w:r>
      <w:r>
        <w:rPr>
          <w:rFonts w:ascii="Times New Roman" w:hAnsi="Times New Roman" w:cs="Times New Roman" w:hint="eastAsia"/>
          <w:sz w:val="22"/>
        </w:rPr>
        <w:t>183179</w:t>
      </w:r>
      <w:r>
        <w:rPr>
          <w:rFonts w:ascii="Times New Roman" w:hAnsi="Times New Roman" w:cs="Times New Roman"/>
          <w:sz w:val="22"/>
        </w:rPr>
        <w:t xml:space="preserve"> individuals from </w:t>
      </w:r>
      <w:r>
        <w:rPr>
          <w:rFonts w:ascii="Times New Roman" w:hAnsi="Times New Roman" w:cs="Times New Roman" w:hint="eastAsia"/>
          <w:sz w:val="22"/>
        </w:rPr>
        <w:t>four</w:t>
      </w:r>
      <w:r w:rsidRPr="00CE42C2">
        <w:rPr>
          <w:rFonts w:ascii="Times New Roman" w:hAnsi="Times New Roman" w:cs="Times New Roman"/>
          <w:sz w:val="22"/>
        </w:rPr>
        <w:t xml:space="preserve"> studies were included</w:t>
      </w:r>
      <w:r w:rsidRPr="002F407E">
        <w:rPr>
          <w:rFonts w:ascii="Times New Roman" w:hAnsi="Times New Roman" w:cs="Times New Roman"/>
          <w:noProof/>
          <w:sz w:val="22"/>
          <w:vertAlign w:val="superscript"/>
        </w:rPr>
        <w:t>10, 12-14</w:t>
      </w:r>
      <w:r w:rsidRPr="00CE42C2">
        <w:rPr>
          <w:rFonts w:ascii="Times New Roman" w:hAnsi="Times New Roman" w:cs="Times New Roman"/>
          <w:sz w:val="22"/>
        </w:rPr>
        <w:t xml:space="preserve">. A stable result revealed that </w:t>
      </w:r>
      <w:r w:rsidRPr="00CE42C2">
        <w:rPr>
          <w:rFonts w:ascii="Times New Roman" w:hAnsi="Times New Roman" w:cs="Times New Roman"/>
          <w:i/>
          <w:sz w:val="22"/>
        </w:rPr>
        <w:t xml:space="preserve">HSD17B13 </w:t>
      </w:r>
      <w:r w:rsidRPr="00CE42C2">
        <w:rPr>
          <w:rFonts w:ascii="Times New Roman" w:hAnsi="Times New Roman" w:cs="Times New Roman"/>
          <w:sz w:val="22"/>
        </w:rPr>
        <w:t>rs72613567 could reduce the susceptibility of HCC, with no publication bias.</w:t>
      </w:r>
    </w:p>
    <w:p w14:paraId="4E4E8EA6" w14:textId="148DCD22" w:rsidR="00CF03B3" w:rsidRPr="00CE42C2" w:rsidRDefault="00CF03B3" w:rsidP="003A4525">
      <w:pPr>
        <w:rPr>
          <w:rFonts w:ascii="Times New Roman" w:hAnsi="Times New Roman" w:cs="Times New Roman"/>
          <w:sz w:val="22"/>
        </w:rPr>
        <w:pPrChange w:id="1160" w:author="Author" w:date="2020-05-20T13:53:00Z">
          <w:pPr>
            <w:spacing w:line="480" w:lineRule="auto"/>
            <w:jc w:val="left"/>
          </w:pPr>
        </w:pPrChange>
      </w:pPr>
      <w:r w:rsidRPr="00CE42C2">
        <w:rPr>
          <w:rFonts w:ascii="Times New Roman" w:hAnsi="Times New Roman" w:cs="Times New Roman"/>
          <w:b/>
          <w:i/>
          <w:sz w:val="22"/>
        </w:rPr>
        <w:t>NAFLD-histological features.</w:t>
      </w:r>
      <w:r w:rsidRPr="00CE42C2">
        <w:rPr>
          <w:rFonts w:ascii="Times New Roman" w:hAnsi="Times New Roman" w:cs="Times New Roman"/>
          <w:sz w:val="22"/>
        </w:rPr>
        <w:t xml:space="preserve"> Four eligible studies are summarized in Table 2 </w:t>
      </w:r>
      <w:del w:id="1161" w:author="Author" w:date="2020-05-12T12:07:00Z">
        <w:r w:rsidRPr="00CE42C2" w:rsidDel="007B0302">
          <w:rPr>
            <w:rFonts w:ascii="Times New Roman" w:hAnsi="Times New Roman" w:cs="Times New Roman"/>
            <w:sz w:val="22"/>
          </w:rPr>
          <w:delText xml:space="preserve">based </w:delText>
        </w:r>
      </w:del>
      <w:ins w:id="1162" w:author="Author" w:date="2020-05-12T12:07:00Z">
        <w:r w:rsidR="007B0302">
          <w:rPr>
            <w:rFonts w:ascii="Times New Roman" w:hAnsi="Times New Roman" w:cs="Times New Roman"/>
            <w:sz w:val="22"/>
          </w:rPr>
          <w:t xml:space="preserve">according to </w:t>
        </w:r>
      </w:ins>
      <w:del w:id="1163" w:author="Author" w:date="2020-05-12T12:07:00Z">
        <w:r w:rsidRPr="00CE42C2" w:rsidDel="007B0302">
          <w:rPr>
            <w:rFonts w:ascii="Times New Roman" w:hAnsi="Times New Roman" w:cs="Times New Roman"/>
            <w:sz w:val="22"/>
          </w:rPr>
          <w:delText xml:space="preserve">on </w:delText>
        </w:r>
      </w:del>
      <w:r w:rsidRPr="00CE42C2">
        <w:rPr>
          <w:rFonts w:ascii="Times New Roman" w:hAnsi="Times New Roman" w:cs="Times New Roman"/>
          <w:sz w:val="22"/>
        </w:rPr>
        <w:t>histological features</w:t>
      </w:r>
      <w:r w:rsidRPr="00463661">
        <w:rPr>
          <w:rFonts w:ascii="Times New Roman" w:hAnsi="Times New Roman" w:cs="Times New Roman"/>
          <w:noProof/>
          <w:sz w:val="22"/>
          <w:vertAlign w:val="superscript"/>
        </w:rPr>
        <w:t>10, 11, 15, 16</w:t>
      </w:r>
      <w:r w:rsidRPr="00CE42C2">
        <w:rPr>
          <w:rFonts w:ascii="Times New Roman" w:hAnsi="Times New Roman" w:cs="Times New Roman"/>
          <w:sz w:val="22"/>
        </w:rPr>
        <w:t xml:space="preserve">. The sample size of these studies ranged from </w:t>
      </w:r>
      <w:r>
        <w:rPr>
          <w:rFonts w:ascii="Times New Roman" w:hAnsi="Times New Roman" w:cs="Times New Roman" w:hint="eastAsia"/>
          <w:sz w:val="22"/>
        </w:rPr>
        <w:t>356</w:t>
      </w:r>
      <w:r w:rsidRPr="00CE42C2">
        <w:rPr>
          <w:rFonts w:ascii="Times New Roman" w:hAnsi="Times New Roman" w:cs="Times New Roman"/>
          <w:sz w:val="22"/>
        </w:rPr>
        <w:t xml:space="preserve"> subjects to 1735 subjects. Overall, </w:t>
      </w:r>
      <w:r w:rsidRPr="00CE42C2">
        <w:rPr>
          <w:rFonts w:ascii="Times New Roman" w:hAnsi="Times New Roman" w:cs="Times New Roman"/>
          <w:i/>
          <w:sz w:val="22"/>
        </w:rPr>
        <w:t xml:space="preserve">HSD17B13 </w:t>
      </w:r>
      <w:r w:rsidRPr="00CE42C2">
        <w:rPr>
          <w:rFonts w:ascii="Times New Roman" w:hAnsi="Times New Roman" w:cs="Times New Roman"/>
          <w:sz w:val="22"/>
        </w:rPr>
        <w:t xml:space="preserve">rs72613567 was associated with decreased inflammation and lower NAS scores, and tended towards reduced ballooning and fibrosis. For disease severity, </w:t>
      </w:r>
      <w:r w:rsidRPr="00CE42C2">
        <w:rPr>
          <w:rFonts w:ascii="Times New Roman" w:hAnsi="Times New Roman" w:cs="Times New Roman"/>
          <w:i/>
          <w:sz w:val="22"/>
        </w:rPr>
        <w:t xml:space="preserve">HSD17B13 </w:t>
      </w:r>
      <w:r w:rsidRPr="00CE42C2">
        <w:rPr>
          <w:rFonts w:ascii="Times New Roman" w:hAnsi="Times New Roman" w:cs="Times New Roman"/>
          <w:sz w:val="22"/>
        </w:rPr>
        <w:t>rs72613567 was not associated with steatosis or nonalcoholic steatohepatitis (NASH), but was associated with a decreased risk of progression.</w:t>
      </w:r>
    </w:p>
    <w:p w14:paraId="36C3644D" w14:textId="77777777" w:rsidR="00CF03B3" w:rsidRPr="00CE42C2" w:rsidRDefault="00CF03B3" w:rsidP="003A4525">
      <w:pPr>
        <w:rPr>
          <w:rFonts w:ascii="Times New Roman" w:hAnsi="Times New Roman" w:cs="Times New Roman"/>
          <w:sz w:val="22"/>
        </w:rPr>
        <w:pPrChange w:id="1164" w:author="Author" w:date="2020-05-20T13:53:00Z">
          <w:pPr>
            <w:spacing w:line="480" w:lineRule="auto"/>
            <w:jc w:val="left"/>
          </w:pPr>
        </w:pPrChange>
      </w:pPr>
    </w:p>
    <w:p w14:paraId="00EBAA54" w14:textId="77777777" w:rsidR="00CF03B3" w:rsidRPr="00CE42C2" w:rsidRDefault="00CF03B3" w:rsidP="003A4525">
      <w:pPr>
        <w:rPr>
          <w:rFonts w:ascii="Times New Roman" w:hAnsi="Times New Roman" w:cs="Times New Roman"/>
          <w:b/>
          <w:sz w:val="22"/>
        </w:rPr>
        <w:pPrChange w:id="1165" w:author="Author" w:date="2020-05-20T13:53:00Z">
          <w:pPr>
            <w:spacing w:line="480" w:lineRule="auto"/>
            <w:jc w:val="left"/>
          </w:pPr>
        </w:pPrChange>
      </w:pPr>
      <w:r w:rsidRPr="00CE42C2">
        <w:rPr>
          <w:rFonts w:ascii="Times New Roman" w:hAnsi="Times New Roman" w:cs="Times New Roman"/>
          <w:b/>
          <w:sz w:val="22"/>
        </w:rPr>
        <w:t>Discussion</w:t>
      </w:r>
    </w:p>
    <w:p w14:paraId="6BF20F83" w14:textId="77777777" w:rsidR="00CF03B3" w:rsidRPr="00CE42C2" w:rsidRDefault="00CF03B3" w:rsidP="003A4525">
      <w:pPr>
        <w:rPr>
          <w:rFonts w:ascii="Times New Roman" w:hAnsi="Times New Roman" w:cs="Times New Roman"/>
          <w:sz w:val="22"/>
        </w:rPr>
        <w:pPrChange w:id="1166" w:author="Author" w:date="2020-05-20T13:53:00Z">
          <w:pPr>
            <w:spacing w:line="480" w:lineRule="auto"/>
            <w:ind w:firstLine="420"/>
            <w:jc w:val="left"/>
          </w:pPr>
        </w:pPrChange>
      </w:pPr>
      <w:r w:rsidRPr="00CE42C2">
        <w:rPr>
          <w:rFonts w:ascii="Times New Roman" w:hAnsi="Times New Roman" w:cs="Times New Roman"/>
          <w:sz w:val="22"/>
        </w:rPr>
        <w:t xml:space="preserve">The major findings are presented as follows: (1) </w:t>
      </w:r>
      <w:r w:rsidRPr="00CE42C2">
        <w:rPr>
          <w:rFonts w:ascii="Times New Roman" w:hAnsi="Times New Roman" w:cs="Times New Roman"/>
          <w:i/>
          <w:sz w:val="22"/>
        </w:rPr>
        <w:t xml:space="preserve">HSD17B13 </w:t>
      </w:r>
      <w:r w:rsidRPr="00CE42C2">
        <w:rPr>
          <w:rFonts w:ascii="Times New Roman" w:hAnsi="Times New Roman" w:cs="Times New Roman"/>
          <w:sz w:val="22"/>
        </w:rPr>
        <w:t xml:space="preserve">rs72613567 could provide a significant protection against several liver diseases, including alcohol liver disease, cirrhosis and HCC; and (2) </w:t>
      </w:r>
      <w:r w:rsidRPr="00CE42C2">
        <w:rPr>
          <w:rFonts w:ascii="Times New Roman" w:hAnsi="Times New Roman" w:cs="Times New Roman"/>
          <w:i/>
          <w:sz w:val="22"/>
        </w:rPr>
        <w:t xml:space="preserve">HSD17B13 </w:t>
      </w:r>
      <w:r w:rsidRPr="00CE42C2">
        <w:rPr>
          <w:rFonts w:ascii="Times New Roman" w:hAnsi="Times New Roman" w:cs="Times New Roman"/>
          <w:sz w:val="22"/>
        </w:rPr>
        <w:t>rs72613567 might be associated with milder histological progression</w:t>
      </w:r>
      <w:r>
        <w:rPr>
          <w:rFonts w:ascii="Times New Roman" w:hAnsi="Times New Roman" w:cs="Times New Roman" w:hint="eastAsia"/>
          <w:sz w:val="22"/>
        </w:rPr>
        <w:t xml:space="preserve"> of NAFLD</w:t>
      </w:r>
      <w:r w:rsidRPr="00CE42C2">
        <w:rPr>
          <w:rFonts w:ascii="Times New Roman" w:hAnsi="Times New Roman" w:cs="Times New Roman"/>
          <w:sz w:val="22"/>
        </w:rPr>
        <w:t>, such as reduced inflammation, lower NAS scores, less ballooning and fibrosis.</w:t>
      </w:r>
    </w:p>
    <w:p w14:paraId="4049FADE" w14:textId="77777777" w:rsidR="00CF03B3" w:rsidRPr="00CE42C2" w:rsidRDefault="00CF03B3" w:rsidP="003A4525">
      <w:pPr>
        <w:rPr>
          <w:rFonts w:ascii="Times New Roman" w:hAnsi="Times New Roman" w:cs="Times New Roman"/>
          <w:sz w:val="22"/>
        </w:rPr>
        <w:pPrChange w:id="1167" w:author="Author" w:date="2020-05-20T13:53:00Z">
          <w:pPr>
            <w:spacing w:line="480" w:lineRule="auto"/>
            <w:ind w:firstLine="420"/>
            <w:jc w:val="left"/>
          </w:pPr>
        </w:pPrChange>
      </w:pPr>
      <w:r w:rsidRPr="00CE42C2">
        <w:rPr>
          <w:rFonts w:ascii="Times New Roman" w:hAnsi="Times New Roman" w:cs="Times New Roman"/>
          <w:i/>
          <w:sz w:val="22"/>
        </w:rPr>
        <w:t xml:space="preserve">HSD17B13 </w:t>
      </w:r>
      <w:r w:rsidRPr="00CE42C2">
        <w:rPr>
          <w:rFonts w:ascii="Times New Roman" w:hAnsi="Times New Roman" w:cs="Times New Roman"/>
          <w:sz w:val="22"/>
        </w:rPr>
        <w:t xml:space="preserve">encodes a pivotal lipid-droplet enzyme, which is predominantly expressed in the </w:t>
      </w:r>
      <w:r w:rsidRPr="00CE42C2">
        <w:rPr>
          <w:rFonts w:ascii="Times New Roman" w:hAnsi="Times New Roman" w:cs="Times New Roman"/>
          <w:sz w:val="22"/>
        </w:rPr>
        <w:lastRenderedPageBreak/>
        <w:t>cytoplasm of hepatocytes, and its aberrant expression has been reported in fatty liver, cirrhosis and HCC</w:t>
      </w:r>
      <w:r w:rsidRPr="00831B1C">
        <w:rPr>
          <w:rFonts w:ascii="Times New Roman" w:hAnsi="Times New Roman" w:cs="Times New Roman"/>
          <w:noProof/>
          <w:sz w:val="22"/>
          <w:vertAlign w:val="superscript"/>
        </w:rPr>
        <w:t>38-40</w:t>
      </w:r>
      <w:r w:rsidRPr="00CE42C2">
        <w:rPr>
          <w:rFonts w:ascii="Times New Roman" w:hAnsi="Times New Roman" w:cs="Times New Roman"/>
          <w:sz w:val="22"/>
        </w:rPr>
        <w:t xml:space="preserve">. More recently, Abul-Husn integrated exome-sequence data and population study in a large collaborative cohort, firstly revealed a loss-of-function variant, </w:t>
      </w:r>
      <w:r w:rsidRPr="00CE42C2">
        <w:rPr>
          <w:rFonts w:ascii="Times New Roman" w:hAnsi="Times New Roman" w:cs="Times New Roman"/>
          <w:i/>
          <w:sz w:val="22"/>
        </w:rPr>
        <w:t xml:space="preserve">HSD17B13 </w:t>
      </w:r>
      <w:r w:rsidRPr="00CE42C2">
        <w:rPr>
          <w:rFonts w:ascii="Times New Roman" w:hAnsi="Times New Roman" w:cs="Times New Roman"/>
          <w:sz w:val="22"/>
        </w:rPr>
        <w:t>rs72613567 that conferred a protective effect on chronic liver disease and mitigation against progressive NASH</w:t>
      </w:r>
      <w:r w:rsidRPr="00EA01D3">
        <w:rPr>
          <w:rFonts w:ascii="Times New Roman" w:hAnsi="Times New Roman" w:cs="Times New Roman"/>
          <w:noProof/>
          <w:sz w:val="22"/>
          <w:vertAlign w:val="superscript"/>
        </w:rPr>
        <w:t>10</w:t>
      </w:r>
      <w:r w:rsidRPr="00CE42C2">
        <w:rPr>
          <w:rFonts w:ascii="Times New Roman" w:hAnsi="Times New Roman" w:cs="Times New Roman"/>
          <w:sz w:val="22"/>
        </w:rPr>
        <w:t>. This variant could disturb mRNA splicing and lead to a prematurely truncated protein, and the TA allele is associated with decreased or absence of HSD17B13 expression in an allele-dose-dependent manner</w:t>
      </w:r>
      <w:r w:rsidRPr="001F14B1">
        <w:rPr>
          <w:rFonts w:ascii="Times New Roman" w:hAnsi="Times New Roman" w:cs="Times New Roman"/>
          <w:noProof/>
          <w:sz w:val="22"/>
          <w:vertAlign w:val="superscript"/>
        </w:rPr>
        <w:t>10, 15</w:t>
      </w:r>
      <w:r w:rsidRPr="00CE42C2">
        <w:rPr>
          <w:rFonts w:ascii="Times New Roman" w:hAnsi="Times New Roman" w:cs="Times New Roman"/>
          <w:sz w:val="22"/>
        </w:rPr>
        <w:t xml:space="preserve">. </w:t>
      </w:r>
    </w:p>
    <w:p w14:paraId="7129F9C7" w14:textId="77777777" w:rsidR="00CF03B3" w:rsidRPr="00CE42C2" w:rsidRDefault="00CF03B3" w:rsidP="003A4525">
      <w:pPr>
        <w:rPr>
          <w:rFonts w:ascii="Times New Roman" w:hAnsi="Times New Roman" w:cs="Times New Roman"/>
          <w:sz w:val="22"/>
        </w:rPr>
        <w:pPrChange w:id="1168" w:author="Author" w:date="2020-05-20T13:53:00Z">
          <w:pPr>
            <w:spacing w:line="480" w:lineRule="auto"/>
            <w:ind w:firstLine="420"/>
            <w:jc w:val="left"/>
          </w:pPr>
        </w:pPrChange>
      </w:pPr>
      <w:r w:rsidRPr="00CE42C2">
        <w:rPr>
          <w:rFonts w:ascii="Times New Roman" w:hAnsi="Times New Roman" w:cs="Times New Roman"/>
          <w:sz w:val="22"/>
        </w:rPr>
        <w:t xml:space="preserve">Several studies suggested that the protection of </w:t>
      </w:r>
      <w:r w:rsidRPr="00CE42C2">
        <w:rPr>
          <w:rFonts w:ascii="Times New Roman" w:hAnsi="Times New Roman" w:cs="Times New Roman"/>
          <w:i/>
          <w:sz w:val="22"/>
        </w:rPr>
        <w:t xml:space="preserve">HSD17B13 </w:t>
      </w:r>
      <w:r w:rsidRPr="00CE42C2">
        <w:rPr>
          <w:rFonts w:ascii="Times New Roman" w:hAnsi="Times New Roman" w:cs="Times New Roman"/>
          <w:sz w:val="22"/>
        </w:rPr>
        <w:t>rs72613567 was observed in patients with ALD, NAFLD, cirrhosis and even HCC</w:t>
      </w:r>
      <w:r w:rsidRPr="008A61E9">
        <w:rPr>
          <w:rFonts w:ascii="Times New Roman" w:hAnsi="Times New Roman" w:cs="Times New Roman"/>
          <w:noProof/>
          <w:sz w:val="22"/>
          <w:vertAlign w:val="superscript"/>
        </w:rPr>
        <w:t>10, 12-14, 32</w:t>
      </w:r>
      <w:r w:rsidRPr="00CE42C2">
        <w:rPr>
          <w:rFonts w:ascii="Times New Roman" w:hAnsi="Times New Roman" w:cs="Times New Roman"/>
          <w:sz w:val="22"/>
        </w:rPr>
        <w:t>. Specially, each TA allele might reduce 15% and 28% of the risk of cirrhosis and HCC, respectively. Also, the TA allele was associated with a lower liver-related mortality rate of 33% in a general population</w:t>
      </w:r>
      <w:r w:rsidRPr="008A61E9">
        <w:rPr>
          <w:rFonts w:ascii="Times New Roman" w:hAnsi="Times New Roman" w:cs="Times New Roman"/>
          <w:noProof/>
          <w:sz w:val="22"/>
          <w:vertAlign w:val="superscript"/>
        </w:rPr>
        <w:t>14</w:t>
      </w:r>
      <w:r w:rsidRPr="00CE42C2">
        <w:rPr>
          <w:rFonts w:ascii="Times New Roman" w:hAnsi="Times New Roman" w:cs="Times New Roman"/>
          <w:sz w:val="22"/>
        </w:rPr>
        <w:t xml:space="preserve">. By pooling available data from eligible studies, our meta-analysis further confirmed the protective role of </w:t>
      </w:r>
      <w:r w:rsidRPr="00CE42C2">
        <w:rPr>
          <w:rFonts w:ascii="Times New Roman" w:hAnsi="Times New Roman" w:cs="Times New Roman"/>
          <w:i/>
          <w:sz w:val="22"/>
        </w:rPr>
        <w:t xml:space="preserve">HSD17B13 </w:t>
      </w:r>
      <w:r w:rsidRPr="00CE42C2">
        <w:rPr>
          <w:rFonts w:ascii="Times New Roman" w:hAnsi="Times New Roman" w:cs="Times New Roman"/>
          <w:sz w:val="22"/>
        </w:rPr>
        <w:t>rs72613567 in liver diseases, ranging from ALD to HCC.</w:t>
      </w:r>
    </w:p>
    <w:p w14:paraId="72602D0B" w14:textId="77777777" w:rsidR="00CF03B3" w:rsidRPr="00CE42C2" w:rsidRDefault="00CF03B3" w:rsidP="003A4525">
      <w:pPr>
        <w:rPr>
          <w:rFonts w:ascii="Times New Roman" w:hAnsi="Times New Roman" w:cs="Times New Roman"/>
          <w:sz w:val="22"/>
        </w:rPr>
        <w:pPrChange w:id="1169" w:author="Author" w:date="2020-05-20T13:53:00Z">
          <w:pPr>
            <w:spacing w:line="480" w:lineRule="auto"/>
            <w:ind w:firstLine="420"/>
            <w:jc w:val="left"/>
          </w:pPr>
        </w:pPrChange>
      </w:pPr>
      <w:r w:rsidRPr="00CE42C2">
        <w:rPr>
          <w:rFonts w:ascii="Times New Roman" w:hAnsi="Times New Roman" w:cs="Times New Roman"/>
          <w:sz w:val="22"/>
        </w:rPr>
        <w:t xml:space="preserve">For NAFLD-histological progression, because there are not enough studies for meta-analysis, we instead summarize existing date according to progression features. All these included studies conducted adjustment of confounding factors. Overall, </w:t>
      </w:r>
      <w:r w:rsidRPr="00CE42C2">
        <w:rPr>
          <w:rFonts w:ascii="Times New Roman" w:hAnsi="Times New Roman" w:cs="Times New Roman"/>
          <w:i/>
          <w:sz w:val="22"/>
        </w:rPr>
        <w:t xml:space="preserve">HSD17B13 </w:t>
      </w:r>
      <w:r w:rsidRPr="00CE42C2">
        <w:rPr>
          <w:rFonts w:ascii="Times New Roman" w:hAnsi="Times New Roman" w:cs="Times New Roman"/>
          <w:sz w:val="22"/>
        </w:rPr>
        <w:t>rs72613567 demonstrated a trend to mitigate progression of NAFLD. HSD17B13 is a liver-specific enzyme to regulate liver lipid homeostasis, and its aberrant expression and high enzyme activity have been confirmed to promote the development of NAFLD</w:t>
      </w:r>
      <w:r w:rsidRPr="00831B1C">
        <w:rPr>
          <w:rFonts w:ascii="Times New Roman" w:hAnsi="Times New Roman" w:cs="Times New Roman"/>
          <w:noProof/>
          <w:sz w:val="22"/>
          <w:vertAlign w:val="superscript"/>
        </w:rPr>
        <w:t>40</w:t>
      </w:r>
      <w:r w:rsidRPr="00CE42C2">
        <w:rPr>
          <w:rFonts w:ascii="Times New Roman" w:hAnsi="Times New Roman" w:cs="Times New Roman"/>
          <w:sz w:val="22"/>
        </w:rPr>
        <w:t xml:space="preserve">. So the probable explanation is that </w:t>
      </w:r>
      <w:r w:rsidRPr="00CE42C2">
        <w:rPr>
          <w:rFonts w:ascii="Times New Roman" w:hAnsi="Times New Roman" w:cs="Times New Roman"/>
          <w:i/>
          <w:sz w:val="22"/>
        </w:rPr>
        <w:t xml:space="preserve">HSD17B13 </w:t>
      </w:r>
      <w:r w:rsidRPr="00CE42C2">
        <w:rPr>
          <w:rFonts w:ascii="Times New Roman" w:hAnsi="Times New Roman" w:cs="Times New Roman"/>
          <w:sz w:val="22"/>
        </w:rPr>
        <w:t>rs72613567 results in a loss-of-function truncated protein, thus attenu</w:t>
      </w:r>
      <w:r w:rsidR="00F2635E">
        <w:rPr>
          <w:rFonts w:ascii="Times New Roman" w:hAnsi="Times New Roman" w:cs="Times New Roman"/>
          <w:sz w:val="22"/>
        </w:rPr>
        <w:t>ating the progression of NAFLD.</w:t>
      </w:r>
    </w:p>
    <w:p w14:paraId="6EACF29C" w14:textId="77777777" w:rsidR="00CF03B3" w:rsidRPr="00CE42C2" w:rsidRDefault="00F2635E" w:rsidP="003A4525">
      <w:pPr>
        <w:rPr>
          <w:rFonts w:ascii="Times New Roman" w:hAnsi="Times New Roman" w:cs="Times New Roman"/>
          <w:sz w:val="22"/>
        </w:rPr>
        <w:pPrChange w:id="1170" w:author="Author" w:date="2020-05-20T13:53:00Z">
          <w:pPr>
            <w:spacing w:line="480" w:lineRule="auto"/>
            <w:ind w:firstLine="420"/>
            <w:jc w:val="left"/>
          </w:pPr>
        </w:pPrChange>
      </w:pPr>
      <w:r>
        <w:rPr>
          <w:rFonts w:ascii="Times New Roman" w:hAnsi="Times New Roman" w:cs="Times New Roman" w:hint="eastAsia"/>
          <w:sz w:val="22"/>
        </w:rPr>
        <w:t>S</w:t>
      </w:r>
      <w:r w:rsidR="00CF03B3" w:rsidRPr="00CE42C2">
        <w:rPr>
          <w:rFonts w:ascii="Times New Roman" w:hAnsi="Times New Roman" w:cs="Times New Roman"/>
          <w:sz w:val="22"/>
        </w:rPr>
        <w:t xml:space="preserve">everal limitations should be noted. First, only four eligible studies were included for meta-analyzing the association between </w:t>
      </w:r>
      <w:r w:rsidR="00CF03B3" w:rsidRPr="00CE42C2">
        <w:rPr>
          <w:rFonts w:ascii="Times New Roman" w:hAnsi="Times New Roman" w:cs="Times New Roman"/>
          <w:i/>
          <w:sz w:val="22"/>
        </w:rPr>
        <w:t xml:space="preserve">HSD17B13 </w:t>
      </w:r>
      <w:r w:rsidR="00CF03B3" w:rsidRPr="00CE42C2">
        <w:rPr>
          <w:rFonts w:ascii="Times New Roman" w:hAnsi="Times New Roman" w:cs="Times New Roman"/>
          <w:sz w:val="22"/>
        </w:rPr>
        <w:t xml:space="preserve">rs72613567 and liver diseases risk. The limited study number hampered further subgroup analysis, and also probably led to the unstable pooled results of any liver diseased vs. normal and alcohol cirrhosis vs. normal. Second, the effect of </w:t>
      </w:r>
      <w:r w:rsidR="00CF03B3" w:rsidRPr="00CE42C2">
        <w:rPr>
          <w:rFonts w:ascii="Times New Roman" w:hAnsi="Times New Roman" w:cs="Times New Roman"/>
          <w:i/>
          <w:sz w:val="22"/>
        </w:rPr>
        <w:t xml:space="preserve">HSD17B13 </w:t>
      </w:r>
      <w:r w:rsidR="00CF03B3" w:rsidRPr="00CE42C2">
        <w:rPr>
          <w:rFonts w:ascii="Times New Roman" w:hAnsi="Times New Roman" w:cs="Times New Roman"/>
          <w:sz w:val="22"/>
        </w:rPr>
        <w:t xml:space="preserve">rs72613567 on histological progression was failed for meta-analysis due to the few eligible studies. Instead, we summarized existing studies based on histological features. At last but not the least, our results did not cover Asian data because of no such studies reported in Asians. The minor allele frequency of </w:t>
      </w:r>
      <w:r w:rsidR="00CF03B3" w:rsidRPr="00CE42C2">
        <w:rPr>
          <w:rFonts w:ascii="Times New Roman" w:hAnsi="Times New Roman" w:cs="Times New Roman"/>
          <w:i/>
          <w:sz w:val="22"/>
        </w:rPr>
        <w:t xml:space="preserve">HSD17B13 </w:t>
      </w:r>
      <w:r w:rsidR="00CF03B3" w:rsidRPr="00CE42C2">
        <w:rPr>
          <w:rFonts w:ascii="Times New Roman" w:hAnsi="Times New Roman" w:cs="Times New Roman"/>
          <w:sz w:val="22"/>
        </w:rPr>
        <w:t>rs72613567 varies from 5% in the African population to 34% in the East Asian population. The dramatic allele differences require more studies in different ethnic populations to further validate our results.</w:t>
      </w:r>
    </w:p>
    <w:p w14:paraId="7BE42EFF" w14:textId="7E2320CF" w:rsidR="00BE4005" w:rsidRDefault="00CF03B3" w:rsidP="003A4525">
      <w:pPr>
        <w:rPr>
          <w:ins w:id="1171" w:author="Author" w:date="2020-05-12T11:36:00Z"/>
          <w:rFonts w:ascii="Times New Roman" w:hAnsi="Times New Roman" w:cs="Times New Roman"/>
          <w:sz w:val="22"/>
        </w:rPr>
        <w:pPrChange w:id="1172" w:author="Author" w:date="2020-05-20T13:53:00Z">
          <w:pPr>
            <w:ind w:firstLine="420"/>
            <w:jc w:val="left"/>
          </w:pPr>
        </w:pPrChange>
      </w:pPr>
      <w:r w:rsidRPr="00CE42C2">
        <w:rPr>
          <w:rFonts w:ascii="Times New Roman" w:hAnsi="Times New Roman" w:cs="Times New Roman"/>
          <w:sz w:val="22"/>
        </w:rPr>
        <w:t xml:space="preserve">Our study highlights that </w:t>
      </w:r>
      <w:r w:rsidRPr="00CE42C2">
        <w:rPr>
          <w:rFonts w:ascii="Times New Roman" w:hAnsi="Times New Roman" w:cs="Times New Roman"/>
          <w:i/>
          <w:sz w:val="22"/>
        </w:rPr>
        <w:t xml:space="preserve">HSD17B13 </w:t>
      </w:r>
      <w:r w:rsidRPr="00CE42C2">
        <w:rPr>
          <w:rFonts w:ascii="Times New Roman" w:hAnsi="Times New Roman" w:cs="Times New Roman"/>
          <w:sz w:val="22"/>
        </w:rPr>
        <w:t>rs72613567 exhibits a significant protection against multiple categories of liver disease</w:t>
      </w:r>
      <w:r>
        <w:rPr>
          <w:rFonts w:ascii="Times New Roman" w:hAnsi="Times New Roman" w:cs="Times New Roman"/>
          <w:sz w:val="22"/>
        </w:rPr>
        <w:t>s</w:t>
      </w:r>
      <w:r w:rsidRPr="00CE42C2">
        <w:rPr>
          <w:rFonts w:ascii="Times New Roman" w:hAnsi="Times New Roman" w:cs="Times New Roman"/>
          <w:sz w:val="22"/>
        </w:rPr>
        <w:t>, and consistently, it tends towards milder progression of NAFLD. In view of disease treatment, this work also supports that people at high risk of liver diseases may be benefit from HSD17B13 inhibition. More studies, especially on Asians, are required to further validate our results.</w:t>
      </w:r>
    </w:p>
    <w:p w14:paraId="24AEA9E6" w14:textId="5ADD24AB" w:rsidR="003D7278" w:rsidRDefault="003D7278" w:rsidP="003A4525">
      <w:pPr>
        <w:rPr>
          <w:ins w:id="1173" w:author="Author" w:date="2020-05-12T11:36:00Z"/>
          <w:rFonts w:ascii="Times New Roman" w:hAnsi="Times New Roman" w:cs="Times New Roman"/>
          <w:sz w:val="22"/>
        </w:rPr>
        <w:pPrChange w:id="1174" w:author="Author" w:date="2020-05-20T13:53:00Z">
          <w:pPr>
            <w:jc w:val="left"/>
          </w:pPr>
        </w:pPrChange>
      </w:pPr>
    </w:p>
    <w:p w14:paraId="462F0F18" w14:textId="753EF407" w:rsidR="0096749F" w:rsidRDefault="00EE1320" w:rsidP="003A4525">
      <w:pPr>
        <w:rPr>
          <w:ins w:id="1175" w:author="Author" w:date="2020-05-12T11:39:00Z"/>
          <w:rFonts w:ascii="Times New Roman" w:hAnsi="Times New Roman" w:cs="Times New Roman"/>
          <w:b/>
          <w:bCs/>
          <w:sz w:val="22"/>
        </w:rPr>
        <w:pPrChange w:id="1176" w:author="Author" w:date="2020-05-20T13:53:00Z">
          <w:pPr>
            <w:jc w:val="left"/>
          </w:pPr>
        </w:pPrChange>
      </w:pPr>
      <w:commentRangeStart w:id="1177"/>
      <w:ins w:id="1178" w:author="Author" w:date="2020-05-12T11:39:00Z">
        <w:r w:rsidRPr="00EE1320">
          <w:rPr>
            <w:rFonts w:ascii="Times New Roman" w:hAnsi="Times New Roman" w:cs="Times New Roman"/>
            <w:b/>
            <w:bCs/>
            <w:sz w:val="22"/>
          </w:rPr>
          <w:t>Acknowledgements</w:t>
        </w:r>
      </w:ins>
    </w:p>
    <w:p w14:paraId="1453F676" w14:textId="77777777" w:rsidR="00EE1320" w:rsidRDefault="00EE1320" w:rsidP="003A4525">
      <w:pPr>
        <w:rPr>
          <w:ins w:id="1179" w:author="Author" w:date="2020-05-12T11:39:00Z"/>
          <w:rFonts w:ascii="Times New Roman" w:hAnsi="Times New Roman" w:cs="Times New Roman"/>
          <w:b/>
          <w:bCs/>
          <w:sz w:val="22"/>
        </w:rPr>
        <w:pPrChange w:id="1180" w:author="Author" w:date="2020-05-20T13:53:00Z">
          <w:pPr>
            <w:jc w:val="left"/>
          </w:pPr>
        </w:pPrChange>
      </w:pPr>
      <w:ins w:id="1181" w:author="Author" w:date="2020-05-12T11:39:00Z">
        <w:r w:rsidRPr="00B9629C">
          <w:rPr>
            <w:rFonts w:ascii="Times New Roman" w:hAnsi="Times New Roman" w:cs="Times New Roman"/>
            <w:sz w:val="22"/>
          </w:rPr>
          <w:t>Insert here.</w:t>
        </w:r>
        <w:commentRangeEnd w:id="1177"/>
        <w:r w:rsidR="00992BED">
          <w:rPr>
            <w:rStyle w:val="Refdecomentario"/>
          </w:rPr>
          <w:commentReference w:id="1177"/>
        </w:r>
      </w:ins>
    </w:p>
    <w:p w14:paraId="0B24A6DC" w14:textId="77777777" w:rsidR="00EE1320" w:rsidRDefault="00EE1320" w:rsidP="003A4525">
      <w:pPr>
        <w:rPr>
          <w:ins w:id="1182" w:author="Author" w:date="2020-05-12T11:39:00Z"/>
          <w:rFonts w:ascii="Times New Roman" w:hAnsi="Times New Roman" w:cs="Times New Roman"/>
          <w:b/>
          <w:bCs/>
          <w:sz w:val="22"/>
        </w:rPr>
        <w:pPrChange w:id="1183" w:author="Author" w:date="2020-05-20T13:53:00Z">
          <w:pPr>
            <w:jc w:val="left"/>
          </w:pPr>
        </w:pPrChange>
      </w:pPr>
    </w:p>
    <w:p w14:paraId="11EE4075" w14:textId="5A0457FA" w:rsidR="0096749F" w:rsidRDefault="0096749F" w:rsidP="003A4525">
      <w:pPr>
        <w:rPr>
          <w:ins w:id="1184" w:author="Author" w:date="2020-05-12T11:39:00Z"/>
          <w:rFonts w:ascii="Times New Roman" w:hAnsi="Times New Roman" w:cs="Times New Roman"/>
          <w:b/>
          <w:bCs/>
          <w:sz w:val="22"/>
        </w:rPr>
        <w:pPrChange w:id="1185" w:author="Author" w:date="2020-05-20T13:53:00Z">
          <w:pPr>
            <w:jc w:val="left"/>
          </w:pPr>
        </w:pPrChange>
      </w:pPr>
      <w:commentRangeStart w:id="1186"/>
      <w:ins w:id="1187" w:author="Author" w:date="2020-05-12T11:39:00Z">
        <w:r>
          <w:rPr>
            <w:rFonts w:ascii="Times New Roman" w:hAnsi="Times New Roman" w:cs="Times New Roman"/>
            <w:b/>
            <w:bCs/>
            <w:sz w:val="22"/>
          </w:rPr>
          <w:t>Conflicts of interest</w:t>
        </w:r>
      </w:ins>
    </w:p>
    <w:p w14:paraId="2BF81595" w14:textId="08592F04" w:rsidR="0096749F" w:rsidRDefault="0096749F" w:rsidP="003A4525">
      <w:pPr>
        <w:rPr>
          <w:ins w:id="1188" w:author="Author" w:date="2020-05-12T11:39:00Z"/>
          <w:rFonts w:ascii="Times New Roman" w:hAnsi="Times New Roman" w:cs="Times New Roman"/>
          <w:b/>
          <w:bCs/>
          <w:sz w:val="22"/>
        </w:rPr>
        <w:pPrChange w:id="1189" w:author="Author" w:date="2020-05-20T13:53:00Z">
          <w:pPr>
            <w:jc w:val="left"/>
          </w:pPr>
        </w:pPrChange>
      </w:pPr>
      <w:ins w:id="1190" w:author="Author" w:date="2020-05-12T11:39:00Z">
        <w:r w:rsidRPr="00B9629C">
          <w:rPr>
            <w:rFonts w:ascii="Times New Roman" w:hAnsi="Times New Roman" w:cs="Times New Roman"/>
            <w:sz w:val="22"/>
          </w:rPr>
          <w:t>Insert here.</w:t>
        </w:r>
      </w:ins>
      <w:commentRangeEnd w:id="1186"/>
      <w:ins w:id="1191" w:author="Author" w:date="2020-05-12T11:40:00Z">
        <w:r w:rsidR="001F2D8D">
          <w:rPr>
            <w:rStyle w:val="Refdecomentario"/>
          </w:rPr>
          <w:commentReference w:id="1186"/>
        </w:r>
      </w:ins>
    </w:p>
    <w:p w14:paraId="7252208A" w14:textId="77777777" w:rsidR="0096749F" w:rsidRDefault="0096749F" w:rsidP="003A4525">
      <w:pPr>
        <w:rPr>
          <w:ins w:id="1192" w:author="Author" w:date="2020-05-12T11:39:00Z"/>
          <w:rFonts w:ascii="Times New Roman" w:hAnsi="Times New Roman" w:cs="Times New Roman"/>
          <w:b/>
          <w:bCs/>
          <w:sz w:val="22"/>
        </w:rPr>
        <w:pPrChange w:id="1193" w:author="Author" w:date="2020-05-20T13:53:00Z">
          <w:pPr>
            <w:jc w:val="left"/>
          </w:pPr>
        </w:pPrChange>
      </w:pPr>
    </w:p>
    <w:p w14:paraId="70D49321" w14:textId="428B3A8E" w:rsidR="003D7278" w:rsidRDefault="003D7278" w:rsidP="003A4525">
      <w:pPr>
        <w:rPr>
          <w:ins w:id="1194" w:author="Author" w:date="2020-05-12T11:36:00Z"/>
          <w:rFonts w:ascii="Times New Roman" w:hAnsi="Times New Roman" w:cs="Times New Roman"/>
          <w:b/>
          <w:bCs/>
          <w:sz w:val="22"/>
        </w:rPr>
        <w:pPrChange w:id="1195" w:author="Author" w:date="2020-05-20T13:53:00Z">
          <w:pPr>
            <w:jc w:val="left"/>
          </w:pPr>
        </w:pPrChange>
      </w:pPr>
      <w:commentRangeStart w:id="1196"/>
      <w:ins w:id="1197" w:author="Author" w:date="2020-05-12T11:36:00Z">
        <w:r w:rsidRPr="003D7278">
          <w:rPr>
            <w:rFonts w:ascii="Times New Roman" w:hAnsi="Times New Roman" w:cs="Times New Roman"/>
            <w:b/>
            <w:bCs/>
            <w:sz w:val="22"/>
            <w:rPrChange w:id="1198" w:author="Author" w:date="2020-05-12T11:36:00Z">
              <w:rPr>
                <w:rFonts w:ascii="Times New Roman" w:hAnsi="Times New Roman" w:cs="Times New Roman"/>
                <w:sz w:val="22"/>
              </w:rPr>
            </w:rPrChange>
          </w:rPr>
          <w:t>References</w:t>
        </w:r>
      </w:ins>
    </w:p>
    <w:p w14:paraId="4DD81907" w14:textId="5C2357DF" w:rsidR="003D7278" w:rsidRPr="003D7278" w:rsidRDefault="003D7278" w:rsidP="003A4525">
      <w:pPr>
        <w:rPr>
          <w:rFonts w:ascii="Times New Roman" w:hAnsi="Times New Roman" w:cs="Times New Roman"/>
          <w:sz w:val="22"/>
        </w:rPr>
        <w:pPrChange w:id="1199" w:author="Author" w:date="2020-05-20T13:53:00Z">
          <w:pPr>
            <w:spacing w:line="480" w:lineRule="auto"/>
            <w:ind w:firstLine="420"/>
            <w:jc w:val="left"/>
          </w:pPr>
        </w:pPrChange>
      </w:pPr>
      <w:ins w:id="1200" w:author="Author" w:date="2020-05-12T11:36:00Z">
        <w:r w:rsidRPr="003D7278">
          <w:rPr>
            <w:rFonts w:ascii="Times New Roman" w:hAnsi="Times New Roman" w:cs="Times New Roman"/>
            <w:sz w:val="22"/>
            <w:rPrChange w:id="1201" w:author="Author" w:date="2020-05-12T11:36:00Z">
              <w:rPr>
                <w:rFonts w:ascii="Times New Roman" w:hAnsi="Times New Roman" w:cs="Times New Roman"/>
                <w:b/>
                <w:bCs/>
                <w:sz w:val="22"/>
              </w:rPr>
            </w:rPrChange>
          </w:rPr>
          <w:lastRenderedPageBreak/>
          <w:t>Insert here.</w:t>
        </w:r>
      </w:ins>
      <w:commentRangeEnd w:id="1196"/>
      <w:ins w:id="1202" w:author="Author" w:date="2020-05-12T11:41:00Z">
        <w:r w:rsidR="009D194E">
          <w:rPr>
            <w:rStyle w:val="Refdecomentario"/>
          </w:rPr>
          <w:commentReference w:id="1196"/>
        </w:r>
      </w:ins>
    </w:p>
    <w:sectPr w:rsidR="003D7278" w:rsidRPr="003D7278" w:rsidSect="00BB6EE6">
      <w:footerReference w:type="default" r:id="rId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9" w:author="Author" w:date="2020-05-12T11:34:00Z" w:initials="A">
    <w:p w14:paraId="4F647AE7" w14:textId="77777777" w:rsidR="00EB6DB5" w:rsidRDefault="00EB6DB5" w:rsidP="003D7278">
      <w:pPr>
        <w:pStyle w:val="Textocomentario"/>
      </w:pPr>
      <w:r>
        <w:rPr>
          <w:rStyle w:val="Refdecomentario"/>
        </w:rPr>
        <w:annotationRef/>
      </w:r>
      <w:r>
        <w:t>Dear Author,</w:t>
      </w:r>
    </w:p>
    <w:p w14:paraId="5CCBBF91" w14:textId="77777777" w:rsidR="00EB6DB5" w:rsidRDefault="00EB6DB5" w:rsidP="003D7278">
      <w:pPr>
        <w:pStyle w:val="Textocomentario"/>
      </w:pPr>
      <w:r>
        <w:t xml:space="preserve">Thanks for providing this opportunity to assist you with this manuscript. </w:t>
      </w:r>
    </w:p>
    <w:p w14:paraId="0F80FABD" w14:textId="25F49512" w:rsidR="00EB6DB5" w:rsidRDefault="00EB6DB5" w:rsidP="003D7278">
      <w:pPr>
        <w:pStyle w:val="Textocomentario"/>
      </w:pPr>
      <w:r>
        <w:t xml:space="preserve">I have edited the text for language, grammar, and improved clarity. I have also checked the manuscript for conformance with the formatting guidelines for </w:t>
      </w:r>
      <w:r w:rsidRPr="002B1BF9">
        <w:rPr>
          <w:i/>
          <w:iCs/>
        </w:rPr>
        <w:t>European Review for Medical and Pharmacological Sciences</w:t>
      </w:r>
      <w:r>
        <w:t xml:space="preserve">. In the cases where additional information is required from you, I have added comments to bring them to your attention. Should you have any concerns, please feel free to get back to me. </w:t>
      </w:r>
    </w:p>
    <w:p w14:paraId="37025D44" w14:textId="621FEF10" w:rsidR="00EB6DB5" w:rsidRDefault="00EB6DB5" w:rsidP="003D7278">
      <w:pPr>
        <w:pStyle w:val="Textocomentario"/>
      </w:pPr>
      <w:r>
        <w:t>My best wishes for your success with the manuscript.</w:t>
      </w:r>
    </w:p>
  </w:comment>
  <w:comment w:id="170" w:author="Author" w:date="2020-05-12T11:57:00Z" w:initials="A">
    <w:p w14:paraId="2D91F1A2" w14:textId="2B50E77A" w:rsidR="00EB6DB5" w:rsidRDefault="00EB6DB5">
      <w:pPr>
        <w:pStyle w:val="Textocomentario"/>
      </w:pPr>
      <w:r>
        <w:rPr>
          <w:rStyle w:val="Refdecomentario"/>
        </w:rPr>
        <w:annotationRef/>
      </w:r>
      <w:r>
        <w:t>Please provide the full names and institutional affiliations for the authors, and denote the corresponding author with an asterisk (*).</w:t>
      </w:r>
    </w:p>
  </w:comment>
  <w:comment w:id="172" w:author="Author" w:date="2020-05-12T11:58:00Z" w:initials="A">
    <w:p w14:paraId="137EB844" w14:textId="56FB8D48" w:rsidR="00EB6DB5" w:rsidRDefault="00EB6DB5">
      <w:pPr>
        <w:pStyle w:val="Textocomentario"/>
      </w:pPr>
      <w:r>
        <w:rPr>
          <w:rStyle w:val="Refdecomentario"/>
        </w:rPr>
        <w:annotationRef/>
      </w:r>
      <w:r>
        <w:t>Please provide contact details, including an email address, for the corresponding author.</w:t>
      </w:r>
    </w:p>
  </w:comment>
  <w:comment w:id="175" w:author="Author" w:date="2020-05-12T11:36:00Z" w:initials="A">
    <w:p w14:paraId="05500F1D" w14:textId="165F805F" w:rsidR="00EB6DB5" w:rsidRPr="004E7942" w:rsidRDefault="00EB6DB5" w:rsidP="004E7942">
      <w:pPr>
        <w:pStyle w:val="Textocomentario"/>
        <w:rPr>
          <w:rFonts w:cstheme="minorHAnsi"/>
        </w:rPr>
      </w:pPr>
      <w:r w:rsidRPr="004E7942">
        <w:rPr>
          <w:rStyle w:val="Refdecomentario"/>
          <w:rFonts w:cstheme="minorHAnsi"/>
        </w:rPr>
        <w:annotationRef/>
      </w:r>
      <w:r w:rsidRPr="004E7942">
        <w:rPr>
          <w:rStyle w:val="Refdecomentario"/>
          <w:rFonts w:cstheme="minorHAnsi"/>
        </w:rPr>
        <w:t xml:space="preserve">Please format your Abstract as </w:t>
      </w:r>
      <w:r w:rsidRPr="004E7942">
        <w:rPr>
          <w:rFonts w:cstheme="minorHAnsi"/>
          <w:color w:val="222222"/>
          <w:sz w:val="21"/>
          <w:szCs w:val="21"/>
        </w:rPr>
        <w:t>a structured summary, using all of the following headings: </w:t>
      </w:r>
    </w:p>
    <w:p w14:paraId="1B4A0B9E" w14:textId="388AC876" w:rsidR="00EB6DB5" w:rsidRPr="004E7942" w:rsidRDefault="00EB6DB5" w:rsidP="004E7942">
      <w:pPr>
        <w:pStyle w:val="Textocomentario"/>
        <w:numPr>
          <w:ilvl w:val="0"/>
          <w:numId w:val="1"/>
        </w:numPr>
        <w:rPr>
          <w:rStyle w:val="Textoennegrita"/>
          <w:rFonts w:cstheme="minorHAnsi"/>
          <w:color w:val="222222"/>
          <w:sz w:val="21"/>
          <w:szCs w:val="21"/>
        </w:rPr>
      </w:pPr>
      <w:r>
        <w:rPr>
          <w:rStyle w:val="Textoennegrita"/>
          <w:rFonts w:cstheme="minorHAnsi"/>
          <w:color w:val="222222"/>
          <w:sz w:val="21"/>
          <w:szCs w:val="21"/>
        </w:rPr>
        <w:t xml:space="preserve"> </w:t>
      </w:r>
      <w:r w:rsidRPr="004E7942">
        <w:rPr>
          <w:rStyle w:val="Textoennegrita"/>
          <w:rFonts w:cstheme="minorHAnsi"/>
          <w:color w:val="222222"/>
          <w:sz w:val="21"/>
          <w:szCs w:val="21"/>
        </w:rPr>
        <w:t>OBJECTIVE</w:t>
      </w:r>
    </w:p>
    <w:p w14:paraId="37755C75" w14:textId="3F391CB3" w:rsidR="00EB6DB5" w:rsidRPr="004E7942" w:rsidRDefault="00EB6DB5" w:rsidP="004E7942">
      <w:pPr>
        <w:pStyle w:val="Textocomentario"/>
        <w:numPr>
          <w:ilvl w:val="0"/>
          <w:numId w:val="1"/>
        </w:numPr>
        <w:rPr>
          <w:rFonts w:cstheme="minorHAnsi"/>
          <w:color w:val="222222"/>
          <w:sz w:val="21"/>
          <w:szCs w:val="21"/>
        </w:rPr>
      </w:pPr>
      <w:r>
        <w:rPr>
          <w:rStyle w:val="Textoennegrita"/>
          <w:rFonts w:cstheme="minorHAnsi"/>
          <w:color w:val="222222"/>
          <w:sz w:val="21"/>
          <w:szCs w:val="21"/>
        </w:rPr>
        <w:t xml:space="preserve"> </w:t>
      </w:r>
      <w:r w:rsidRPr="004E7942">
        <w:rPr>
          <w:rStyle w:val="Textoennegrita"/>
          <w:rFonts w:cstheme="minorHAnsi"/>
          <w:color w:val="222222"/>
          <w:sz w:val="21"/>
          <w:szCs w:val="21"/>
        </w:rPr>
        <w:t>MATERIALS AND METHODS </w:t>
      </w:r>
      <w:r w:rsidRPr="004E7942">
        <w:rPr>
          <w:rStyle w:val="nfasis"/>
          <w:rFonts w:cstheme="minorHAnsi"/>
          <w:i w:val="0"/>
          <w:iCs w:val="0"/>
          <w:color w:val="222222"/>
          <w:sz w:val="21"/>
          <w:szCs w:val="21"/>
        </w:rPr>
        <w:t>or</w:t>
      </w:r>
      <w:r w:rsidRPr="004E7942">
        <w:rPr>
          <w:rFonts w:cstheme="minorHAnsi"/>
          <w:color w:val="222222"/>
          <w:sz w:val="21"/>
          <w:szCs w:val="21"/>
        </w:rPr>
        <w:t> </w:t>
      </w:r>
      <w:r w:rsidRPr="004E7942">
        <w:rPr>
          <w:rStyle w:val="Textoennegrita"/>
          <w:rFonts w:cstheme="minorHAnsi"/>
          <w:color w:val="222222"/>
          <w:sz w:val="21"/>
          <w:szCs w:val="21"/>
        </w:rPr>
        <w:t>PATIENTS AND</w:t>
      </w:r>
      <w:r>
        <w:rPr>
          <w:rStyle w:val="Textoennegrita"/>
          <w:rFonts w:cstheme="minorHAnsi"/>
          <w:color w:val="222222"/>
          <w:sz w:val="21"/>
          <w:szCs w:val="21"/>
        </w:rPr>
        <w:t xml:space="preserve"> </w:t>
      </w:r>
      <w:r w:rsidRPr="004E7942">
        <w:rPr>
          <w:rStyle w:val="Textoennegrita"/>
          <w:rFonts w:cstheme="minorHAnsi"/>
          <w:color w:val="222222"/>
          <w:sz w:val="21"/>
          <w:szCs w:val="21"/>
        </w:rPr>
        <w:t>METHODS</w:t>
      </w:r>
      <w:r w:rsidRPr="004E7942">
        <w:rPr>
          <w:rFonts w:cstheme="minorHAnsi"/>
          <w:color w:val="222222"/>
          <w:sz w:val="21"/>
          <w:szCs w:val="21"/>
        </w:rPr>
        <w:t> </w:t>
      </w:r>
    </w:p>
    <w:p w14:paraId="204B79BB" w14:textId="0D0EE3F6" w:rsidR="00EB6DB5" w:rsidRPr="004E7942" w:rsidRDefault="00EB6DB5" w:rsidP="004E7942">
      <w:pPr>
        <w:pStyle w:val="Textocomentario"/>
        <w:numPr>
          <w:ilvl w:val="0"/>
          <w:numId w:val="1"/>
        </w:numPr>
        <w:rPr>
          <w:rFonts w:cstheme="minorHAnsi"/>
        </w:rPr>
      </w:pPr>
      <w:r>
        <w:rPr>
          <w:rStyle w:val="Textoennegrita"/>
          <w:rFonts w:cstheme="minorHAnsi"/>
          <w:color w:val="222222"/>
          <w:sz w:val="21"/>
          <w:szCs w:val="21"/>
        </w:rPr>
        <w:t xml:space="preserve"> </w:t>
      </w:r>
      <w:r w:rsidRPr="004E7942">
        <w:rPr>
          <w:rStyle w:val="Textoennegrita"/>
          <w:rFonts w:cstheme="minorHAnsi"/>
          <w:color w:val="222222"/>
          <w:sz w:val="21"/>
          <w:szCs w:val="21"/>
        </w:rPr>
        <w:t>RESULTS</w:t>
      </w:r>
      <w:r w:rsidRPr="004E7942">
        <w:rPr>
          <w:rFonts w:cstheme="minorHAnsi"/>
          <w:color w:val="222222"/>
          <w:sz w:val="21"/>
          <w:szCs w:val="21"/>
        </w:rPr>
        <w:t> </w:t>
      </w:r>
    </w:p>
  </w:comment>
  <w:comment w:id="176" w:author="Author" w:date="2020-05-12T11:44:00Z" w:initials="A">
    <w:p w14:paraId="2A2B1521" w14:textId="5B43AE71" w:rsidR="00EB6DB5" w:rsidRDefault="00EB6DB5">
      <w:pPr>
        <w:pStyle w:val="Textocomentario"/>
      </w:pPr>
      <w:r>
        <w:rPr>
          <w:rStyle w:val="Refdecomentario"/>
        </w:rPr>
        <w:annotationRef/>
      </w:r>
      <w:r>
        <w:t>Abstract is &lt;270 words, as per the journal guidelines.</w:t>
      </w:r>
    </w:p>
  </w:comment>
  <w:comment w:id="1020" w:author="Author" w:date="2020-05-12T11:52:00Z" w:initials="A">
    <w:p w14:paraId="1A9654CD" w14:textId="42FC2B15" w:rsidR="00EB6DB5" w:rsidRDefault="00EB6DB5">
      <w:pPr>
        <w:pStyle w:val="Textocomentario"/>
      </w:pPr>
      <w:r>
        <w:rPr>
          <w:rStyle w:val="Refdecomentario"/>
        </w:rPr>
        <w:annotationRef/>
      </w:r>
      <w:r>
        <w:t xml:space="preserve">Please define “ALD” in full. All </w:t>
      </w:r>
      <w:r w:rsidRPr="0031109C">
        <w:t>non-standard abbreviations should be defined at the</w:t>
      </w:r>
      <w:r>
        <w:t>ir</w:t>
      </w:r>
      <w:r w:rsidRPr="0031109C">
        <w:t xml:space="preserve"> first occurrence.</w:t>
      </w:r>
    </w:p>
  </w:comment>
  <w:comment w:id="1052" w:author="Author" w:date="2020-05-12T11:54:00Z" w:initials="A">
    <w:p w14:paraId="2CA0673C" w14:textId="281E7C92" w:rsidR="00EB6DB5" w:rsidRDefault="00EB6DB5" w:rsidP="0031109C">
      <w:pPr>
        <w:pStyle w:val="Textocomentario"/>
      </w:pPr>
      <w:r>
        <w:rPr>
          <w:rStyle w:val="Refdecomentario"/>
        </w:rPr>
        <w:annotationRef/>
      </w:r>
      <w:r>
        <w:rPr>
          <w:rStyle w:val="Refdecomentario"/>
        </w:rPr>
        <w:annotationRef/>
      </w:r>
      <w:r>
        <w:t>Please define “GWAS”.</w:t>
      </w:r>
    </w:p>
  </w:comment>
  <w:comment w:id="1177" w:author="Author" w:date="2020-05-12T11:39:00Z" w:initials="A">
    <w:p w14:paraId="4CC7599E" w14:textId="77777777" w:rsidR="00EB6DB5" w:rsidRDefault="00EB6DB5" w:rsidP="009D194E">
      <w:pPr>
        <w:pStyle w:val="Textocomentario"/>
      </w:pPr>
      <w:r>
        <w:rPr>
          <w:rStyle w:val="Refdecomentario"/>
        </w:rPr>
        <w:annotationRef/>
      </w:r>
      <w:r>
        <w:t xml:space="preserve">Please use this section to provide the details of any </w:t>
      </w:r>
      <w:r w:rsidRPr="00992BED">
        <w:t xml:space="preserve">relevant sources of funding in support of the preparation of a manuscript. </w:t>
      </w:r>
    </w:p>
    <w:p w14:paraId="3E8AEE3F" w14:textId="77777777" w:rsidR="00EB6DB5" w:rsidRDefault="00EB6DB5" w:rsidP="009D194E">
      <w:pPr>
        <w:pStyle w:val="Textocomentario"/>
      </w:pPr>
    </w:p>
    <w:p w14:paraId="362DB2F7" w14:textId="16C5D50C" w:rsidR="00EB6DB5" w:rsidRDefault="00EB6DB5" w:rsidP="009D194E">
      <w:pPr>
        <w:pStyle w:val="Textocomentario"/>
      </w:pPr>
      <w:r>
        <w:t xml:space="preserve">The </w:t>
      </w:r>
      <w:r w:rsidRPr="009D194E">
        <w:rPr>
          <w:i/>
          <w:iCs/>
        </w:rPr>
        <w:t>European Review for Medical and Pharmacological Sciences</w:t>
      </w:r>
      <w:r w:rsidRPr="00992BED">
        <w:t xml:space="preserve"> requires full disclosure of financial support as to whether it is from the tobacco industry, the pharmaceutical or any other industry, government agencies, or any other source</w:t>
      </w:r>
      <w:r>
        <w:t>.</w:t>
      </w:r>
    </w:p>
  </w:comment>
  <w:comment w:id="1186" w:author="Author" w:date="2020-05-12T11:40:00Z" w:initials="A">
    <w:p w14:paraId="720F3FA3" w14:textId="67DF2DE4" w:rsidR="00EB6DB5" w:rsidRDefault="00EB6DB5">
      <w:pPr>
        <w:pStyle w:val="Textocomentario"/>
      </w:pPr>
      <w:r>
        <w:rPr>
          <w:rStyle w:val="Refdecomentario"/>
        </w:rPr>
        <w:annotationRef/>
      </w:r>
      <w:r>
        <w:t xml:space="preserve">Please use this section to declare </w:t>
      </w:r>
      <w:r w:rsidRPr="001F2D8D">
        <w:t>any conflicts of interest</w:t>
      </w:r>
      <w:r>
        <w:t xml:space="preserve"> </w:t>
      </w:r>
      <w:r w:rsidRPr="001F2D8D">
        <w:t xml:space="preserve">and to provide details of these. If </w:t>
      </w:r>
      <w:r>
        <w:t>no such conflicts exist, please state “There are no conflicts of interest to declare.”</w:t>
      </w:r>
    </w:p>
  </w:comment>
  <w:comment w:id="1196" w:author="Author" w:date="2020-05-12T11:41:00Z" w:initials="A">
    <w:p w14:paraId="72E2CC43" w14:textId="044079F2" w:rsidR="00EB6DB5" w:rsidRDefault="00EB6DB5" w:rsidP="009D194E">
      <w:pPr>
        <w:pStyle w:val="Textocomentario"/>
      </w:pPr>
      <w:r>
        <w:rPr>
          <w:rStyle w:val="Refdecomentario"/>
        </w:rPr>
        <w:annotationRef/>
      </w:r>
      <w:r>
        <w:t>Please insert the citations used in your review in this section, in the form a numbered list with references in order of appearance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025D44" w15:done="0"/>
  <w15:commentEx w15:paraId="2D91F1A2" w15:done="0"/>
  <w15:commentEx w15:paraId="137EB844" w15:done="0"/>
  <w15:commentEx w15:paraId="204B79BB" w15:done="0"/>
  <w15:commentEx w15:paraId="2A2B1521" w15:done="0"/>
  <w15:commentEx w15:paraId="1A9654CD" w15:done="0"/>
  <w15:commentEx w15:paraId="2CA0673C" w15:done="0"/>
  <w15:commentEx w15:paraId="362DB2F7" w15:done="0"/>
  <w15:commentEx w15:paraId="720F3FA3" w15:done="0"/>
  <w15:commentEx w15:paraId="72E2CC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50861" w16cex:dateUtc="2020-05-12T10:34:00Z"/>
  <w16cex:commentExtensible w16cex:durableId="22650DBF" w16cex:dateUtc="2020-05-12T10:57:00Z"/>
  <w16cex:commentExtensible w16cex:durableId="22650DD2" w16cex:dateUtc="2020-05-12T10:58:00Z"/>
  <w16cex:commentExtensible w16cex:durableId="226508D0" w16cex:dateUtc="2020-05-12T10:36:00Z"/>
  <w16cex:commentExtensible w16cex:durableId="22650AB1" w16cex:dateUtc="2020-05-12T10:44:00Z"/>
  <w16cex:commentExtensible w16cex:durableId="22650C62" w16cex:dateUtc="2020-05-12T10:52:00Z"/>
  <w16cex:commentExtensible w16cex:durableId="22650CDF" w16cex:dateUtc="2020-05-12T10:54:00Z"/>
  <w16cex:commentExtensible w16cex:durableId="2265098A" w16cex:dateUtc="2020-05-12T10:39:00Z"/>
  <w16cex:commentExtensible w16cex:durableId="226509A8" w16cex:dateUtc="2020-05-12T10:40:00Z"/>
  <w16cex:commentExtensible w16cex:durableId="22650A01" w16cex:dateUtc="2020-05-12T1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025D44" w16cid:durableId="22650861"/>
  <w16cid:commentId w16cid:paraId="2D91F1A2" w16cid:durableId="22650DBF"/>
  <w16cid:commentId w16cid:paraId="137EB844" w16cid:durableId="22650DD2"/>
  <w16cid:commentId w16cid:paraId="204B79BB" w16cid:durableId="226508D0"/>
  <w16cid:commentId w16cid:paraId="2A2B1521" w16cid:durableId="22650AB1"/>
  <w16cid:commentId w16cid:paraId="1A9654CD" w16cid:durableId="22650C62"/>
  <w16cid:commentId w16cid:paraId="2CA0673C" w16cid:durableId="22650CDF"/>
  <w16cid:commentId w16cid:paraId="362DB2F7" w16cid:durableId="2265098A"/>
  <w16cid:commentId w16cid:paraId="720F3FA3" w16cid:durableId="226509A8"/>
  <w16cid:commentId w16cid:paraId="72E2CC43" w16cid:durableId="22650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296D5" w14:textId="77777777" w:rsidR="006518D3" w:rsidRDefault="006518D3">
      <w:r>
        <w:separator/>
      </w:r>
    </w:p>
  </w:endnote>
  <w:endnote w:type="continuationSeparator" w:id="0">
    <w:p w14:paraId="3A4D3B0E" w14:textId="77777777" w:rsidR="006518D3" w:rsidRDefault="0065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4457768"/>
      <w:docPartObj>
        <w:docPartGallery w:val="Page Numbers (Bottom of Page)"/>
        <w:docPartUnique/>
      </w:docPartObj>
    </w:sdtPr>
    <w:sdtContent>
      <w:p w14:paraId="4909C4D0" w14:textId="77777777" w:rsidR="00EB6DB5" w:rsidRDefault="00EB6DB5">
        <w:pPr>
          <w:pStyle w:val="Piedepgina"/>
          <w:jc w:val="center"/>
        </w:pPr>
        <w:r>
          <w:fldChar w:fldCharType="begin"/>
        </w:r>
        <w:r>
          <w:instrText>PAGE   \* MERGEFORMAT</w:instrText>
        </w:r>
        <w:r>
          <w:fldChar w:fldCharType="separate"/>
        </w:r>
        <w:r w:rsidRPr="00F2635E">
          <w:rPr>
            <w:noProof/>
            <w:lang w:val="zh-CN"/>
          </w:rPr>
          <w:t>7</w:t>
        </w:r>
        <w:r>
          <w:fldChar w:fldCharType="end"/>
        </w:r>
      </w:p>
    </w:sdtContent>
  </w:sdt>
  <w:p w14:paraId="16D02F70" w14:textId="77777777" w:rsidR="00EB6DB5" w:rsidRDefault="00EB6D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5D6A7" w14:textId="77777777" w:rsidR="006518D3" w:rsidRDefault="006518D3">
      <w:r>
        <w:separator/>
      </w:r>
    </w:p>
  </w:footnote>
  <w:footnote w:type="continuationSeparator" w:id="0">
    <w:p w14:paraId="16D1640C" w14:textId="77777777" w:rsidR="006518D3" w:rsidRDefault="0065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C28D9"/>
    <w:multiLevelType w:val="multilevel"/>
    <w:tmpl w:val="783890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46F1D25"/>
    <w:multiLevelType w:val="hybridMultilevel"/>
    <w:tmpl w:val="4E600D90"/>
    <w:lvl w:ilvl="0" w:tplc="6CAC984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662FA"/>
    <w:multiLevelType w:val="hybridMultilevel"/>
    <w:tmpl w:val="35D23502"/>
    <w:lvl w:ilvl="0" w:tplc="FA1C97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72AB9"/>
    <w:multiLevelType w:val="hybridMultilevel"/>
    <w:tmpl w:val="E5BE2BF8"/>
    <w:lvl w:ilvl="0" w:tplc="B20060E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C7D0A"/>
    <w:multiLevelType w:val="multilevel"/>
    <w:tmpl w:val="9BDCE3D8"/>
    <w:lvl w:ilvl="0">
      <w:start w:val="4"/>
      <w:numFmt w:val="decimal"/>
      <w:lvlText w:val="%1"/>
      <w:lvlJc w:val="left"/>
      <w:pPr>
        <w:ind w:left="360" w:hanging="360"/>
      </w:pPr>
      <w:rPr>
        <w:rFonts w:hint="default"/>
      </w:rPr>
    </w:lvl>
    <w:lvl w:ilvl="1">
      <w:start w:val="1"/>
      <w:numFmt w:val="decimal"/>
      <w:lvlText w:val="%1.%2"/>
      <w:lvlJc w:val="left"/>
      <w:pPr>
        <w:ind w:left="426" w:hanging="36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918" w:hanging="720"/>
      </w:pPr>
      <w:rPr>
        <w:rFonts w:hint="default"/>
      </w:rPr>
    </w:lvl>
    <w:lvl w:ilvl="4">
      <w:start w:val="1"/>
      <w:numFmt w:val="decimal"/>
      <w:lvlText w:val="%1.%2.%3.%4.%5"/>
      <w:lvlJc w:val="left"/>
      <w:pPr>
        <w:ind w:left="984" w:hanging="720"/>
      </w:pPr>
      <w:rPr>
        <w:rFonts w:hint="default"/>
      </w:rPr>
    </w:lvl>
    <w:lvl w:ilvl="5">
      <w:start w:val="1"/>
      <w:numFmt w:val="decimal"/>
      <w:lvlText w:val="%1.%2.%3.%4.%5.%6"/>
      <w:lvlJc w:val="left"/>
      <w:pPr>
        <w:ind w:left="1410" w:hanging="1080"/>
      </w:pPr>
      <w:rPr>
        <w:rFonts w:hint="default"/>
      </w:rPr>
    </w:lvl>
    <w:lvl w:ilvl="6">
      <w:start w:val="1"/>
      <w:numFmt w:val="decimal"/>
      <w:lvlText w:val="%1.%2.%3.%4.%5.%6.%7"/>
      <w:lvlJc w:val="left"/>
      <w:pPr>
        <w:ind w:left="1476" w:hanging="1080"/>
      </w:pPr>
      <w:rPr>
        <w:rFonts w:hint="default"/>
      </w:rPr>
    </w:lvl>
    <w:lvl w:ilvl="7">
      <w:start w:val="1"/>
      <w:numFmt w:val="decimal"/>
      <w:lvlText w:val="%1.%2.%3.%4.%5.%6.%7.%8"/>
      <w:lvlJc w:val="left"/>
      <w:pPr>
        <w:ind w:left="1902" w:hanging="1440"/>
      </w:pPr>
      <w:rPr>
        <w:rFonts w:hint="default"/>
      </w:rPr>
    </w:lvl>
    <w:lvl w:ilvl="8">
      <w:start w:val="1"/>
      <w:numFmt w:val="decimal"/>
      <w:lvlText w:val="%1.%2.%3.%4.%5.%6.%7.%8.%9"/>
      <w:lvlJc w:val="left"/>
      <w:pPr>
        <w:ind w:left="1968" w:hanging="1440"/>
      </w:pPr>
      <w:rPr>
        <w:rFonts w:hint="default"/>
      </w:rPr>
    </w:lvl>
  </w:abstractNum>
  <w:abstractNum w:abstractNumId="5" w15:restartNumberingAfterBreak="0">
    <w:nsid w:val="67585880"/>
    <w:multiLevelType w:val="multilevel"/>
    <w:tmpl w:val="3410C726"/>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6D8123C"/>
    <w:multiLevelType w:val="hybridMultilevel"/>
    <w:tmpl w:val="2F8A4176"/>
    <w:lvl w:ilvl="0" w:tplc="C074A6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0"/>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CF03B3"/>
    <w:rsid w:val="000007A5"/>
    <w:rsid w:val="00053C5D"/>
    <w:rsid w:val="00087FC8"/>
    <w:rsid w:val="000F69F4"/>
    <w:rsid w:val="001437A1"/>
    <w:rsid w:val="00152905"/>
    <w:rsid w:val="00152E1B"/>
    <w:rsid w:val="001B0FCF"/>
    <w:rsid w:val="001F2D8D"/>
    <w:rsid w:val="0020168D"/>
    <w:rsid w:val="00210BA3"/>
    <w:rsid w:val="002208ED"/>
    <w:rsid w:val="00237365"/>
    <w:rsid w:val="002519E9"/>
    <w:rsid w:val="002704F8"/>
    <w:rsid w:val="002A4520"/>
    <w:rsid w:val="002B1BF9"/>
    <w:rsid w:val="0031109C"/>
    <w:rsid w:val="00331899"/>
    <w:rsid w:val="003A4525"/>
    <w:rsid w:val="003D7278"/>
    <w:rsid w:val="003F43EA"/>
    <w:rsid w:val="004146AE"/>
    <w:rsid w:val="004224C9"/>
    <w:rsid w:val="0043497E"/>
    <w:rsid w:val="00477AAF"/>
    <w:rsid w:val="00491B35"/>
    <w:rsid w:val="004B5E54"/>
    <w:rsid w:val="004C0BBE"/>
    <w:rsid w:val="004D37D8"/>
    <w:rsid w:val="004E7942"/>
    <w:rsid w:val="00533620"/>
    <w:rsid w:val="00583DF1"/>
    <w:rsid w:val="005C19DD"/>
    <w:rsid w:val="005D620D"/>
    <w:rsid w:val="00634492"/>
    <w:rsid w:val="00650216"/>
    <w:rsid w:val="006518D3"/>
    <w:rsid w:val="006652F2"/>
    <w:rsid w:val="0070506D"/>
    <w:rsid w:val="00734D71"/>
    <w:rsid w:val="0075739F"/>
    <w:rsid w:val="007B0302"/>
    <w:rsid w:val="007E2000"/>
    <w:rsid w:val="007F2B81"/>
    <w:rsid w:val="008217C7"/>
    <w:rsid w:val="008307CE"/>
    <w:rsid w:val="008353B2"/>
    <w:rsid w:val="008D2E71"/>
    <w:rsid w:val="008F3B3F"/>
    <w:rsid w:val="008F6E7F"/>
    <w:rsid w:val="0096749F"/>
    <w:rsid w:val="00992BED"/>
    <w:rsid w:val="00996C8C"/>
    <w:rsid w:val="00997CBE"/>
    <w:rsid w:val="009A013A"/>
    <w:rsid w:val="009D194E"/>
    <w:rsid w:val="009D6B0D"/>
    <w:rsid w:val="009F2693"/>
    <w:rsid w:val="00A361D5"/>
    <w:rsid w:val="00A44E0D"/>
    <w:rsid w:val="00A9269E"/>
    <w:rsid w:val="00AB7090"/>
    <w:rsid w:val="00AE24CD"/>
    <w:rsid w:val="00B272E3"/>
    <w:rsid w:val="00B3460C"/>
    <w:rsid w:val="00BB6EE6"/>
    <w:rsid w:val="00BB7497"/>
    <w:rsid w:val="00BC3BDB"/>
    <w:rsid w:val="00BD5E69"/>
    <w:rsid w:val="00BE4005"/>
    <w:rsid w:val="00C012EB"/>
    <w:rsid w:val="00C64CD0"/>
    <w:rsid w:val="00C73F26"/>
    <w:rsid w:val="00C81EC5"/>
    <w:rsid w:val="00C833DC"/>
    <w:rsid w:val="00CC4F97"/>
    <w:rsid w:val="00CD5FDD"/>
    <w:rsid w:val="00CF03B3"/>
    <w:rsid w:val="00D21A92"/>
    <w:rsid w:val="00D36017"/>
    <w:rsid w:val="00D52C3D"/>
    <w:rsid w:val="00DB4A3C"/>
    <w:rsid w:val="00DD3354"/>
    <w:rsid w:val="00DF3169"/>
    <w:rsid w:val="00DF4B54"/>
    <w:rsid w:val="00E60C73"/>
    <w:rsid w:val="00EA5DF5"/>
    <w:rsid w:val="00EB186A"/>
    <w:rsid w:val="00EB6DB5"/>
    <w:rsid w:val="00EC24F3"/>
    <w:rsid w:val="00EE1320"/>
    <w:rsid w:val="00F14106"/>
    <w:rsid w:val="00F2635E"/>
    <w:rsid w:val="00F92FCA"/>
    <w:rsid w:val="00FE75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BB8B7"/>
  <w15:docId w15:val="{63A62513-9065-4B73-8AB6-9F7A9FE06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3B3"/>
    <w:pPr>
      <w:widowControl w:val="0"/>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F03B3"/>
    <w:rPr>
      <w:color w:val="0000FF" w:themeColor="hyperlink"/>
      <w:u w:val="single"/>
    </w:rPr>
  </w:style>
  <w:style w:type="paragraph" w:customStyle="1" w:styleId="Authorcontribution">
    <w:name w:val="*Author contribution"/>
    <w:basedOn w:val="Normal"/>
    <w:autoRedefine/>
    <w:qFormat/>
    <w:rsid w:val="00CF03B3"/>
    <w:pPr>
      <w:widowControl/>
      <w:spacing w:before="100" w:beforeAutospacing="1" w:after="100" w:afterAutospacing="1"/>
    </w:pPr>
    <w:rPr>
      <w:rFonts w:ascii="Verdana" w:eastAsia="SimSun" w:hAnsi="Verdana" w:cs="Times New Roman"/>
      <w:kern w:val="0"/>
      <w:sz w:val="19"/>
      <w:szCs w:val="20"/>
      <w:lang w:eastAsia="en-US"/>
    </w:rPr>
  </w:style>
  <w:style w:type="paragraph" w:styleId="Encabezado">
    <w:name w:val="header"/>
    <w:basedOn w:val="Normal"/>
    <w:link w:val="EncabezadoCar"/>
    <w:uiPriority w:val="99"/>
    <w:unhideWhenUsed/>
    <w:rsid w:val="00CF03B3"/>
    <w:pPr>
      <w:pBdr>
        <w:bottom w:val="single" w:sz="6" w:space="1" w:color="auto"/>
      </w:pBdr>
      <w:tabs>
        <w:tab w:val="center" w:pos="4153"/>
        <w:tab w:val="right" w:pos="8306"/>
      </w:tabs>
      <w:snapToGrid w:val="0"/>
      <w:jc w:val="center"/>
    </w:pPr>
    <w:rPr>
      <w:sz w:val="18"/>
      <w:szCs w:val="18"/>
    </w:rPr>
  </w:style>
  <w:style w:type="character" w:customStyle="1" w:styleId="EncabezadoCar">
    <w:name w:val="Encabezado Car"/>
    <w:basedOn w:val="Fuentedeprrafopredeter"/>
    <w:link w:val="Encabezado"/>
    <w:uiPriority w:val="99"/>
    <w:rsid w:val="00CF03B3"/>
    <w:rPr>
      <w:sz w:val="18"/>
      <w:szCs w:val="18"/>
    </w:rPr>
  </w:style>
  <w:style w:type="paragraph" w:styleId="Piedepgina">
    <w:name w:val="footer"/>
    <w:basedOn w:val="Normal"/>
    <w:link w:val="PiedepginaCar"/>
    <w:uiPriority w:val="99"/>
    <w:unhideWhenUsed/>
    <w:rsid w:val="00CF03B3"/>
    <w:pPr>
      <w:tabs>
        <w:tab w:val="center" w:pos="4153"/>
        <w:tab w:val="right" w:pos="8306"/>
      </w:tabs>
      <w:snapToGrid w:val="0"/>
      <w:jc w:val="left"/>
    </w:pPr>
    <w:rPr>
      <w:sz w:val="18"/>
      <w:szCs w:val="18"/>
    </w:rPr>
  </w:style>
  <w:style w:type="character" w:customStyle="1" w:styleId="PiedepginaCar">
    <w:name w:val="Pie de página Car"/>
    <w:basedOn w:val="Fuentedeprrafopredeter"/>
    <w:link w:val="Piedepgina"/>
    <w:uiPriority w:val="99"/>
    <w:rsid w:val="00CF03B3"/>
    <w:rPr>
      <w:sz w:val="18"/>
      <w:szCs w:val="18"/>
    </w:rPr>
  </w:style>
  <w:style w:type="paragraph" w:styleId="Textodeglobo">
    <w:name w:val="Balloon Text"/>
    <w:basedOn w:val="Normal"/>
    <w:link w:val="TextodegloboCar"/>
    <w:uiPriority w:val="99"/>
    <w:semiHidden/>
    <w:unhideWhenUsed/>
    <w:rsid w:val="003D727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7278"/>
    <w:rPr>
      <w:rFonts w:ascii="Segoe UI" w:hAnsi="Segoe UI" w:cs="Segoe UI"/>
      <w:sz w:val="18"/>
      <w:szCs w:val="18"/>
    </w:rPr>
  </w:style>
  <w:style w:type="character" w:styleId="Refdecomentario">
    <w:name w:val="annotation reference"/>
    <w:basedOn w:val="Fuentedeprrafopredeter"/>
    <w:uiPriority w:val="99"/>
    <w:semiHidden/>
    <w:unhideWhenUsed/>
    <w:rsid w:val="003D7278"/>
    <w:rPr>
      <w:sz w:val="16"/>
      <w:szCs w:val="16"/>
    </w:rPr>
  </w:style>
  <w:style w:type="paragraph" w:styleId="Textocomentario">
    <w:name w:val="annotation text"/>
    <w:basedOn w:val="Normal"/>
    <w:link w:val="TextocomentarioCar"/>
    <w:uiPriority w:val="99"/>
    <w:semiHidden/>
    <w:unhideWhenUsed/>
    <w:rsid w:val="003D7278"/>
    <w:rPr>
      <w:sz w:val="20"/>
      <w:szCs w:val="20"/>
    </w:rPr>
  </w:style>
  <w:style w:type="character" w:customStyle="1" w:styleId="TextocomentarioCar">
    <w:name w:val="Texto comentario Car"/>
    <w:basedOn w:val="Fuentedeprrafopredeter"/>
    <w:link w:val="Textocomentario"/>
    <w:uiPriority w:val="99"/>
    <w:semiHidden/>
    <w:rsid w:val="003D7278"/>
    <w:rPr>
      <w:sz w:val="20"/>
      <w:szCs w:val="20"/>
    </w:rPr>
  </w:style>
  <w:style w:type="paragraph" w:styleId="Asuntodelcomentario">
    <w:name w:val="annotation subject"/>
    <w:basedOn w:val="Textocomentario"/>
    <w:next w:val="Textocomentario"/>
    <w:link w:val="AsuntodelcomentarioCar"/>
    <w:uiPriority w:val="99"/>
    <w:semiHidden/>
    <w:unhideWhenUsed/>
    <w:rsid w:val="003D7278"/>
    <w:rPr>
      <w:b/>
      <w:bCs/>
    </w:rPr>
  </w:style>
  <w:style w:type="character" w:customStyle="1" w:styleId="AsuntodelcomentarioCar">
    <w:name w:val="Asunto del comentario Car"/>
    <w:basedOn w:val="TextocomentarioCar"/>
    <w:link w:val="Asuntodelcomentario"/>
    <w:uiPriority w:val="99"/>
    <w:semiHidden/>
    <w:rsid w:val="003D7278"/>
    <w:rPr>
      <w:b/>
      <w:bCs/>
      <w:sz w:val="20"/>
      <w:szCs w:val="20"/>
    </w:rPr>
  </w:style>
  <w:style w:type="character" w:styleId="Textoennegrita">
    <w:name w:val="Strong"/>
    <w:basedOn w:val="Fuentedeprrafopredeter"/>
    <w:uiPriority w:val="22"/>
    <w:qFormat/>
    <w:rsid w:val="004E7942"/>
    <w:rPr>
      <w:b/>
      <w:bCs/>
    </w:rPr>
  </w:style>
  <w:style w:type="character" w:styleId="nfasis">
    <w:name w:val="Emphasis"/>
    <w:basedOn w:val="Fuentedeprrafopredeter"/>
    <w:uiPriority w:val="20"/>
    <w:qFormat/>
    <w:rsid w:val="004E7942"/>
    <w:rPr>
      <w:i/>
      <w:iCs/>
    </w:rPr>
  </w:style>
  <w:style w:type="paragraph" w:styleId="Prrafodelista">
    <w:name w:val="List Paragraph"/>
    <w:basedOn w:val="Normal"/>
    <w:uiPriority w:val="34"/>
    <w:qFormat/>
    <w:rsid w:val="00DF3169"/>
    <w:pPr>
      <w:widowControl/>
      <w:spacing w:after="160" w:line="259" w:lineRule="auto"/>
      <w:ind w:left="720"/>
      <w:contextualSpacing/>
      <w:jc w:val="left"/>
    </w:pPr>
    <w:rPr>
      <w:rFonts w:eastAsiaTheme="minorHAnsi"/>
      <w:kern w:val="0"/>
      <w:sz w:val="22"/>
      <w:lang w:eastAsia="en-US"/>
    </w:rPr>
  </w:style>
  <w:style w:type="table" w:styleId="Tablaconcuadrcula">
    <w:name w:val="Table Grid"/>
    <w:basedOn w:val="Tablanormal"/>
    <w:uiPriority w:val="59"/>
    <w:rsid w:val="00220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oleObject" Target="embeddings/oleObject1.bin"/><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1090</TotalTime>
  <Pages>9</Pages>
  <Words>2846</Words>
  <Characters>15768</Characters>
  <Application>Microsoft Office Word</Application>
  <DocSecurity>0</DocSecurity>
  <Lines>286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Author</cp:lastModifiedBy>
  <cp:revision>47</cp:revision>
  <dcterms:created xsi:type="dcterms:W3CDTF">2020-05-12T11:08:00Z</dcterms:created>
  <dcterms:modified xsi:type="dcterms:W3CDTF">2020-05-20T13:40:00Z</dcterms:modified>
</cp:coreProperties>
</file>