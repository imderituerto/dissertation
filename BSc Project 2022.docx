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C882"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59C8797C"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6A4A435D"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342A9866"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7064DD23"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3E95DD2C"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5F4E0DC6" w14:textId="2CDFD328" w:rsidR="00EF2CB4" w:rsidRPr="00C8789D" w:rsidRDefault="00A82056" w:rsidP="000D7F50">
      <w:pPr>
        <w:widowControl w:val="0"/>
        <w:spacing w:line="480" w:lineRule="auto"/>
        <w:jc w:val="center"/>
        <w:rPr>
          <w:rFonts w:asciiTheme="majorBidi" w:eastAsia="SimSun" w:hAnsiTheme="majorBidi" w:cstheme="majorBidi"/>
          <w:b/>
          <w:iCs/>
          <w:kern w:val="2"/>
          <w:sz w:val="28"/>
          <w:szCs w:val="28"/>
          <w:lang w:eastAsia="zh-CN"/>
        </w:rPr>
      </w:pPr>
      <w:r w:rsidRPr="00C8789D">
        <w:rPr>
          <w:rFonts w:asciiTheme="majorBidi" w:eastAsia="SimSun" w:hAnsiTheme="majorBidi" w:cstheme="majorBidi"/>
          <w:b/>
          <w:iCs/>
          <w:kern w:val="2"/>
          <w:sz w:val="28"/>
          <w:szCs w:val="28"/>
          <w:lang w:eastAsia="zh-CN"/>
        </w:rPr>
        <w:t>Empirical analysis of f</w:t>
      </w:r>
      <w:r w:rsidR="0049013F" w:rsidRPr="00C8789D">
        <w:rPr>
          <w:rFonts w:asciiTheme="majorBidi" w:eastAsia="SimSun" w:hAnsiTheme="majorBidi" w:cstheme="majorBidi"/>
          <w:b/>
          <w:iCs/>
          <w:kern w:val="2"/>
          <w:sz w:val="28"/>
          <w:szCs w:val="28"/>
          <w:lang w:eastAsia="zh-CN"/>
        </w:rPr>
        <w:t xml:space="preserve">light-to-quality from stocks </w:t>
      </w:r>
      <w:r w:rsidR="004859A7" w:rsidRPr="00C8789D">
        <w:rPr>
          <w:rFonts w:asciiTheme="majorBidi" w:eastAsia="SimSun" w:hAnsiTheme="majorBidi" w:cstheme="majorBidi"/>
          <w:b/>
          <w:iCs/>
          <w:kern w:val="2"/>
          <w:sz w:val="28"/>
          <w:szCs w:val="28"/>
          <w:lang w:eastAsia="zh-CN"/>
        </w:rPr>
        <w:t>in</w:t>
      </w:r>
      <w:r w:rsidR="00672813" w:rsidRPr="00C8789D">
        <w:rPr>
          <w:rFonts w:asciiTheme="majorBidi" w:eastAsia="SimSun" w:hAnsiTheme="majorBidi" w:cstheme="majorBidi"/>
          <w:b/>
          <w:iCs/>
          <w:kern w:val="2"/>
          <w:sz w:val="28"/>
          <w:szCs w:val="28"/>
          <w:lang w:eastAsia="zh-CN"/>
        </w:rPr>
        <w:t>t</w:t>
      </w:r>
      <w:r w:rsidR="0049013F" w:rsidRPr="00C8789D">
        <w:rPr>
          <w:rFonts w:asciiTheme="majorBidi" w:eastAsia="SimSun" w:hAnsiTheme="majorBidi" w:cstheme="majorBidi"/>
          <w:b/>
          <w:iCs/>
          <w:kern w:val="2"/>
          <w:sz w:val="28"/>
          <w:szCs w:val="28"/>
          <w:lang w:eastAsia="zh-CN"/>
        </w:rPr>
        <w:t xml:space="preserve">o gold </w:t>
      </w:r>
      <w:r w:rsidR="00B807AA" w:rsidRPr="00C8789D">
        <w:rPr>
          <w:rFonts w:asciiTheme="majorBidi" w:eastAsia="SimSun" w:hAnsiTheme="majorBidi" w:cstheme="majorBidi"/>
          <w:b/>
          <w:iCs/>
          <w:kern w:val="2"/>
          <w:sz w:val="28"/>
          <w:szCs w:val="28"/>
          <w:lang w:eastAsia="zh-CN"/>
        </w:rPr>
        <w:t xml:space="preserve">in </w:t>
      </w:r>
      <w:r w:rsidR="00A6761D" w:rsidRPr="00C8789D">
        <w:rPr>
          <w:rFonts w:asciiTheme="majorBidi" w:eastAsia="SimSun" w:hAnsiTheme="majorBidi" w:cstheme="majorBidi"/>
          <w:b/>
          <w:iCs/>
          <w:kern w:val="2"/>
          <w:sz w:val="28"/>
          <w:szCs w:val="28"/>
          <w:lang w:eastAsia="zh-CN"/>
        </w:rPr>
        <w:t xml:space="preserve">the </w:t>
      </w:r>
      <w:r w:rsidR="006C23CC" w:rsidRPr="00C8789D">
        <w:rPr>
          <w:rFonts w:asciiTheme="majorBidi" w:eastAsia="SimSun" w:hAnsiTheme="majorBidi" w:cstheme="majorBidi"/>
          <w:b/>
          <w:iCs/>
          <w:kern w:val="2"/>
          <w:sz w:val="28"/>
          <w:szCs w:val="28"/>
          <w:lang w:eastAsia="zh-CN"/>
        </w:rPr>
        <w:t>US</w:t>
      </w:r>
      <w:r w:rsidR="00E872BA" w:rsidRPr="00C8789D">
        <w:rPr>
          <w:rFonts w:asciiTheme="majorBidi" w:eastAsia="SimSun" w:hAnsiTheme="majorBidi" w:cstheme="majorBidi"/>
          <w:b/>
          <w:iCs/>
          <w:kern w:val="2"/>
          <w:sz w:val="28"/>
          <w:szCs w:val="28"/>
          <w:lang w:eastAsia="zh-CN"/>
        </w:rPr>
        <w:t xml:space="preserve"> </w:t>
      </w:r>
      <w:r w:rsidR="00B807AA" w:rsidRPr="00C8789D">
        <w:rPr>
          <w:rFonts w:asciiTheme="majorBidi" w:eastAsia="SimSun" w:hAnsiTheme="majorBidi" w:cstheme="majorBidi"/>
          <w:b/>
          <w:iCs/>
          <w:kern w:val="2"/>
          <w:sz w:val="28"/>
          <w:szCs w:val="28"/>
          <w:lang w:eastAsia="zh-CN"/>
        </w:rPr>
        <w:t>during economic recessions (1969-2020)</w:t>
      </w:r>
    </w:p>
    <w:p w14:paraId="15C138D7" w14:textId="77777777" w:rsidR="0049013F" w:rsidRPr="00C8789D" w:rsidRDefault="0049013F" w:rsidP="000D7F50">
      <w:pPr>
        <w:widowControl w:val="0"/>
        <w:spacing w:line="480" w:lineRule="auto"/>
        <w:jc w:val="center"/>
        <w:rPr>
          <w:rFonts w:asciiTheme="majorBidi" w:eastAsia="SimSun" w:hAnsiTheme="majorBidi" w:cstheme="majorBidi"/>
          <w:kern w:val="2"/>
          <w:sz w:val="22"/>
          <w:szCs w:val="22"/>
          <w:lang w:eastAsia="zh-CN"/>
        </w:rPr>
      </w:pPr>
    </w:p>
    <w:p w14:paraId="507347C2" w14:textId="7F98A608" w:rsidR="00EF2CB4" w:rsidRPr="00C8789D" w:rsidRDefault="00EF2CB4" w:rsidP="000D7F50">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Isabel Martínez de Rituerto</w:t>
      </w:r>
    </w:p>
    <w:p w14:paraId="1E268203" w14:textId="7D0ABA47" w:rsidR="00882D4A" w:rsidRPr="00C8789D" w:rsidRDefault="009941CA" w:rsidP="000D7F50">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Student ID: 13118523</w:t>
      </w:r>
    </w:p>
    <w:p w14:paraId="5268F897" w14:textId="77777777" w:rsidR="009941CA" w:rsidRPr="00C8789D" w:rsidRDefault="009941CA" w:rsidP="000D7F50">
      <w:pPr>
        <w:widowControl w:val="0"/>
        <w:spacing w:line="480" w:lineRule="auto"/>
        <w:jc w:val="center"/>
        <w:rPr>
          <w:rFonts w:asciiTheme="majorBidi" w:eastAsia="SimSun" w:hAnsiTheme="majorBidi" w:cstheme="majorBidi"/>
          <w:b/>
          <w:bCs/>
          <w:kern w:val="2"/>
          <w:sz w:val="22"/>
          <w:szCs w:val="22"/>
          <w:lang w:eastAsia="zh-CN"/>
        </w:rPr>
      </w:pPr>
    </w:p>
    <w:p w14:paraId="51B9CD78" w14:textId="6ADD4124" w:rsidR="00882D4A" w:rsidRPr="00C8789D" w:rsidRDefault="00882D4A" w:rsidP="00682921">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b/>
          <w:bCs/>
          <w:kern w:val="2"/>
          <w:sz w:val="22"/>
          <w:szCs w:val="22"/>
          <w:lang w:eastAsia="zh-CN"/>
        </w:rPr>
        <w:t>Word count:</w:t>
      </w:r>
      <w:r w:rsidRPr="00C8789D">
        <w:rPr>
          <w:rFonts w:asciiTheme="majorBidi" w:eastAsia="SimSun" w:hAnsiTheme="majorBidi" w:cstheme="majorBidi"/>
          <w:kern w:val="2"/>
          <w:sz w:val="22"/>
          <w:szCs w:val="22"/>
          <w:lang w:eastAsia="zh-CN"/>
        </w:rPr>
        <w:t xml:space="preserve"> </w:t>
      </w:r>
      <w:r w:rsidR="00885B2E" w:rsidRPr="00C8789D">
        <w:rPr>
          <w:rFonts w:asciiTheme="majorBidi" w:eastAsia="SimSun" w:hAnsiTheme="majorBidi" w:cstheme="majorBidi"/>
          <w:kern w:val="2"/>
          <w:sz w:val="22"/>
          <w:szCs w:val="22"/>
          <w:lang w:eastAsia="zh-CN"/>
        </w:rPr>
        <w:t>5</w:t>
      </w:r>
      <w:r w:rsidR="003D00CA" w:rsidRPr="00C8789D">
        <w:rPr>
          <w:rFonts w:asciiTheme="majorBidi" w:eastAsia="SimSun" w:hAnsiTheme="majorBidi" w:cstheme="majorBidi"/>
          <w:kern w:val="2"/>
          <w:sz w:val="22"/>
          <w:szCs w:val="22"/>
          <w:lang w:eastAsia="zh-CN"/>
        </w:rPr>
        <w:t>0</w:t>
      </w:r>
      <w:r w:rsidR="00FA4E64">
        <w:rPr>
          <w:rFonts w:asciiTheme="majorBidi" w:eastAsia="SimSun" w:hAnsiTheme="majorBidi" w:cstheme="majorBidi"/>
          <w:kern w:val="2"/>
          <w:sz w:val="22"/>
          <w:szCs w:val="22"/>
          <w:lang w:eastAsia="zh-CN"/>
        </w:rPr>
        <w:t>9</w:t>
      </w:r>
      <w:r w:rsidR="00682921">
        <w:rPr>
          <w:rFonts w:asciiTheme="majorBidi" w:eastAsia="SimSun" w:hAnsiTheme="majorBidi" w:cstheme="majorBidi"/>
          <w:kern w:val="2"/>
          <w:sz w:val="22"/>
          <w:szCs w:val="22"/>
          <w:lang w:eastAsia="zh-CN"/>
        </w:rPr>
        <w:t>1</w:t>
      </w:r>
    </w:p>
    <w:p w14:paraId="600C6343" w14:textId="77777777" w:rsidR="00882D4A" w:rsidRPr="00C8789D" w:rsidRDefault="00882D4A" w:rsidP="000D7F50">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b/>
          <w:bCs/>
          <w:kern w:val="2"/>
          <w:sz w:val="22"/>
          <w:szCs w:val="22"/>
          <w:lang w:eastAsia="zh-CN"/>
        </w:rPr>
        <w:t>Program:</w:t>
      </w:r>
      <w:r w:rsidRPr="00C8789D">
        <w:rPr>
          <w:rFonts w:asciiTheme="majorBidi" w:eastAsia="SimSun" w:hAnsiTheme="majorBidi" w:cstheme="majorBidi"/>
          <w:kern w:val="2"/>
          <w:sz w:val="22"/>
          <w:szCs w:val="22"/>
          <w:lang w:eastAsia="zh-CN"/>
        </w:rPr>
        <w:t xml:space="preserve"> R</w:t>
      </w:r>
    </w:p>
    <w:p w14:paraId="7A956E6A" w14:textId="77777777" w:rsidR="00882D4A" w:rsidRPr="00C8789D" w:rsidRDefault="00882D4A" w:rsidP="000D7F50">
      <w:pPr>
        <w:widowControl w:val="0"/>
        <w:spacing w:line="480" w:lineRule="auto"/>
        <w:jc w:val="center"/>
        <w:rPr>
          <w:rFonts w:asciiTheme="majorBidi" w:eastAsia="SimSun" w:hAnsiTheme="majorBidi" w:cstheme="majorBidi"/>
          <w:kern w:val="2"/>
          <w:sz w:val="22"/>
          <w:szCs w:val="22"/>
          <w:lang w:eastAsia="zh-CN"/>
        </w:rPr>
      </w:pPr>
    </w:p>
    <w:p w14:paraId="22E89BAB" w14:textId="77777777" w:rsidR="00924F75" w:rsidRPr="00C8789D" w:rsidRDefault="00924F75" w:rsidP="000D7F50">
      <w:pPr>
        <w:widowControl w:val="0"/>
        <w:spacing w:line="480" w:lineRule="auto"/>
        <w:jc w:val="center"/>
        <w:rPr>
          <w:rFonts w:asciiTheme="majorBidi" w:eastAsia="SimSun" w:hAnsiTheme="majorBidi" w:cstheme="majorBidi"/>
          <w:b/>
          <w:kern w:val="2"/>
          <w:sz w:val="22"/>
          <w:szCs w:val="22"/>
          <w:lang w:eastAsia="zh-CN"/>
        </w:rPr>
        <w:sectPr w:rsidR="00924F75" w:rsidRPr="00C8789D" w:rsidSect="00155E35">
          <w:headerReference w:type="default" r:id="rId8"/>
          <w:footerReference w:type="default" r:id="rId9"/>
          <w:pgSz w:w="11906" w:h="16838"/>
          <w:pgMar w:top="1417" w:right="1701" w:bottom="1417" w:left="1701" w:header="708" w:footer="708" w:gutter="0"/>
          <w:cols w:space="708"/>
          <w:docGrid w:linePitch="360"/>
        </w:sectPr>
      </w:pPr>
    </w:p>
    <w:p w14:paraId="513A11FD" w14:textId="77777777" w:rsidR="00900D89" w:rsidRPr="00C8789D" w:rsidRDefault="00160240" w:rsidP="000D7F50">
      <w:pPr>
        <w:widowControl w:val="0"/>
        <w:spacing w:line="480" w:lineRule="auto"/>
        <w:jc w:val="center"/>
        <w:rPr>
          <w:rFonts w:asciiTheme="majorBidi" w:eastAsia="SimSun" w:hAnsiTheme="majorBidi" w:cstheme="majorBidi"/>
          <w:b/>
          <w:kern w:val="2"/>
          <w:sz w:val="22"/>
          <w:szCs w:val="22"/>
          <w:lang w:eastAsia="zh-CN"/>
        </w:rPr>
        <w:sectPr w:rsidR="00900D89" w:rsidRPr="00C8789D" w:rsidSect="00FF2D19">
          <w:type w:val="continuous"/>
          <w:pgSz w:w="11906" w:h="16838"/>
          <w:pgMar w:top="1417" w:right="1701" w:bottom="851" w:left="1701" w:header="708" w:footer="708" w:gutter="0"/>
          <w:cols w:space="708"/>
          <w:docGrid w:linePitch="360"/>
        </w:sectPr>
      </w:pPr>
      <w:r w:rsidRPr="00C8789D">
        <w:rPr>
          <w:rFonts w:asciiTheme="majorBidi" w:eastAsia="SimSun" w:hAnsiTheme="majorBidi" w:cstheme="majorBidi"/>
          <w:b/>
          <w:kern w:val="2"/>
          <w:sz w:val="22"/>
          <w:szCs w:val="22"/>
          <w:lang w:eastAsia="zh-CN"/>
        </w:rPr>
        <w:br w:type="page"/>
      </w:r>
    </w:p>
    <w:p w14:paraId="6E759CFB" w14:textId="5E256F16" w:rsidR="00160240" w:rsidRPr="00C8789D" w:rsidRDefault="00160240" w:rsidP="000D7F50">
      <w:pPr>
        <w:widowControl w:val="0"/>
        <w:spacing w:line="480" w:lineRule="auto"/>
        <w:jc w:val="center"/>
        <w:rPr>
          <w:rFonts w:asciiTheme="majorBidi" w:eastAsia="SimSun" w:hAnsiTheme="majorBidi" w:cstheme="majorBidi"/>
          <w:b/>
          <w:kern w:val="2"/>
          <w:sz w:val="22"/>
          <w:szCs w:val="22"/>
          <w:lang w:eastAsia="zh-CN"/>
        </w:rPr>
      </w:pPr>
    </w:p>
    <w:p w14:paraId="5D238904" w14:textId="60B07704" w:rsidR="00882D4A" w:rsidRPr="00C8789D" w:rsidRDefault="00882D4A" w:rsidP="000D7F50">
      <w:pPr>
        <w:widowControl w:val="0"/>
        <w:spacing w:line="480" w:lineRule="auto"/>
        <w:jc w:val="center"/>
        <w:rPr>
          <w:rFonts w:asciiTheme="majorBidi" w:eastAsia="SimSun" w:hAnsiTheme="majorBidi" w:cstheme="majorBidi"/>
          <w:b/>
          <w:kern w:val="2"/>
          <w:sz w:val="22"/>
          <w:szCs w:val="22"/>
          <w:lang w:eastAsia="zh-CN"/>
        </w:rPr>
      </w:pPr>
    </w:p>
    <w:p w14:paraId="6CD2B03D" w14:textId="69C0018E" w:rsidR="00900D89" w:rsidRPr="00C8789D" w:rsidRDefault="00900D89" w:rsidP="000D7F50">
      <w:pPr>
        <w:widowControl w:val="0"/>
        <w:spacing w:line="480" w:lineRule="auto"/>
        <w:jc w:val="center"/>
        <w:rPr>
          <w:rFonts w:asciiTheme="majorBidi" w:eastAsia="SimSun" w:hAnsiTheme="majorBidi" w:cstheme="majorBidi"/>
          <w:b/>
          <w:kern w:val="2"/>
          <w:sz w:val="22"/>
          <w:szCs w:val="22"/>
          <w:lang w:eastAsia="zh-CN"/>
        </w:rPr>
      </w:pPr>
    </w:p>
    <w:p w14:paraId="060885EC" w14:textId="77777777" w:rsidR="00900D89" w:rsidRPr="00C8789D" w:rsidRDefault="00900D89" w:rsidP="000D7F50">
      <w:pPr>
        <w:widowControl w:val="0"/>
        <w:spacing w:line="480" w:lineRule="auto"/>
        <w:jc w:val="center"/>
        <w:rPr>
          <w:rFonts w:asciiTheme="majorBidi" w:eastAsia="SimSun" w:hAnsiTheme="majorBidi" w:cstheme="majorBidi"/>
          <w:b/>
          <w:kern w:val="2"/>
          <w:sz w:val="22"/>
          <w:szCs w:val="22"/>
          <w:lang w:eastAsia="zh-CN"/>
        </w:rPr>
      </w:pPr>
    </w:p>
    <w:sdt>
      <w:sdtPr>
        <w:rPr>
          <w:rFonts w:asciiTheme="majorBidi" w:eastAsia="Times New Roman" w:hAnsiTheme="majorBidi" w:cs="Times New Roman"/>
          <w:color w:val="auto"/>
          <w:sz w:val="22"/>
          <w:szCs w:val="22"/>
          <w:lang w:val="en-GB"/>
        </w:rPr>
        <w:id w:val="433333834"/>
        <w:docPartObj>
          <w:docPartGallery w:val="Table of Contents"/>
          <w:docPartUnique/>
        </w:docPartObj>
      </w:sdtPr>
      <w:sdtEndPr>
        <w:rPr>
          <w:b/>
          <w:bCs/>
        </w:rPr>
      </w:sdtEndPr>
      <w:sdtContent>
        <w:p w14:paraId="5D8770D6" w14:textId="10F64442" w:rsidR="00160240" w:rsidRPr="00C8789D" w:rsidRDefault="003D00CA" w:rsidP="00AC5712">
          <w:pPr>
            <w:pStyle w:val="TtuloTDC"/>
            <w:spacing w:after="240" w:line="480" w:lineRule="auto"/>
            <w:jc w:val="center"/>
            <w:rPr>
              <w:rFonts w:asciiTheme="majorBidi" w:hAnsiTheme="majorBidi"/>
              <w:b/>
              <w:bCs/>
              <w:color w:val="auto"/>
              <w:sz w:val="22"/>
              <w:szCs w:val="22"/>
              <w:lang w:val="en-GB"/>
            </w:rPr>
          </w:pPr>
          <w:r w:rsidRPr="00C8789D">
            <w:rPr>
              <w:rFonts w:asciiTheme="majorBidi" w:hAnsiTheme="majorBidi"/>
              <w:b/>
              <w:bCs/>
              <w:color w:val="auto"/>
              <w:sz w:val="22"/>
              <w:szCs w:val="22"/>
              <w:lang w:val="en-GB"/>
            </w:rPr>
            <w:t>TABLE OF CONTENTS</w:t>
          </w:r>
        </w:p>
        <w:p w14:paraId="432CFF15" w14:textId="7F657718" w:rsidR="00AC5712" w:rsidRPr="00AC5712" w:rsidRDefault="0016024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r w:rsidRPr="00AC5712">
            <w:rPr>
              <w:rFonts w:asciiTheme="majorBidi" w:hAnsiTheme="majorBidi" w:cstheme="majorBidi"/>
              <w:sz w:val="22"/>
              <w:szCs w:val="22"/>
            </w:rPr>
            <w:fldChar w:fldCharType="begin"/>
          </w:r>
          <w:r w:rsidRPr="00AC5712">
            <w:rPr>
              <w:rFonts w:asciiTheme="majorBidi" w:hAnsiTheme="majorBidi" w:cstheme="majorBidi"/>
              <w:sz w:val="22"/>
              <w:szCs w:val="22"/>
            </w:rPr>
            <w:instrText xml:space="preserve"> TOC \o "1-3" \h \z \u </w:instrText>
          </w:r>
          <w:r w:rsidRPr="00AC5712">
            <w:rPr>
              <w:rFonts w:asciiTheme="majorBidi" w:hAnsiTheme="majorBidi" w:cstheme="majorBidi"/>
              <w:sz w:val="22"/>
              <w:szCs w:val="22"/>
            </w:rPr>
            <w:fldChar w:fldCharType="separate"/>
          </w:r>
          <w:hyperlink w:anchor="_Toc103542224" w:history="1">
            <w:r w:rsidR="00AC5712" w:rsidRPr="00AC5712">
              <w:rPr>
                <w:rStyle w:val="Hipervnculo"/>
                <w:rFonts w:asciiTheme="majorBidi" w:eastAsia="SimSun" w:hAnsiTheme="majorBidi"/>
                <w:bCs/>
                <w:noProof/>
                <w:sz w:val="22"/>
                <w:szCs w:val="22"/>
                <w:lang w:eastAsia="zh-CN"/>
              </w:rPr>
              <w:t>Abstract</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_Toc103542224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3</w:t>
            </w:r>
            <w:r w:rsidR="00AC5712" w:rsidRPr="00AC5712">
              <w:rPr>
                <w:noProof/>
                <w:webHidden/>
                <w:sz w:val="22"/>
                <w:szCs w:val="22"/>
              </w:rPr>
              <w:fldChar w:fldCharType="end"/>
            </w:r>
          </w:hyperlink>
        </w:p>
        <w:p w14:paraId="3042B1D4" w14:textId="63E95AFA"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5" w:history="1">
            <w:r w:rsidR="00AC5712" w:rsidRPr="00AC5712">
              <w:rPr>
                <w:rStyle w:val="Hipervnculo"/>
                <w:rFonts w:asciiTheme="majorBidi" w:eastAsia="SimSun" w:hAnsiTheme="majorBidi"/>
                <w:noProof/>
                <w:sz w:val="22"/>
                <w:szCs w:val="22"/>
                <w:shd w:val="clear" w:color="auto" w:fill="FFFFFF"/>
                <w:lang w:eastAsia="zh-CN"/>
              </w:rPr>
              <w:t>1. Introduction</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_Toc103542225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4</w:t>
            </w:r>
            <w:r w:rsidR="00AC5712" w:rsidRPr="00AC5712">
              <w:rPr>
                <w:noProof/>
                <w:webHidden/>
                <w:sz w:val="22"/>
                <w:szCs w:val="22"/>
              </w:rPr>
              <w:fldChar w:fldCharType="end"/>
            </w:r>
          </w:hyperlink>
        </w:p>
        <w:p w14:paraId="09ACECC2" w14:textId="56E23D71"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6" w:history="1">
            <w:r w:rsidR="00AC5712" w:rsidRPr="00AC5712">
              <w:rPr>
                <w:rStyle w:val="Hipervnculo"/>
                <w:rFonts w:asciiTheme="majorBidi" w:eastAsia="SimSun" w:hAnsiTheme="majorBidi"/>
                <w:noProof/>
                <w:sz w:val="22"/>
                <w:szCs w:val="22"/>
                <w:shd w:val="clear" w:color="auto" w:fill="FFFFFF"/>
                <w:lang w:eastAsia="zh-CN"/>
              </w:rPr>
              <w:t>2. Literature Review</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_Toc103542226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6</w:t>
            </w:r>
            <w:r w:rsidR="00AC5712" w:rsidRPr="00AC5712">
              <w:rPr>
                <w:noProof/>
                <w:webHidden/>
                <w:sz w:val="22"/>
                <w:szCs w:val="22"/>
              </w:rPr>
              <w:fldChar w:fldCharType="end"/>
            </w:r>
          </w:hyperlink>
        </w:p>
        <w:p w14:paraId="4A0380AE" w14:textId="22B1C59F"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7" w:history="1">
            <w:r w:rsidR="00AC5712" w:rsidRPr="00AC5712">
              <w:rPr>
                <w:rStyle w:val="Hipervnculo"/>
                <w:rFonts w:asciiTheme="majorBidi" w:eastAsia="SimSun" w:hAnsiTheme="majorBidi"/>
                <w:noProof/>
                <w:sz w:val="22"/>
                <w:szCs w:val="22"/>
                <w:shd w:val="clear" w:color="auto" w:fill="FFFFFF"/>
                <w:lang w:eastAsia="zh-CN"/>
              </w:rPr>
              <w:t>3. Data</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_Toc103542227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7</w:t>
            </w:r>
            <w:r w:rsidR="00AC5712" w:rsidRPr="00AC5712">
              <w:rPr>
                <w:noProof/>
                <w:webHidden/>
                <w:sz w:val="22"/>
                <w:szCs w:val="22"/>
              </w:rPr>
              <w:fldChar w:fldCharType="end"/>
            </w:r>
          </w:hyperlink>
        </w:p>
        <w:p w14:paraId="036C6184" w14:textId="5ED07B22"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8" w:history="1">
            <w:r w:rsidR="00AC5712" w:rsidRPr="00AC5712">
              <w:rPr>
                <w:rStyle w:val="Hipervnculo"/>
                <w:rFonts w:asciiTheme="majorBidi" w:hAnsiTheme="majorBidi"/>
                <w:noProof/>
                <w:sz w:val="22"/>
                <w:szCs w:val="22"/>
              </w:rPr>
              <w:t>4. Research Design</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_Toc103542228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11</w:t>
            </w:r>
            <w:r w:rsidR="00AC5712" w:rsidRPr="00AC5712">
              <w:rPr>
                <w:noProof/>
                <w:webHidden/>
                <w:sz w:val="22"/>
                <w:szCs w:val="22"/>
              </w:rPr>
              <w:fldChar w:fldCharType="end"/>
            </w:r>
          </w:hyperlink>
        </w:p>
        <w:p w14:paraId="6FE5B14F" w14:textId="41122C47"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9" w:history="1">
            <w:r w:rsidR="00AC5712" w:rsidRPr="00AC5712">
              <w:rPr>
                <w:rStyle w:val="Hipervnculo"/>
                <w:rFonts w:asciiTheme="majorBidi" w:hAnsiTheme="majorBidi"/>
                <w:noProof/>
                <w:sz w:val="22"/>
                <w:szCs w:val="22"/>
              </w:rPr>
              <w:t>5. Results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_Toc103542229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13</w:t>
            </w:r>
            <w:r w:rsidR="00AC5712" w:rsidRPr="00AC5712">
              <w:rPr>
                <w:noProof/>
                <w:webHidden/>
                <w:sz w:val="22"/>
                <w:szCs w:val="22"/>
              </w:rPr>
              <w:fldChar w:fldCharType="end"/>
            </w:r>
          </w:hyperlink>
        </w:p>
        <w:p w14:paraId="59D011EB" w14:textId="42F6A4CD"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30" w:history="1">
            <w:r w:rsidR="00AC5712" w:rsidRPr="00AC5712">
              <w:rPr>
                <w:rStyle w:val="Hipervnculo"/>
                <w:rFonts w:asciiTheme="majorBidi" w:eastAsia="SimSun" w:hAnsiTheme="majorBidi"/>
                <w:noProof/>
                <w:sz w:val="22"/>
                <w:szCs w:val="22"/>
                <w:lang w:eastAsia="zh-CN"/>
              </w:rPr>
              <w:t>6. Discussion</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_Toc103542230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20</w:t>
            </w:r>
            <w:r w:rsidR="00AC5712" w:rsidRPr="00AC5712">
              <w:rPr>
                <w:noProof/>
                <w:webHidden/>
                <w:sz w:val="22"/>
                <w:szCs w:val="22"/>
              </w:rPr>
              <w:fldChar w:fldCharType="end"/>
            </w:r>
          </w:hyperlink>
        </w:p>
        <w:p w14:paraId="1E4C45B5" w14:textId="7A368701"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31" w:history="1">
            <w:r w:rsidR="00AC5712" w:rsidRPr="00AC5712">
              <w:rPr>
                <w:rStyle w:val="Hipervnculo"/>
                <w:rFonts w:asciiTheme="majorBidi" w:eastAsia="Calibri" w:hAnsiTheme="majorBidi"/>
                <w:noProof/>
                <w:sz w:val="22"/>
                <w:szCs w:val="22"/>
                <w:shd w:val="clear" w:color="auto" w:fill="FFFFFF"/>
              </w:rPr>
              <w:t>Bibliography</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_Toc103542231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23</w:t>
            </w:r>
            <w:r w:rsidR="00AC5712" w:rsidRPr="00AC5712">
              <w:rPr>
                <w:noProof/>
                <w:webHidden/>
                <w:sz w:val="22"/>
                <w:szCs w:val="22"/>
              </w:rPr>
              <w:fldChar w:fldCharType="end"/>
            </w:r>
          </w:hyperlink>
        </w:p>
        <w:p w14:paraId="6F1AE25B" w14:textId="51B21D4D" w:rsidR="00AC5712" w:rsidRPr="00AC5712" w:rsidRDefault="000000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32" w:history="1">
            <w:r w:rsidR="00AC5712" w:rsidRPr="00AC5712">
              <w:rPr>
                <w:rStyle w:val="Hipervnculo"/>
                <w:rFonts w:asciiTheme="majorBidi" w:hAnsiTheme="majorBidi"/>
                <w:noProof/>
                <w:sz w:val="22"/>
                <w:szCs w:val="22"/>
                <w:shd w:val="clear" w:color="auto" w:fill="FFFFFF"/>
              </w:rPr>
              <w:t>Appendices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_Toc103542232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25</w:t>
            </w:r>
            <w:r w:rsidR="00AC5712" w:rsidRPr="00AC5712">
              <w:rPr>
                <w:noProof/>
                <w:webHidden/>
                <w:sz w:val="22"/>
                <w:szCs w:val="22"/>
              </w:rPr>
              <w:fldChar w:fldCharType="end"/>
            </w:r>
          </w:hyperlink>
        </w:p>
        <w:p w14:paraId="756AA056" w14:textId="5B3D7F3D" w:rsidR="00AC5712" w:rsidRPr="00AC5712" w:rsidRDefault="00000000" w:rsidP="00AC5712">
          <w:pPr>
            <w:pStyle w:val="TDC2"/>
            <w:tabs>
              <w:tab w:val="right" w:leader="dot" w:pos="8494"/>
            </w:tabs>
            <w:spacing w:line="480" w:lineRule="auto"/>
            <w:rPr>
              <w:rFonts w:asciiTheme="minorHAnsi" w:eastAsiaTheme="minorEastAsia" w:hAnsiTheme="minorHAnsi" w:cstheme="minorBidi"/>
              <w:noProof/>
              <w:sz w:val="22"/>
              <w:szCs w:val="22"/>
              <w:lang w:val="en-US"/>
            </w:rPr>
          </w:pPr>
          <w:hyperlink w:anchor="_Toc103542233" w:history="1">
            <w:r w:rsidR="00AC5712" w:rsidRPr="00AC5712">
              <w:rPr>
                <w:rStyle w:val="Hipervnculo"/>
                <w:rFonts w:asciiTheme="majorBidi" w:hAnsiTheme="majorBidi"/>
                <w:noProof/>
                <w:sz w:val="22"/>
                <w:szCs w:val="22"/>
                <w:shd w:val="clear" w:color="auto" w:fill="FFFFFF"/>
              </w:rPr>
              <w:t>Appendix I: Regression Output</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_Toc103542233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25</w:t>
            </w:r>
            <w:r w:rsidR="00AC5712" w:rsidRPr="00AC5712">
              <w:rPr>
                <w:noProof/>
                <w:webHidden/>
                <w:sz w:val="22"/>
                <w:szCs w:val="22"/>
              </w:rPr>
              <w:fldChar w:fldCharType="end"/>
            </w:r>
          </w:hyperlink>
        </w:p>
        <w:p w14:paraId="1695F702" w14:textId="0311546C" w:rsidR="00AC5712" w:rsidRPr="00AC5712" w:rsidRDefault="00000000" w:rsidP="00AC5712">
          <w:pPr>
            <w:pStyle w:val="TDC2"/>
            <w:tabs>
              <w:tab w:val="right" w:leader="dot" w:pos="8494"/>
            </w:tabs>
            <w:spacing w:line="480" w:lineRule="auto"/>
            <w:rPr>
              <w:rFonts w:asciiTheme="minorHAnsi" w:eastAsiaTheme="minorEastAsia" w:hAnsiTheme="minorHAnsi" w:cstheme="minorBidi"/>
              <w:noProof/>
              <w:sz w:val="22"/>
              <w:szCs w:val="22"/>
              <w:lang w:val="en-US"/>
            </w:rPr>
          </w:pPr>
          <w:hyperlink w:anchor="_Toc103542234" w:history="1">
            <w:r w:rsidR="00AC5712" w:rsidRPr="00AC5712">
              <w:rPr>
                <w:rStyle w:val="Hipervnculo"/>
                <w:rFonts w:asciiTheme="majorBidi" w:hAnsiTheme="majorBidi"/>
                <w:noProof/>
                <w:sz w:val="22"/>
                <w:szCs w:val="22"/>
                <w:shd w:val="clear" w:color="auto" w:fill="FFFFFF"/>
              </w:rPr>
              <w:t>Appendix I</w:t>
            </w:r>
            <w:r w:rsidR="00D34531">
              <w:rPr>
                <w:rStyle w:val="Hipervnculo"/>
                <w:rFonts w:asciiTheme="majorBidi" w:hAnsiTheme="majorBidi"/>
                <w:noProof/>
                <w:sz w:val="22"/>
                <w:szCs w:val="22"/>
                <w:shd w:val="clear" w:color="auto" w:fill="FFFFFF"/>
              </w:rPr>
              <w:t>I</w:t>
            </w:r>
            <w:r w:rsidR="00AC5712" w:rsidRPr="00AC5712">
              <w:rPr>
                <w:rStyle w:val="Hipervnculo"/>
                <w:rFonts w:asciiTheme="majorBidi" w:hAnsiTheme="majorBidi"/>
                <w:noProof/>
                <w:sz w:val="22"/>
                <w:szCs w:val="22"/>
                <w:shd w:val="clear" w:color="auto" w:fill="FFFFFF"/>
              </w:rPr>
              <w:t>: Diagnostic Tests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_Toc103542234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33</w:t>
            </w:r>
            <w:r w:rsidR="00AC5712" w:rsidRPr="00AC5712">
              <w:rPr>
                <w:noProof/>
                <w:webHidden/>
                <w:sz w:val="22"/>
                <w:szCs w:val="22"/>
              </w:rPr>
              <w:fldChar w:fldCharType="end"/>
            </w:r>
          </w:hyperlink>
        </w:p>
        <w:p w14:paraId="1231D3A2" w14:textId="1EDC79C4" w:rsidR="00AC5712" w:rsidRPr="00AC5712" w:rsidRDefault="00000000" w:rsidP="00AC5712">
          <w:pPr>
            <w:pStyle w:val="TDC2"/>
            <w:tabs>
              <w:tab w:val="right" w:leader="dot" w:pos="8494"/>
            </w:tabs>
            <w:spacing w:line="480" w:lineRule="auto"/>
            <w:rPr>
              <w:rFonts w:asciiTheme="minorHAnsi" w:eastAsiaTheme="minorEastAsia" w:hAnsiTheme="minorHAnsi" w:cstheme="minorBidi"/>
              <w:noProof/>
              <w:sz w:val="22"/>
              <w:szCs w:val="22"/>
              <w:lang w:val="en-US"/>
            </w:rPr>
          </w:pPr>
          <w:hyperlink w:anchor="_Toc103542235" w:history="1">
            <w:r w:rsidR="00AC5712" w:rsidRPr="00AC5712">
              <w:rPr>
                <w:rStyle w:val="Hipervnculo"/>
                <w:rFonts w:asciiTheme="majorBidi" w:hAnsiTheme="majorBidi"/>
                <w:noProof/>
                <w:sz w:val="22"/>
                <w:szCs w:val="22"/>
                <w:shd w:val="clear" w:color="auto" w:fill="FFFFFF"/>
              </w:rPr>
              <w:t>Appendix I</w:t>
            </w:r>
            <w:r w:rsidR="00D34531">
              <w:rPr>
                <w:rStyle w:val="Hipervnculo"/>
                <w:rFonts w:asciiTheme="majorBidi" w:hAnsiTheme="majorBidi"/>
                <w:noProof/>
                <w:sz w:val="22"/>
                <w:szCs w:val="22"/>
                <w:shd w:val="clear" w:color="auto" w:fill="FFFFFF"/>
              </w:rPr>
              <w:t>II</w:t>
            </w:r>
            <w:r w:rsidR="00AC5712" w:rsidRPr="00AC5712">
              <w:rPr>
                <w:rStyle w:val="Hipervnculo"/>
                <w:rFonts w:asciiTheme="majorBidi" w:hAnsiTheme="majorBidi"/>
                <w:noProof/>
                <w:sz w:val="22"/>
                <w:szCs w:val="22"/>
                <w:shd w:val="clear" w:color="auto" w:fill="FFFFFF"/>
              </w:rPr>
              <w:t>: Pearson’s Correlation Scatterplots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_Toc103542235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37</w:t>
            </w:r>
            <w:r w:rsidR="00AC5712" w:rsidRPr="00AC5712">
              <w:rPr>
                <w:noProof/>
                <w:webHidden/>
                <w:sz w:val="22"/>
                <w:szCs w:val="22"/>
              </w:rPr>
              <w:fldChar w:fldCharType="end"/>
            </w:r>
          </w:hyperlink>
        </w:p>
        <w:p w14:paraId="3000AF5D" w14:textId="1C90A168" w:rsidR="00160240" w:rsidRPr="00380549" w:rsidRDefault="00160240" w:rsidP="00AC5712">
          <w:pPr>
            <w:spacing w:line="480" w:lineRule="auto"/>
            <w:rPr>
              <w:rFonts w:asciiTheme="majorBidi" w:hAnsiTheme="majorBidi" w:cstheme="majorBidi"/>
              <w:sz w:val="22"/>
              <w:szCs w:val="22"/>
            </w:rPr>
          </w:pPr>
          <w:r w:rsidRPr="00AC5712">
            <w:rPr>
              <w:rFonts w:asciiTheme="majorBidi" w:hAnsiTheme="majorBidi" w:cstheme="majorBidi"/>
              <w:b/>
              <w:bCs/>
              <w:sz w:val="22"/>
              <w:szCs w:val="22"/>
            </w:rPr>
            <w:fldChar w:fldCharType="end"/>
          </w:r>
        </w:p>
      </w:sdtContent>
    </w:sdt>
    <w:p w14:paraId="3BD1061B" w14:textId="77777777" w:rsidR="00900D89" w:rsidRPr="00C8789D" w:rsidRDefault="00900D89" w:rsidP="000D7F50">
      <w:pPr>
        <w:widowControl w:val="0"/>
        <w:spacing w:line="480" w:lineRule="auto"/>
        <w:jc w:val="center"/>
        <w:rPr>
          <w:rFonts w:asciiTheme="majorBidi" w:eastAsia="SimSun" w:hAnsiTheme="majorBidi" w:cstheme="majorBidi"/>
          <w:b/>
          <w:kern w:val="2"/>
          <w:sz w:val="22"/>
          <w:szCs w:val="22"/>
          <w:lang w:eastAsia="zh-CN"/>
        </w:rPr>
        <w:sectPr w:rsidR="00900D89" w:rsidRPr="00C8789D" w:rsidSect="00AC5712">
          <w:type w:val="continuous"/>
          <w:pgSz w:w="11906" w:h="16838"/>
          <w:pgMar w:top="1417" w:right="1701" w:bottom="1417" w:left="1701" w:header="708" w:footer="708" w:gutter="0"/>
          <w:cols w:space="708"/>
          <w:docGrid w:linePitch="360"/>
        </w:sectPr>
      </w:pPr>
    </w:p>
    <w:p w14:paraId="69AA0198" w14:textId="77777777" w:rsidR="00086E85" w:rsidRPr="00C8789D" w:rsidRDefault="00086E85" w:rsidP="000D7F50">
      <w:pPr>
        <w:widowControl w:val="0"/>
        <w:spacing w:line="480" w:lineRule="auto"/>
        <w:jc w:val="center"/>
        <w:rPr>
          <w:rFonts w:asciiTheme="majorBidi" w:eastAsia="SimSun" w:hAnsiTheme="majorBidi" w:cstheme="majorBidi"/>
          <w:b/>
          <w:kern w:val="2"/>
          <w:sz w:val="22"/>
          <w:szCs w:val="22"/>
          <w:lang w:eastAsia="zh-CN"/>
        </w:rPr>
      </w:pPr>
      <w:r w:rsidRPr="00C8789D">
        <w:rPr>
          <w:rFonts w:asciiTheme="majorBidi" w:eastAsia="SimSun" w:hAnsiTheme="majorBidi" w:cstheme="majorBidi"/>
          <w:b/>
          <w:kern w:val="2"/>
          <w:sz w:val="22"/>
          <w:szCs w:val="22"/>
          <w:lang w:eastAsia="zh-CN"/>
        </w:rPr>
        <w:br w:type="page"/>
      </w:r>
    </w:p>
    <w:p w14:paraId="7194CDB7" w14:textId="784CAC4A" w:rsidR="00EF2CB4" w:rsidRPr="00C8789D" w:rsidRDefault="00C8789D" w:rsidP="000D7F50">
      <w:pPr>
        <w:pStyle w:val="Ttulo1"/>
        <w:spacing w:line="480" w:lineRule="auto"/>
        <w:jc w:val="center"/>
        <w:rPr>
          <w:rFonts w:asciiTheme="majorBidi" w:eastAsia="SimSun" w:hAnsiTheme="majorBidi"/>
          <w:bCs/>
          <w:sz w:val="22"/>
          <w:szCs w:val="22"/>
          <w:lang w:eastAsia="zh-CN"/>
        </w:rPr>
      </w:pPr>
      <w:bookmarkStart w:id="0" w:name="_Toc103542224"/>
      <w:r w:rsidRPr="00C8789D">
        <w:rPr>
          <w:rFonts w:asciiTheme="majorBidi" w:eastAsia="SimSun" w:hAnsiTheme="majorBidi"/>
          <w:bCs/>
          <w:sz w:val="22"/>
          <w:szCs w:val="22"/>
          <w:lang w:eastAsia="zh-CN"/>
        </w:rPr>
        <w:lastRenderedPageBreak/>
        <w:t>ABSTRACT</w:t>
      </w:r>
      <w:bookmarkEnd w:id="0"/>
    </w:p>
    <w:p w14:paraId="331D3BE2" w14:textId="65775A0C" w:rsidR="00503B1D" w:rsidRPr="005E0EE0" w:rsidRDefault="00503B1D" w:rsidP="005E0EE0">
      <w:pPr>
        <w:spacing w:line="276" w:lineRule="auto"/>
        <w:jc w:val="both"/>
        <w:rPr>
          <w:rFonts w:asciiTheme="majorBidi" w:hAnsiTheme="majorBidi" w:cstheme="majorBidi"/>
          <w:sz w:val="20"/>
          <w:szCs w:val="20"/>
        </w:rPr>
      </w:pPr>
      <w:r w:rsidRPr="005E0EE0">
        <w:rPr>
          <w:rFonts w:asciiTheme="majorBidi" w:hAnsiTheme="majorBidi" w:cstheme="majorBidi"/>
          <w:b/>
          <w:bCs/>
          <w:sz w:val="20"/>
          <w:szCs w:val="20"/>
        </w:rPr>
        <w:t>Background:</w:t>
      </w:r>
      <w:r w:rsidRPr="005E0EE0">
        <w:rPr>
          <w:rFonts w:asciiTheme="majorBidi" w:hAnsiTheme="majorBidi" w:cstheme="majorBidi"/>
          <w:sz w:val="20"/>
          <w:szCs w:val="20"/>
        </w:rPr>
        <w:t xml:space="preserve"> </w:t>
      </w:r>
      <w:r w:rsidR="003530DD" w:rsidRPr="005E0EE0">
        <w:rPr>
          <w:rFonts w:asciiTheme="majorBidi" w:hAnsiTheme="majorBidi" w:cstheme="majorBidi"/>
          <w:sz w:val="20"/>
          <w:szCs w:val="20"/>
        </w:rPr>
        <w:t>G</w:t>
      </w:r>
      <w:r w:rsidR="009C2AFF" w:rsidRPr="005E0EE0">
        <w:rPr>
          <w:rFonts w:asciiTheme="majorBidi" w:eastAsia="SimSun" w:hAnsiTheme="majorBidi" w:cstheme="majorBidi"/>
          <w:kern w:val="2"/>
          <w:sz w:val="20"/>
          <w:szCs w:val="20"/>
          <w:lang w:eastAsia="zh-CN"/>
        </w:rPr>
        <w:t>old is widely viewed as a safe haven in times of market turmoil</w:t>
      </w:r>
      <w:r w:rsidR="00727DCD" w:rsidRPr="005E0EE0">
        <w:rPr>
          <w:rFonts w:asciiTheme="majorBidi" w:eastAsia="SimSun" w:hAnsiTheme="majorBidi" w:cstheme="majorBidi"/>
          <w:kern w:val="2"/>
          <w:sz w:val="20"/>
          <w:szCs w:val="20"/>
          <w:lang w:eastAsia="zh-CN"/>
        </w:rPr>
        <w:t xml:space="preserve">, a period </w:t>
      </w:r>
      <w:r w:rsidR="00AD38EF" w:rsidRPr="005E0EE0">
        <w:rPr>
          <w:rFonts w:asciiTheme="majorBidi" w:eastAsia="SimSun" w:hAnsiTheme="majorBidi" w:cstheme="majorBidi"/>
          <w:kern w:val="2"/>
          <w:sz w:val="20"/>
          <w:szCs w:val="20"/>
          <w:lang w:eastAsia="zh-CN"/>
        </w:rPr>
        <w:t xml:space="preserve">that is </w:t>
      </w:r>
      <w:r w:rsidR="00727DCD" w:rsidRPr="005E0EE0">
        <w:rPr>
          <w:rFonts w:asciiTheme="majorBidi" w:eastAsia="SimSun" w:hAnsiTheme="majorBidi" w:cstheme="majorBidi"/>
          <w:kern w:val="2"/>
          <w:sz w:val="20"/>
          <w:szCs w:val="20"/>
          <w:lang w:eastAsia="zh-CN"/>
        </w:rPr>
        <w:t xml:space="preserve">characterized by investor </w:t>
      </w:r>
      <w:r w:rsidR="00737163" w:rsidRPr="005E0EE0">
        <w:rPr>
          <w:rFonts w:asciiTheme="majorBidi" w:eastAsia="SimSun" w:hAnsiTheme="majorBidi" w:cstheme="majorBidi"/>
          <w:kern w:val="2"/>
          <w:sz w:val="20"/>
          <w:szCs w:val="20"/>
          <w:lang w:eastAsia="zh-CN"/>
        </w:rPr>
        <w:t>f</w:t>
      </w:r>
      <w:r w:rsidR="004E20D4" w:rsidRPr="005E0EE0">
        <w:rPr>
          <w:rFonts w:asciiTheme="majorBidi" w:hAnsiTheme="majorBidi" w:cstheme="majorBidi"/>
          <w:sz w:val="20"/>
          <w:szCs w:val="20"/>
          <w:shd w:val="clear" w:color="auto" w:fill="FFFFFF"/>
        </w:rPr>
        <w:t>light-to-quality</w:t>
      </w:r>
      <w:r w:rsidR="00737163" w:rsidRPr="005E0EE0">
        <w:rPr>
          <w:rFonts w:asciiTheme="majorBidi" w:hAnsiTheme="majorBidi" w:cstheme="majorBidi"/>
          <w:sz w:val="20"/>
          <w:szCs w:val="20"/>
          <w:shd w:val="clear" w:color="auto" w:fill="FFFFFF"/>
        </w:rPr>
        <w:t>,</w:t>
      </w:r>
      <w:r w:rsidR="004E20D4" w:rsidRPr="005E0EE0">
        <w:rPr>
          <w:rFonts w:asciiTheme="majorBidi" w:hAnsiTheme="majorBidi" w:cstheme="majorBidi"/>
          <w:sz w:val="20"/>
          <w:szCs w:val="20"/>
          <w:shd w:val="clear" w:color="auto" w:fill="FFFFFF"/>
        </w:rPr>
        <w:t xml:space="preserve"> a financial market phenomenon </w:t>
      </w:r>
      <w:r w:rsidR="00727DCD" w:rsidRPr="005E0EE0">
        <w:rPr>
          <w:rFonts w:asciiTheme="majorBidi" w:hAnsiTheme="majorBidi" w:cstheme="majorBidi"/>
          <w:sz w:val="20"/>
          <w:szCs w:val="20"/>
          <w:shd w:val="clear" w:color="auto" w:fill="FFFFFF"/>
        </w:rPr>
        <w:t xml:space="preserve">wherein </w:t>
      </w:r>
      <w:r w:rsidR="004E20D4" w:rsidRPr="005E0EE0">
        <w:rPr>
          <w:rFonts w:asciiTheme="majorBidi" w:hAnsiTheme="majorBidi" w:cstheme="majorBidi"/>
          <w:sz w:val="20"/>
          <w:szCs w:val="20"/>
          <w:shd w:val="clear" w:color="auto" w:fill="FFFFFF"/>
        </w:rPr>
        <w:t xml:space="preserve">investors sell higher-risk investments and purchase safer </w:t>
      </w:r>
      <w:r w:rsidR="00727DCD" w:rsidRPr="005E0EE0">
        <w:rPr>
          <w:rFonts w:asciiTheme="majorBidi" w:hAnsiTheme="majorBidi" w:cstheme="majorBidi"/>
          <w:sz w:val="20"/>
          <w:szCs w:val="20"/>
          <w:shd w:val="clear" w:color="auto" w:fill="FFFFFF"/>
        </w:rPr>
        <w:t>assets</w:t>
      </w:r>
      <w:r w:rsidR="004E20D4" w:rsidRPr="005E0EE0">
        <w:rPr>
          <w:rFonts w:asciiTheme="majorBidi" w:hAnsiTheme="majorBidi" w:cstheme="majorBidi"/>
          <w:sz w:val="20"/>
          <w:szCs w:val="20"/>
          <w:shd w:val="clear" w:color="auto" w:fill="FFFFFF"/>
        </w:rPr>
        <w:t>.</w:t>
      </w:r>
      <w:r w:rsidR="004E20D4" w:rsidRPr="005E0EE0">
        <w:rPr>
          <w:rFonts w:asciiTheme="majorBidi" w:hAnsiTheme="majorBidi" w:cstheme="majorBidi"/>
          <w:sz w:val="20"/>
          <w:szCs w:val="20"/>
        </w:rPr>
        <w:t xml:space="preserve"> </w:t>
      </w:r>
      <w:r w:rsidR="005404F9" w:rsidRPr="005E0EE0">
        <w:rPr>
          <w:rFonts w:asciiTheme="majorBidi" w:hAnsiTheme="majorBidi" w:cstheme="majorBidi"/>
          <w:sz w:val="20"/>
          <w:szCs w:val="20"/>
        </w:rPr>
        <w:t xml:space="preserve">However, </w:t>
      </w:r>
      <w:r w:rsidR="00F35398" w:rsidRPr="005E0EE0">
        <w:rPr>
          <w:rFonts w:asciiTheme="majorBidi" w:hAnsiTheme="majorBidi" w:cstheme="majorBidi"/>
          <w:sz w:val="20"/>
          <w:szCs w:val="20"/>
        </w:rPr>
        <w:t xml:space="preserve">research on </w:t>
      </w:r>
      <w:r w:rsidR="005404F9" w:rsidRPr="005E0EE0">
        <w:rPr>
          <w:rFonts w:asciiTheme="majorBidi" w:hAnsiTheme="majorBidi" w:cstheme="majorBidi"/>
          <w:sz w:val="20"/>
          <w:szCs w:val="20"/>
        </w:rPr>
        <w:t xml:space="preserve">this claim </w:t>
      </w:r>
      <w:r w:rsidR="002624A6" w:rsidRPr="005E0EE0">
        <w:rPr>
          <w:rFonts w:asciiTheme="majorBidi" w:hAnsiTheme="majorBidi" w:cstheme="majorBidi"/>
          <w:sz w:val="20"/>
          <w:szCs w:val="20"/>
        </w:rPr>
        <w:t xml:space="preserve">in relation to gold </w:t>
      </w:r>
      <w:r w:rsidR="00F35398" w:rsidRPr="005E0EE0">
        <w:rPr>
          <w:rFonts w:asciiTheme="majorBidi" w:hAnsiTheme="majorBidi" w:cstheme="majorBidi"/>
          <w:sz w:val="20"/>
          <w:szCs w:val="20"/>
        </w:rPr>
        <w:t xml:space="preserve">has </w:t>
      </w:r>
      <w:r w:rsidR="001D7738" w:rsidRPr="005E0EE0">
        <w:rPr>
          <w:rFonts w:asciiTheme="majorBidi" w:hAnsiTheme="majorBidi" w:cstheme="majorBidi"/>
          <w:sz w:val="20"/>
          <w:szCs w:val="20"/>
        </w:rPr>
        <w:t xml:space="preserve">reported </w:t>
      </w:r>
      <w:r w:rsidR="005404F9" w:rsidRPr="005E0EE0">
        <w:rPr>
          <w:rFonts w:asciiTheme="majorBidi" w:hAnsiTheme="majorBidi" w:cstheme="majorBidi"/>
          <w:sz w:val="20"/>
          <w:szCs w:val="20"/>
        </w:rPr>
        <w:t>inconsistent</w:t>
      </w:r>
      <w:r w:rsidR="003530DD" w:rsidRPr="005E0EE0">
        <w:rPr>
          <w:rFonts w:asciiTheme="majorBidi" w:hAnsiTheme="majorBidi" w:cstheme="majorBidi"/>
          <w:sz w:val="20"/>
          <w:szCs w:val="20"/>
        </w:rPr>
        <w:t xml:space="preserve"> </w:t>
      </w:r>
      <w:r w:rsidR="001D7738" w:rsidRPr="005E0EE0">
        <w:rPr>
          <w:rFonts w:asciiTheme="majorBidi" w:hAnsiTheme="majorBidi" w:cstheme="majorBidi"/>
          <w:sz w:val="20"/>
          <w:szCs w:val="20"/>
        </w:rPr>
        <w:t xml:space="preserve">results </w:t>
      </w:r>
      <w:r w:rsidR="00FB1127" w:rsidRPr="005E0EE0">
        <w:rPr>
          <w:rFonts w:asciiTheme="majorBidi" w:hAnsiTheme="majorBidi" w:cstheme="majorBidi"/>
          <w:sz w:val="20"/>
          <w:szCs w:val="20"/>
        </w:rPr>
        <w:t xml:space="preserve">both </w:t>
      </w:r>
      <w:r w:rsidR="003530DD" w:rsidRPr="005E0EE0">
        <w:rPr>
          <w:rFonts w:asciiTheme="majorBidi" w:hAnsiTheme="majorBidi" w:cstheme="majorBidi"/>
          <w:sz w:val="20"/>
          <w:szCs w:val="20"/>
        </w:rPr>
        <w:t xml:space="preserve">within and across </w:t>
      </w:r>
      <w:r w:rsidR="00640F3E" w:rsidRPr="005E0EE0">
        <w:rPr>
          <w:rFonts w:asciiTheme="majorBidi" w:hAnsiTheme="majorBidi" w:cstheme="majorBidi"/>
          <w:sz w:val="20"/>
          <w:szCs w:val="20"/>
        </w:rPr>
        <w:t xml:space="preserve">different </w:t>
      </w:r>
      <w:r w:rsidR="0098628A" w:rsidRPr="005E0EE0">
        <w:rPr>
          <w:rFonts w:asciiTheme="majorBidi" w:hAnsiTheme="majorBidi" w:cstheme="majorBidi"/>
          <w:sz w:val="20"/>
          <w:szCs w:val="20"/>
        </w:rPr>
        <w:t>economies</w:t>
      </w:r>
      <w:r w:rsidR="005404F9" w:rsidRPr="005E0EE0">
        <w:rPr>
          <w:rFonts w:asciiTheme="majorBidi" w:hAnsiTheme="majorBidi" w:cstheme="majorBidi"/>
          <w:sz w:val="20"/>
          <w:szCs w:val="20"/>
        </w:rPr>
        <w:t>.</w:t>
      </w:r>
      <w:r w:rsidR="00640F3E" w:rsidRPr="005E0EE0">
        <w:rPr>
          <w:rFonts w:asciiTheme="majorBidi" w:hAnsiTheme="majorBidi" w:cstheme="majorBidi"/>
          <w:sz w:val="20"/>
          <w:szCs w:val="20"/>
        </w:rPr>
        <w:t xml:space="preserve"> This project seeks to evaluate the behaviour of gold prices within the world’s largest economy, the United States, during periods of economic recession to provide </w:t>
      </w:r>
      <w:r w:rsidR="00F35398" w:rsidRPr="005E0EE0">
        <w:rPr>
          <w:rFonts w:asciiTheme="majorBidi" w:hAnsiTheme="majorBidi" w:cstheme="majorBidi"/>
          <w:sz w:val="20"/>
          <w:szCs w:val="20"/>
        </w:rPr>
        <w:t xml:space="preserve">empirical </w:t>
      </w:r>
      <w:r w:rsidR="00640F3E" w:rsidRPr="005E0EE0">
        <w:rPr>
          <w:rFonts w:asciiTheme="majorBidi" w:hAnsiTheme="majorBidi" w:cstheme="majorBidi"/>
          <w:sz w:val="20"/>
          <w:szCs w:val="20"/>
        </w:rPr>
        <w:t xml:space="preserve">evidence for this claim. </w:t>
      </w:r>
    </w:p>
    <w:p w14:paraId="4E81AF36" w14:textId="77777777" w:rsidR="005E0EE0" w:rsidRDefault="005E0EE0" w:rsidP="005E0EE0">
      <w:pPr>
        <w:spacing w:line="276" w:lineRule="auto"/>
        <w:jc w:val="both"/>
        <w:rPr>
          <w:rFonts w:asciiTheme="majorBidi" w:hAnsiTheme="majorBidi" w:cstheme="majorBidi"/>
          <w:b/>
          <w:bCs/>
          <w:sz w:val="20"/>
          <w:szCs w:val="20"/>
        </w:rPr>
      </w:pPr>
    </w:p>
    <w:p w14:paraId="0ED03756" w14:textId="1946DC64" w:rsidR="00640F3E" w:rsidRPr="005E0EE0" w:rsidRDefault="00503B1D" w:rsidP="005E0EE0">
      <w:pPr>
        <w:spacing w:line="276" w:lineRule="auto"/>
        <w:jc w:val="both"/>
        <w:rPr>
          <w:rFonts w:asciiTheme="majorBidi" w:hAnsiTheme="majorBidi" w:cstheme="majorBidi"/>
          <w:sz w:val="20"/>
          <w:szCs w:val="20"/>
        </w:rPr>
      </w:pPr>
      <w:r w:rsidRPr="005E0EE0">
        <w:rPr>
          <w:rFonts w:asciiTheme="majorBidi" w:hAnsiTheme="majorBidi" w:cstheme="majorBidi"/>
          <w:b/>
          <w:bCs/>
          <w:sz w:val="20"/>
          <w:szCs w:val="20"/>
        </w:rPr>
        <w:t>Method</w:t>
      </w:r>
      <w:r w:rsidR="006272C8" w:rsidRPr="005E0EE0">
        <w:rPr>
          <w:rFonts w:asciiTheme="majorBidi" w:hAnsiTheme="majorBidi" w:cstheme="majorBidi"/>
          <w:b/>
          <w:bCs/>
          <w:sz w:val="20"/>
          <w:szCs w:val="20"/>
        </w:rPr>
        <w:t>s</w:t>
      </w:r>
      <w:r w:rsidRPr="005E0EE0">
        <w:rPr>
          <w:rFonts w:asciiTheme="majorBidi" w:hAnsiTheme="majorBidi" w:cstheme="majorBidi"/>
          <w:b/>
          <w:bCs/>
          <w:sz w:val="20"/>
          <w:szCs w:val="20"/>
        </w:rPr>
        <w:t>:</w:t>
      </w:r>
      <w:r w:rsidRPr="005E0EE0">
        <w:rPr>
          <w:rFonts w:asciiTheme="majorBidi" w:hAnsiTheme="majorBidi" w:cstheme="majorBidi"/>
          <w:sz w:val="20"/>
          <w:szCs w:val="20"/>
        </w:rPr>
        <w:t xml:space="preserve"> </w:t>
      </w:r>
      <w:r w:rsidR="00640F3E" w:rsidRPr="005E0EE0">
        <w:rPr>
          <w:rFonts w:asciiTheme="majorBidi" w:hAnsiTheme="majorBidi" w:cstheme="majorBidi"/>
          <w:sz w:val="20"/>
          <w:szCs w:val="20"/>
        </w:rPr>
        <w:t>Returns for gold were compared to returns for the S&amp;P</w:t>
      </w:r>
      <w:r w:rsidR="00E5516E" w:rsidRPr="005E0EE0">
        <w:rPr>
          <w:rFonts w:asciiTheme="majorBidi" w:hAnsiTheme="majorBidi" w:cstheme="majorBidi"/>
          <w:sz w:val="20"/>
          <w:szCs w:val="20"/>
        </w:rPr>
        <w:t xml:space="preserve"> </w:t>
      </w:r>
      <w:r w:rsidR="00640F3E" w:rsidRPr="005E0EE0">
        <w:rPr>
          <w:rFonts w:asciiTheme="majorBidi" w:hAnsiTheme="majorBidi" w:cstheme="majorBidi"/>
          <w:sz w:val="20"/>
          <w:szCs w:val="20"/>
        </w:rPr>
        <w:t>500 stock index during eight recessionary period</w:t>
      </w:r>
      <w:r w:rsidR="005353F8" w:rsidRPr="005E0EE0">
        <w:rPr>
          <w:rFonts w:asciiTheme="majorBidi" w:hAnsiTheme="majorBidi" w:cstheme="majorBidi"/>
          <w:sz w:val="20"/>
          <w:szCs w:val="20"/>
        </w:rPr>
        <w:t>s</w:t>
      </w:r>
      <w:r w:rsidR="00640F3E" w:rsidRPr="005E0EE0">
        <w:rPr>
          <w:rFonts w:asciiTheme="majorBidi" w:hAnsiTheme="majorBidi" w:cstheme="majorBidi"/>
          <w:sz w:val="20"/>
          <w:szCs w:val="20"/>
        </w:rPr>
        <w:t xml:space="preserve">: 1969, 1973, 1980, 1981, 1990, 2001, 2007, and 2020. A time series econometric analysis using a regression of gold returns on stock index returns </w:t>
      </w:r>
      <w:r w:rsidR="00455648" w:rsidRPr="005E0EE0">
        <w:rPr>
          <w:rFonts w:asciiTheme="majorBidi" w:hAnsiTheme="majorBidi" w:cstheme="majorBidi"/>
          <w:sz w:val="20"/>
          <w:szCs w:val="20"/>
        </w:rPr>
        <w:t>at differen</w:t>
      </w:r>
      <w:r w:rsidR="005353F8" w:rsidRPr="005E0EE0">
        <w:rPr>
          <w:rFonts w:asciiTheme="majorBidi" w:hAnsiTheme="majorBidi" w:cstheme="majorBidi"/>
          <w:sz w:val="20"/>
          <w:szCs w:val="20"/>
        </w:rPr>
        <w:t xml:space="preserve">t </w:t>
      </w:r>
      <w:r w:rsidR="00455648" w:rsidRPr="005E0EE0">
        <w:rPr>
          <w:rFonts w:asciiTheme="majorBidi" w:hAnsiTheme="majorBidi" w:cstheme="majorBidi"/>
          <w:sz w:val="20"/>
          <w:szCs w:val="20"/>
        </w:rPr>
        <w:t xml:space="preserve">frequencies (daily, weekly, and monthly) </w:t>
      </w:r>
      <w:r w:rsidR="00640F3E" w:rsidRPr="005E0EE0">
        <w:rPr>
          <w:rFonts w:asciiTheme="majorBidi" w:hAnsiTheme="majorBidi" w:cstheme="majorBidi"/>
          <w:sz w:val="20"/>
          <w:szCs w:val="20"/>
        </w:rPr>
        <w:t>was used to evaluate the relationship between gold and S&amp;P</w:t>
      </w:r>
      <w:r w:rsidR="00E5516E" w:rsidRPr="005E0EE0">
        <w:rPr>
          <w:rFonts w:asciiTheme="majorBidi" w:hAnsiTheme="majorBidi" w:cstheme="majorBidi"/>
          <w:sz w:val="20"/>
          <w:szCs w:val="20"/>
        </w:rPr>
        <w:t xml:space="preserve"> </w:t>
      </w:r>
      <w:r w:rsidR="00640F3E" w:rsidRPr="005E0EE0">
        <w:rPr>
          <w:rFonts w:asciiTheme="majorBidi" w:hAnsiTheme="majorBidi" w:cstheme="majorBidi"/>
          <w:sz w:val="20"/>
          <w:szCs w:val="20"/>
        </w:rPr>
        <w:t>500 during these periods. Additional analys</w:t>
      </w:r>
      <w:r w:rsidR="005353F8" w:rsidRPr="005E0EE0">
        <w:rPr>
          <w:rFonts w:asciiTheme="majorBidi" w:hAnsiTheme="majorBidi" w:cstheme="majorBidi"/>
          <w:sz w:val="20"/>
          <w:szCs w:val="20"/>
        </w:rPr>
        <w:t>e</w:t>
      </w:r>
      <w:r w:rsidR="00640F3E" w:rsidRPr="005E0EE0">
        <w:rPr>
          <w:rFonts w:asciiTheme="majorBidi" w:hAnsiTheme="majorBidi" w:cstheme="majorBidi"/>
          <w:sz w:val="20"/>
          <w:szCs w:val="20"/>
        </w:rPr>
        <w:t xml:space="preserve">s </w:t>
      </w:r>
      <w:r w:rsidR="005353F8" w:rsidRPr="005E0EE0">
        <w:rPr>
          <w:rFonts w:asciiTheme="majorBidi" w:hAnsiTheme="majorBidi" w:cstheme="majorBidi"/>
          <w:sz w:val="20"/>
          <w:szCs w:val="20"/>
        </w:rPr>
        <w:t xml:space="preserve">using </w:t>
      </w:r>
      <w:r w:rsidR="00640F3E" w:rsidRPr="005E0EE0">
        <w:rPr>
          <w:rFonts w:asciiTheme="majorBidi" w:hAnsiTheme="majorBidi" w:cstheme="majorBidi"/>
          <w:sz w:val="20"/>
          <w:szCs w:val="20"/>
        </w:rPr>
        <w:t xml:space="preserve">descriptive statistics </w:t>
      </w:r>
      <w:r w:rsidR="005353F8" w:rsidRPr="005E0EE0">
        <w:rPr>
          <w:rFonts w:asciiTheme="majorBidi" w:hAnsiTheme="majorBidi" w:cstheme="majorBidi"/>
          <w:sz w:val="20"/>
          <w:szCs w:val="20"/>
        </w:rPr>
        <w:t xml:space="preserve">were </w:t>
      </w:r>
      <w:r w:rsidR="00B97F9F" w:rsidRPr="005E0EE0">
        <w:rPr>
          <w:rFonts w:asciiTheme="majorBidi" w:hAnsiTheme="majorBidi" w:cstheme="majorBidi"/>
          <w:sz w:val="20"/>
          <w:szCs w:val="20"/>
        </w:rPr>
        <w:t xml:space="preserve">used </w:t>
      </w:r>
      <w:r w:rsidR="00640F3E" w:rsidRPr="005E0EE0">
        <w:rPr>
          <w:rFonts w:asciiTheme="majorBidi" w:hAnsiTheme="majorBidi" w:cstheme="majorBidi"/>
          <w:sz w:val="20"/>
          <w:szCs w:val="20"/>
        </w:rPr>
        <w:t xml:space="preserve">to gain further insights into </w:t>
      </w:r>
      <w:r w:rsidR="005353F8" w:rsidRPr="005E0EE0">
        <w:rPr>
          <w:rFonts w:asciiTheme="majorBidi" w:hAnsiTheme="majorBidi" w:cstheme="majorBidi"/>
          <w:sz w:val="20"/>
          <w:szCs w:val="20"/>
        </w:rPr>
        <w:t xml:space="preserve">a </w:t>
      </w:r>
      <w:r w:rsidR="00640F3E" w:rsidRPr="005E0EE0">
        <w:rPr>
          <w:rFonts w:asciiTheme="majorBidi" w:hAnsiTheme="majorBidi" w:cstheme="majorBidi"/>
          <w:sz w:val="20"/>
          <w:szCs w:val="20"/>
        </w:rPr>
        <w:t>potential relationship</w:t>
      </w:r>
      <w:r w:rsidR="005353F8" w:rsidRPr="005E0EE0">
        <w:rPr>
          <w:rFonts w:asciiTheme="majorBidi" w:hAnsiTheme="majorBidi" w:cstheme="majorBidi"/>
          <w:sz w:val="20"/>
          <w:szCs w:val="20"/>
        </w:rPr>
        <w:t xml:space="preserve"> between the two assets</w:t>
      </w:r>
      <w:r w:rsidR="00640F3E" w:rsidRPr="005E0EE0">
        <w:rPr>
          <w:rFonts w:asciiTheme="majorBidi" w:hAnsiTheme="majorBidi" w:cstheme="majorBidi"/>
          <w:sz w:val="20"/>
          <w:szCs w:val="20"/>
        </w:rPr>
        <w:t>.</w:t>
      </w:r>
    </w:p>
    <w:p w14:paraId="7F8E194B" w14:textId="77777777" w:rsidR="005E0EE0" w:rsidRDefault="005E0EE0" w:rsidP="005E0EE0">
      <w:pPr>
        <w:widowControl w:val="0"/>
        <w:spacing w:line="276" w:lineRule="auto"/>
        <w:jc w:val="both"/>
        <w:rPr>
          <w:rFonts w:asciiTheme="majorBidi" w:eastAsia="SimSun" w:hAnsiTheme="majorBidi" w:cstheme="majorBidi"/>
          <w:b/>
          <w:bCs/>
          <w:kern w:val="2"/>
          <w:sz w:val="20"/>
          <w:szCs w:val="20"/>
          <w:lang w:eastAsia="zh-CN"/>
        </w:rPr>
      </w:pPr>
    </w:p>
    <w:p w14:paraId="5F579D43" w14:textId="602B7E03" w:rsidR="00455648" w:rsidRPr="005E0EE0" w:rsidRDefault="00503B1D" w:rsidP="005E0EE0">
      <w:pPr>
        <w:widowControl w:val="0"/>
        <w:spacing w:line="276" w:lineRule="auto"/>
        <w:jc w:val="both"/>
        <w:rPr>
          <w:rFonts w:asciiTheme="majorBidi" w:hAnsiTheme="majorBidi" w:cstheme="majorBidi"/>
          <w:sz w:val="20"/>
          <w:szCs w:val="20"/>
        </w:rPr>
      </w:pPr>
      <w:r w:rsidRPr="005E0EE0">
        <w:rPr>
          <w:rFonts w:asciiTheme="majorBidi" w:eastAsia="SimSun" w:hAnsiTheme="majorBidi" w:cstheme="majorBidi"/>
          <w:b/>
          <w:bCs/>
          <w:kern w:val="2"/>
          <w:sz w:val="20"/>
          <w:szCs w:val="20"/>
          <w:lang w:eastAsia="zh-CN"/>
        </w:rPr>
        <w:t>Results:</w:t>
      </w:r>
      <w:r w:rsidR="00A36CA8" w:rsidRPr="005E0EE0">
        <w:rPr>
          <w:rFonts w:asciiTheme="majorBidi" w:eastAsia="SimSun" w:hAnsiTheme="majorBidi" w:cstheme="majorBidi"/>
          <w:b/>
          <w:bCs/>
          <w:kern w:val="2"/>
          <w:sz w:val="20"/>
          <w:szCs w:val="20"/>
          <w:lang w:eastAsia="zh-CN"/>
        </w:rPr>
        <w:t xml:space="preserve"> </w:t>
      </w:r>
      <w:r w:rsidR="00455648" w:rsidRPr="005E0EE0">
        <w:rPr>
          <w:rFonts w:asciiTheme="majorBidi" w:hAnsiTheme="majorBidi" w:cstheme="majorBidi"/>
          <w:sz w:val="20"/>
          <w:szCs w:val="20"/>
        </w:rPr>
        <w:t>Gold returns were only significantly correlated with S&amp;P</w:t>
      </w:r>
      <w:r w:rsidR="00E5516E" w:rsidRPr="005E0EE0">
        <w:rPr>
          <w:rFonts w:asciiTheme="majorBidi" w:hAnsiTheme="majorBidi" w:cstheme="majorBidi"/>
          <w:sz w:val="20"/>
          <w:szCs w:val="20"/>
        </w:rPr>
        <w:t xml:space="preserve"> </w:t>
      </w:r>
      <w:r w:rsidR="00455648" w:rsidRPr="005E0EE0">
        <w:rPr>
          <w:rFonts w:asciiTheme="majorBidi" w:hAnsiTheme="majorBidi" w:cstheme="majorBidi"/>
          <w:sz w:val="20"/>
          <w:szCs w:val="20"/>
        </w:rPr>
        <w:t xml:space="preserve">500 returns in three of the </w:t>
      </w:r>
      <w:r w:rsidR="005353F8" w:rsidRPr="005E0EE0">
        <w:rPr>
          <w:rFonts w:asciiTheme="majorBidi" w:hAnsiTheme="majorBidi" w:cstheme="majorBidi"/>
          <w:sz w:val="20"/>
          <w:szCs w:val="20"/>
        </w:rPr>
        <w:t xml:space="preserve">eight </w:t>
      </w:r>
      <w:r w:rsidR="00455648" w:rsidRPr="005E0EE0">
        <w:rPr>
          <w:rFonts w:asciiTheme="majorBidi" w:hAnsiTheme="majorBidi" w:cstheme="majorBidi"/>
          <w:sz w:val="20"/>
          <w:szCs w:val="20"/>
        </w:rPr>
        <w:t>recession</w:t>
      </w:r>
      <w:r w:rsidR="005353F8" w:rsidRPr="005E0EE0">
        <w:rPr>
          <w:rFonts w:asciiTheme="majorBidi" w:hAnsiTheme="majorBidi" w:cstheme="majorBidi"/>
          <w:sz w:val="20"/>
          <w:szCs w:val="20"/>
        </w:rPr>
        <w:t>s</w:t>
      </w:r>
      <w:r w:rsidR="00455648" w:rsidRPr="005E0EE0">
        <w:rPr>
          <w:rFonts w:asciiTheme="majorBidi" w:hAnsiTheme="majorBidi" w:cstheme="majorBidi"/>
          <w:sz w:val="20"/>
          <w:szCs w:val="20"/>
        </w:rPr>
        <w:t xml:space="preserve"> studie</w:t>
      </w:r>
      <w:r w:rsidR="005353F8" w:rsidRPr="005E0EE0">
        <w:rPr>
          <w:rFonts w:asciiTheme="majorBidi" w:hAnsiTheme="majorBidi" w:cstheme="majorBidi"/>
          <w:sz w:val="20"/>
          <w:szCs w:val="20"/>
        </w:rPr>
        <w:t>d</w:t>
      </w:r>
      <w:r w:rsidR="00B51A84" w:rsidRPr="005E0EE0">
        <w:rPr>
          <w:rFonts w:asciiTheme="majorBidi" w:hAnsiTheme="majorBidi" w:cstheme="majorBidi"/>
          <w:sz w:val="20"/>
          <w:szCs w:val="20"/>
        </w:rPr>
        <w:t xml:space="preserve"> when using daily returns</w:t>
      </w:r>
      <w:r w:rsidR="00455648" w:rsidRPr="005E0EE0">
        <w:rPr>
          <w:rFonts w:asciiTheme="majorBidi" w:hAnsiTheme="majorBidi" w:cstheme="majorBidi"/>
          <w:sz w:val="20"/>
          <w:szCs w:val="20"/>
        </w:rPr>
        <w:t xml:space="preserve">: 1981, 1990, and 2020. </w:t>
      </w:r>
      <w:r w:rsidR="006338CD" w:rsidRPr="005E0EE0">
        <w:rPr>
          <w:rFonts w:asciiTheme="majorBidi" w:hAnsiTheme="majorBidi" w:cstheme="majorBidi"/>
          <w:sz w:val="20"/>
          <w:szCs w:val="20"/>
        </w:rPr>
        <w:t>Paradoxically, w</w:t>
      </w:r>
      <w:r w:rsidR="00F85AA1" w:rsidRPr="005E0EE0">
        <w:rPr>
          <w:rFonts w:asciiTheme="majorBidi" w:hAnsiTheme="majorBidi" w:cstheme="majorBidi"/>
          <w:sz w:val="20"/>
          <w:szCs w:val="20"/>
        </w:rPr>
        <w:t>ithin these</w:t>
      </w:r>
      <w:r w:rsidR="006338CD" w:rsidRPr="005E0EE0">
        <w:rPr>
          <w:rFonts w:asciiTheme="majorBidi" w:hAnsiTheme="majorBidi" w:cstheme="majorBidi"/>
          <w:sz w:val="20"/>
          <w:szCs w:val="20"/>
        </w:rPr>
        <w:t xml:space="preserve"> periods</w:t>
      </w:r>
      <w:r w:rsidR="00F85AA1" w:rsidRPr="005E0EE0">
        <w:rPr>
          <w:rFonts w:asciiTheme="majorBidi" w:hAnsiTheme="majorBidi" w:cstheme="majorBidi"/>
          <w:sz w:val="20"/>
          <w:szCs w:val="20"/>
        </w:rPr>
        <w:t>, g</w:t>
      </w:r>
      <w:r w:rsidR="003A0BAA" w:rsidRPr="005E0EE0">
        <w:rPr>
          <w:rFonts w:asciiTheme="majorBidi" w:hAnsiTheme="majorBidi" w:cstheme="majorBidi"/>
          <w:sz w:val="20"/>
          <w:szCs w:val="20"/>
        </w:rPr>
        <w:t xml:space="preserve">old returns were </w:t>
      </w:r>
      <w:r w:rsidR="006338CD" w:rsidRPr="005E0EE0">
        <w:rPr>
          <w:rFonts w:asciiTheme="majorBidi" w:hAnsiTheme="majorBidi" w:cstheme="majorBidi"/>
          <w:sz w:val="20"/>
          <w:szCs w:val="20"/>
        </w:rPr>
        <w:t xml:space="preserve">only </w:t>
      </w:r>
      <w:r w:rsidR="003A0BAA" w:rsidRPr="005E0EE0">
        <w:rPr>
          <w:rFonts w:asciiTheme="majorBidi" w:hAnsiTheme="majorBidi" w:cstheme="majorBidi"/>
          <w:sz w:val="20"/>
          <w:szCs w:val="20"/>
        </w:rPr>
        <w:t>negatively correlated with S&amp;P</w:t>
      </w:r>
      <w:r w:rsidR="00E5516E" w:rsidRPr="005E0EE0">
        <w:rPr>
          <w:rFonts w:asciiTheme="majorBidi" w:hAnsiTheme="majorBidi" w:cstheme="majorBidi"/>
          <w:sz w:val="20"/>
          <w:szCs w:val="20"/>
        </w:rPr>
        <w:t xml:space="preserve"> </w:t>
      </w:r>
      <w:r w:rsidR="003A0BAA" w:rsidRPr="005E0EE0">
        <w:rPr>
          <w:rFonts w:asciiTheme="majorBidi" w:hAnsiTheme="majorBidi" w:cstheme="majorBidi"/>
          <w:sz w:val="20"/>
          <w:szCs w:val="20"/>
        </w:rPr>
        <w:t>500 returns in 1990 alone, and positively correlated otherwise.</w:t>
      </w:r>
      <w:r w:rsidR="004E20D4" w:rsidRPr="005E0EE0">
        <w:rPr>
          <w:rFonts w:asciiTheme="majorBidi" w:hAnsiTheme="majorBidi" w:cstheme="majorBidi"/>
          <w:sz w:val="20"/>
          <w:szCs w:val="20"/>
        </w:rPr>
        <w:t xml:space="preserve"> </w:t>
      </w:r>
      <w:r w:rsidR="003A0BAA" w:rsidRPr="005E0EE0">
        <w:rPr>
          <w:rFonts w:asciiTheme="majorBidi" w:hAnsiTheme="majorBidi" w:cstheme="majorBidi"/>
          <w:sz w:val="20"/>
          <w:szCs w:val="20"/>
        </w:rPr>
        <w:t>Furthemore, the use of longer frequencies (weekly and monthly</w:t>
      </w:r>
      <w:r w:rsidR="00204421" w:rsidRPr="005E0EE0">
        <w:rPr>
          <w:rFonts w:asciiTheme="majorBidi" w:hAnsiTheme="majorBidi" w:cstheme="majorBidi"/>
          <w:sz w:val="20"/>
          <w:szCs w:val="20"/>
        </w:rPr>
        <w:t xml:space="preserve"> data</w:t>
      </w:r>
      <w:r w:rsidR="003A0BAA" w:rsidRPr="005E0EE0">
        <w:rPr>
          <w:rFonts w:asciiTheme="majorBidi" w:hAnsiTheme="majorBidi" w:cstheme="majorBidi"/>
          <w:sz w:val="20"/>
          <w:szCs w:val="20"/>
        </w:rPr>
        <w:t xml:space="preserve">) in the </w:t>
      </w:r>
      <w:r w:rsidR="007E3C88" w:rsidRPr="005E0EE0">
        <w:rPr>
          <w:rFonts w:asciiTheme="majorBidi" w:hAnsiTheme="majorBidi" w:cstheme="majorBidi"/>
          <w:sz w:val="20"/>
          <w:szCs w:val="20"/>
        </w:rPr>
        <w:t xml:space="preserve">regression </w:t>
      </w:r>
      <w:r w:rsidR="003A0BAA" w:rsidRPr="005E0EE0">
        <w:rPr>
          <w:rFonts w:asciiTheme="majorBidi" w:hAnsiTheme="majorBidi" w:cstheme="majorBidi"/>
          <w:sz w:val="20"/>
          <w:szCs w:val="20"/>
        </w:rPr>
        <w:t xml:space="preserve">model resulted in fewer significant relationships and one new relationship, </w:t>
      </w:r>
      <w:r w:rsidR="005353F8" w:rsidRPr="005E0EE0">
        <w:rPr>
          <w:rFonts w:asciiTheme="majorBidi" w:hAnsiTheme="majorBidi" w:cstheme="majorBidi"/>
          <w:sz w:val="20"/>
          <w:szCs w:val="20"/>
        </w:rPr>
        <w:t>cast</w:t>
      </w:r>
      <w:r w:rsidR="007E3C88" w:rsidRPr="005E0EE0">
        <w:rPr>
          <w:rFonts w:asciiTheme="majorBidi" w:hAnsiTheme="majorBidi" w:cstheme="majorBidi"/>
          <w:sz w:val="20"/>
          <w:szCs w:val="20"/>
        </w:rPr>
        <w:t xml:space="preserve">ing </w:t>
      </w:r>
      <w:r w:rsidR="005353F8" w:rsidRPr="005E0EE0">
        <w:rPr>
          <w:rFonts w:asciiTheme="majorBidi" w:hAnsiTheme="majorBidi" w:cstheme="majorBidi"/>
          <w:sz w:val="20"/>
          <w:szCs w:val="20"/>
        </w:rPr>
        <w:t xml:space="preserve">doubt on the </w:t>
      </w:r>
      <w:r w:rsidR="00F320F6" w:rsidRPr="005E0EE0">
        <w:rPr>
          <w:rFonts w:asciiTheme="majorBidi" w:hAnsiTheme="majorBidi" w:cstheme="majorBidi"/>
          <w:sz w:val="20"/>
          <w:szCs w:val="20"/>
        </w:rPr>
        <w:t xml:space="preserve">reliability </w:t>
      </w:r>
      <w:r w:rsidR="005353F8" w:rsidRPr="005E0EE0">
        <w:rPr>
          <w:rFonts w:asciiTheme="majorBidi" w:hAnsiTheme="majorBidi" w:cstheme="majorBidi"/>
          <w:sz w:val="20"/>
          <w:szCs w:val="20"/>
        </w:rPr>
        <w:t xml:space="preserve">of </w:t>
      </w:r>
      <w:r w:rsidR="00F320F6" w:rsidRPr="005E0EE0">
        <w:rPr>
          <w:rFonts w:asciiTheme="majorBidi" w:hAnsiTheme="majorBidi" w:cstheme="majorBidi"/>
          <w:sz w:val="20"/>
          <w:szCs w:val="20"/>
        </w:rPr>
        <w:t xml:space="preserve">using </w:t>
      </w:r>
      <w:r w:rsidR="0098628A" w:rsidRPr="005E0EE0">
        <w:rPr>
          <w:rFonts w:asciiTheme="majorBidi" w:hAnsiTheme="majorBidi" w:cstheme="majorBidi"/>
          <w:sz w:val="20"/>
          <w:szCs w:val="20"/>
        </w:rPr>
        <w:t xml:space="preserve">returns </w:t>
      </w:r>
      <w:r w:rsidR="00204421" w:rsidRPr="005E0EE0">
        <w:rPr>
          <w:rFonts w:asciiTheme="majorBidi" w:hAnsiTheme="majorBidi" w:cstheme="majorBidi"/>
          <w:sz w:val="20"/>
          <w:szCs w:val="20"/>
        </w:rPr>
        <w:t>to model relationships</w:t>
      </w:r>
      <w:r w:rsidR="00513BEB" w:rsidRPr="005E0EE0">
        <w:rPr>
          <w:rFonts w:asciiTheme="majorBidi" w:hAnsiTheme="majorBidi" w:cstheme="majorBidi"/>
          <w:sz w:val="20"/>
          <w:szCs w:val="20"/>
        </w:rPr>
        <w:t xml:space="preserve"> between assets in financial markets</w:t>
      </w:r>
      <w:r w:rsidR="005353F8" w:rsidRPr="005E0EE0">
        <w:rPr>
          <w:rFonts w:asciiTheme="majorBidi" w:hAnsiTheme="majorBidi" w:cstheme="majorBidi"/>
          <w:sz w:val="20"/>
          <w:szCs w:val="20"/>
        </w:rPr>
        <w:t>.</w:t>
      </w:r>
    </w:p>
    <w:p w14:paraId="434E4886" w14:textId="77777777" w:rsidR="005E0EE0" w:rsidRDefault="005E0EE0" w:rsidP="005E0EE0">
      <w:pPr>
        <w:widowControl w:val="0"/>
        <w:spacing w:line="276" w:lineRule="auto"/>
        <w:jc w:val="both"/>
        <w:rPr>
          <w:rFonts w:asciiTheme="majorBidi" w:hAnsiTheme="majorBidi" w:cstheme="majorBidi"/>
          <w:b/>
          <w:bCs/>
          <w:sz w:val="20"/>
          <w:szCs w:val="20"/>
        </w:rPr>
      </w:pPr>
    </w:p>
    <w:p w14:paraId="65BCE60E" w14:textId="7BB81B4B" w:rsidR="00EF2CB4" w:rsidRPr="005E0EE0" w:rsidRDefault="00F5340D" w:rsidP="00202FDE">
      <w:pPr>
        <w:widowControl w:val="0"/>
        <w:spacing w:line="276" w:lineRule="auto"/>
        <w:jc w:val="both"/>
        <w:rPr>
          <w:rFonts w:asciiTheme="majorBidi" w:hAnsiTheme="majorBidi" w:cstheme="majorBidi"/>
          <w:sz w:val="20"/>
          <w:szCs w:val="20"/>
          <w:u w:val="single"/>
        </w:rPr>
      </w:pPr>
      <w:r w:rsidRPr="005E0EE0">
        <w:rPr>
          <w:rFonts w:asciiTheme="majorBidi" w:hAnsiTheme="majorBidi" w:cstheme="majorBidi"/>
          <w:b/>
          <w:bCs/>
          <w:sz w:val="20"/>
          <w:szCs w:val="20"/>
        </w:rPr>
        <w:t xml:space="preserve">Conclusion: </w:t>
      </w:r>
      <w:r w:rsidR="007365EF">
        <w:rPr>
          <w:rFonts w:asciiTheme="majorBidi" w:hAnsiTheme="majorBidi" w:cstheme="majorBidi"/>
          <w:sz w:val="20"/>
          <w:szCs w:val="20"/>
        </w:rPr>
        <w:t xml:space="preserve">Results </w:t>
      </w:r>
      <w:r w:rsidR="00455648" w:rsidRPr="005E0EE0">
        <w:rPr>
          <w:rFonts w:asciiTheme="majorBidi" w:hAnsiTheme="majorBidi" w:cstheme="majorBidi"/>
          <w:sz w:val="20"/>
          <w:szCs w:val="20"/>
        </w:rPr>
        <w:t xml:space="preserve">both for and against the </w:t>
      </w:r>
      <w:r w:rsidR="00E75F56" w:rsidRPr="005E0EE0">
        <w:rPr>
          <w:rFonts w:asciiTheme="majorBidi" w:hAnsiTheme="majorBidi" w:cstheme="majorBidi"/>
          <w:sz w:val="20"/>
          <w:szCs w:val="20"/>
        </w:rPr>
        <w:t xml:space="preserve">generalized </w:t>
      </w:r>
      <w:r w:rsidR="00CC64B7" w:rsidRPr="005E0EE0">
        <w:rPr>
          <w:rFonts w:asciiTheme="majorBidi" w:hAnsiTheme="majorBidi" w:cstheme="majorBidi"/>
          <w:sz w:val="20"/>
          <w:szCs w:val="20"/>
        </w:rPr>
        <w:t xml:space="preserve">belief </w:t>
      </w:r>
      <w:r w:rsidR="00204DEA" w:rsidRPr="005E0EE0">
        <w:rPr>
          <w:rFonts w:asciiTheme="majorBidi" w:hAnsiTheme="majorBidi" w:cstheme="majorBidi"/>
          <w:sz w:val="20"/>
          <w:szCs w:val="20"/>
        </w:rPr>
        <w:t xml:space="preserve">that gold and stocks are negatively correlated during </w:t>
      </w:r>
      <w:r w:rsidR="00CB136D" w:rsidRPr="005E0EE0">
        <w:rPr>
          <w:rFonts w:asciiTheme="majorBidi" w:hAnsiTheme="majorBidi" w:cstheme="majorBidi"/>
          <w:sz w:val="20"/>
          <w:szCs w:val="20"/>
        </w:rPr>
        <w:t>economic recessions</w:t>
      </w:r>
      <w:r w:rsidR="007365EF">
        <w:rPr>
          <w:rFonts w:asciiTheme="majorBidi" w:hAnsiTheme="majorBidi" w:cstheme="majorBidi"/>
          <w:sz w:val="20"/>
          <w:szCs w:val="20"/>
        </w:rPr>
        <w:t xml:space="preserve"> were obtained</w:t>
      </w:r>
      <w:r w:rsidR="006C5BD2" w:rsidRPr="005E0EE0">
        <w:rPr>
          <w:rFonts w:asciiTheme="majorBidi" w:hAnsiTheme="majorBidi" w:cstheme="majorBidi"/>
          <w:sz w:val="20"/>
          <w:szCs w:val="20"/>
        </w:rPr>
        <w:t xml:space="preserve">, </w:t>
      </w:r>
      <w:r w:rsidR="004E20D4" w:rsidRPr="005E0EE0">
        <w:rPr>
          <w:rFonts w:asciiTheme="majorBidi" w:hAnsiTheme="majorBidi" w:cstheme="majorBidi"/>
          <w:sz w:val="20"/>
          <w:szCs w:val="20"/>
        </w:rPr>
        <w:t>provid</w:t>
      </w:r>
      <w:r w:rsidR="006C5BD2" w:rsidRPr="005E0EE0">
        <w:rPr>
          <w:rFonts w:asciiTheme="majorBidi" w:hAnsiTheme="majorBidi" w:cstheme="majorBidi"/>
          <w:sz w:val="20"/>
          <w:szCs w:val="20"/>
        </w:rPr>
        <w:t xml:space="preserve">ing </w:t>
      </w:r>
      <w:r w:rsidR="004E20D4" w:rsidRPr="005E0EE0">
        <w:rPr>
          <w:rFonts w:asciiTheme="majorBidi" w:hAnsiTheme="majorBidi" w:cstheme="majorBidi"/>
          <w:sz w:val="20"/>
          <w:szCs w:val="20"/>
        </w:rPr>
        <w:t xml:space="preserve">evidence against the commonly held belief that investors </w:t>
      </w:r>
      <w:r w:rsidR="00204DEA" w:rsidRPr="005E0EE0">
        <w:rPr>
          <w:rFonts w:asciiTheme="majorBidi" w:hAnsiTheme="majorBidi" w:cstheme="majorBidi"/>
          <w:sz w:val="20"/>
          <w:szCs w:val="20"/>
        </w:rPr>
        <w:t xml:space="preserve">widely </w:t>
      </w:r>
      <w:r w:rsidR="004E20D4" w:rsidRPr="005E0EE0">
        <w:rPr>
          <w:rFonts w:asciiTheme="majorBidi" w:hAnsiTheme="majorBidi" w:cstheme="majorBidi"/>
          <w:sz w:val="20"/>
          <w:szCs w:val="20"/>
        </w:rPr>
        <w:t xml:space="preserve">divest from stocks and invest in gold during financial markets crises. </w:t>
      </w:r>
      <w:r w:rsidR="00B34B2C">
        <w:rPr>
          <w:rFonts w:asciiTheme="majorBidi" w:hAnsiTheme="majorBidi" w:cstheme="majorBidi"/>
          <w:sz w:val="20"/>
          <w:szCs w:val="20"/>
        </w:rPr>
        <w:t xml:space="preserve">Future </w:t>
      </w:r>
      <w:r w:rsidR="00A36CA8" w:rsidRPr="005E0EE0">
        <w:rPr>
          <w:rFonts w:asciiTheme="majorBidi" w:hAnsiTheme="majorBidi" w:cstheme="majorBidi"/>
          <w:sz w:val="20"/>
          <w:szCs w:val="20"/>
        </w:rPr>
        <w:t>analys</w:t>
      </w:r>
      <w:r w:rsidR="00B34B2C">
        <w:rPr>
          <w:rFonts w:asciiTheme="majorBidi" w:hAnsiTheme="majorBidi" w:cstheme="majorBidi"/>
          <w:sz w:val="20"/>
          <w:szCs w:val="20"/>
        </w:rPr>
        <w:t>e</w:t>
      </w:r>
      <w:r w:rsidR="00A36CA8" w:rsidRPr="005E0EE0">
        <w:rPr>
          <w:rFonts w:asciiTheme="majorBidi" w:hAnsiTheme="majorBidi" w:cstheme="majorBidi"/>
          <w:sz w:val="20"/>
          <w:szCs w:val="20"/>
        </w:rPr>
        <w:t xml:space="preserve">s </w:t>
      </w:r>
      <w:r w:rsidR="00727DCD" w:rsidRPr="005E0EE0">
        <w:rPr>
          <w:rFonts w:asciiTheme="majorBidi" w:hAnsiTheme="majorBidi" w:cstheme="majorBidi"/>
          <w:sz w:val="20"/>
          <w:szCs w:val="20"/>
        </w:rPr>
        <w:t xml:space="preserve">could </w:t>
      </w:r>
      <w:r w:rsidR="00A36CA8" w:rsidRPr="005E0EE0">
        <w:rPr>
          <w:rFonts w:asciiTheme="majorBidi" w:hAnsiTheme="majorBidi" w:cstheme="majorBidi"/>
          <w:sz w:val="20"/>
          <w:szCs w:val="20"/>
        </w:rPr>
        <w:t xml:space="preserve">explore whether </w:t>
      </w:r>
      <w:r w:rsidR="00727DCD" w:rsidRPr="005E0EE0">
        <w:rPr>
          <w:rFonts w:asciiTheme="majorBidi" w:hAnsiTheme="majorBidi" w:cstheme="majorBidi"/>
          <w:sz w:val="20"/>
          <w:szCs w:val="20"/>
        </w:rPr>
        <w:t xml:space="preserve">these findings </w:t>
      </w:r>
      <w:r w:rsidR="00A36CA8" w:rsidRPr="005E0EE0">
        <w:rPr>
          <w:rFonts w:asciiTheme="majorBidi" w:hAnsiTheme="majorBidi" w:cstheme="majorBidi"/>
          <w:sz w:val="20"/>
          <w:szCs w:val="20"/>
        </w:rPr>
        <w:t>hold</w:t>
      </w:r>
      <w:r w:rsidR="00727DCD" w:rsidRPr="005E0EE0">
        <w:rPr>
          <w:rFonts w:asciiTheme="majorBidi" w:hAnsiTheme="majorBidi" w:cstheme="majorBidi"/>
          <w:sz w:val="20"/>
          <w:szCs w:val="20"/>
        </w:rPr>
        <w:t xml:space="preserve"> </w:t>
      </w:r>
      <w:r w:rsidR="00A36CA8" w:rsidRPr="005E0EE0">
        <w:rPr>
          <w:rFonts w:asciiTheme="majorBidi" w:hAnsiTheme="majorBidi" w:cstheme="majorBidi"/>
          <w:sz w:val="20"/>
          <w:szCs w:val="20"/>
        </w:rPr>
        <w:t xml:space="preserve">in other </w:t>
      </w:r>
      <w:r w:rsidR="00727DCD" w:rsidRPr="005E0EE0">
        <w:rPr>
          <w:rFonts w:asciiTheme="majorBidi" w:hAnsiTheme="majorBidi" w:cstheme="majorBidi"/>
          <w:sz w:val="20"/>
          <w:szCs w:val="20"/>
        </w:rPr>
        <w:t xml:space="preserve">countries, including </w:t>
      </w:r>
      <w:r w:rsidR="00A36CA8" w:rsidRPr="005E0EE0">
        <w:rPr>
          <w:rFonts w:asciiTheme="majorBidi" w:hAnsiTheme="majorBidi" w:cstheme="majorBidi"/>
          <w:sz w:val="20"/>
          <w:szCs w:val="20"/>
        </w:rPr>
        <w:t>large emerging markets</w:t>
      </w:r>
      <w:r w:rsidR="00727DCD" w:rsidRPr="005E0EE0">
        <w:rPr>
          <w:rFonts w:asciiTheme="majorBidi" w:hAnsiTheme="majorBidi" w:cstheme="majorBidi"/>
          <w:sz w:val="20"/>
          <w:szCs w:val="20"/>
        </w:rPr>
        <w:t xml:space="preserve"> </w:t>
      </w:r>
      <w:r w:rsidR="00A36CA8" w:rsidRPr="005E0EE0">
        <w:rPr>
          <w:rFonts w:asciiTheme="majorBidi" w:hAnsiTheme="majorBidi" w:cstheme="majorBidi"/>
          <w:sz w:val="20"/>
          <w:szCs w:val="20"/>
        </w:rPr>
        <w:t>and developing economies</w:t>
      </w:r>
      <w:r w:rsidR="00E22F11" w:rsidRPr="005E0EE0">
        <w:rPr>
          <w:rFonts w:asciiTheme="majorBidi" w:hAnsiTheme="majorBidi" w:cstheme="majorBidi"/>
          <w:sz w:val="20"/>
          <w:szCs w:val="20"/>
        </w:rPr>
        <w:t xml:space="preserve">, </w:t>
      </w:r>
      <w:r w:rsidR="00572079" w:rsidRPr="005E0EE0">
        <w:rPr>
          <w:rFonts w:asciiTheme="majorBidi" w:hAnsiTheme="majorBidi" w:cstheme="majorBidi"/>
          <w:sz w:val="20"/>
          <w:szCs w:val="20"/>
        </w:rPr>
        <w:t>to</w:t>
      </w:r>
      <w:r w:rsidR="008B1817" w:rsidRPr="005E0EE0">
        <w:rPr>
          <w:rFonts w:asciiTheme="majorBidi" w:hAnsiTheme="majorBidi" w:cstheme="majorBidi"/>
          <w:sz w:val="20"/>
          <w:szCs w:val="20"/>
        </w:rPr>
        <w:t xml:space="preserve"> </w:t>
      </w:r>
      <w:r w:rsidR="00572079" w:rsidRPr="005E0EE0">
        <w:rPr>
          <w:rFonts w:asciiTheme="majorBidi" w:hAnsiTheme="majorBidi" w:cstheme="majorBidi"/>
          <w:sz w:val="20"/>
          <w:szCs w:val="20"/>
        </w:rPr>
        <w:t>shed light on investor behaviour</w:t>
      </w:r>
      <w:r w:rsidR="008B1817" w:rsidRPr="005E0EE0">
        <w:rPr>
          <w:rFonts w:asciiTheme="majorBidi" w:hAnsiTheme="majorBidi" w:cstheme="majorBidi"/>
          <w:sz w:val="20"/>
          <w:szCs w:val="20"/>
        </w:rPr>
        <w:t xml:space="preserve"> during financial crises</w:t>
      </w:r>
      <w:r w:rsidR="00E22F11" w:rsidRPr="005E0EE0">
        <w:rPr>
          <w:rFonts w:asciiTheme="majorBidi" w:hAnsiTheme="majorBidi" w:cstheme="majorBidi"/>
          <w:sz w:val="20"/>
          <w:szCs w:val="20"/>
        </w:rPr>
        <w:t>.</w:t>
      </w:r>
      <w:r w:rsidR="008B1817" w:rsidRPr="005E0EE0">
        <w:rPr>
          <w:rFonts w:asciiTheme="majorBidi" w:hAnsiTheme="majorBidi" w:cstheme="majorBidi"/>
          <w:sz w:val="20"/>
          <w:szCs w:val="20"/>
        </w:rPr>
        <w:t xml:space="preserve"> </w:t>
      </w:r>
      <w:r w:rsidR="00B34B2C">
        <w:rPr>
          <w:rFonts w:asciiTheme="majorBidi" w:hAnsiTheme="majorBidi" w:cstheme="majorBidi"/>
          <w:sz w:val="20"/>
          <w:szCs w:val="20"/>
        </w:rPr>
        <w:t>Furthermore, t</w:t>
      </w:r>
      <w:r w:rsidR="00E22F11" w:rsidRPr="005E0EE0">
        <w:rPr>
          <w:rFonts w:asciiTheme="majorBidi" w:hAnsiTheme="majorBidi" w:cstheme="majorBidi"/>
          <w:sz w:val="20"/>
          <w:szCs w:val="20"/>
        </w:rPr>
        <w:t xml:space="preserve">he use </w:t>
      </w:r>
      <w:r w:rsidR="00143C51" w:rsidRPr="005E0EE0">
        <w:rPr>
          <w:rFonts w:asciiTheme="majorBidi" w:hAnsiTheme="majorBidi" w:cstheme="majorBidi"/>
          <w:sz w:val="20"/>
          <w:szCs w:val="20"/>
        </w:rPr>
        <w:t xml:space="preserve">of </w:t>
      </w:r>
      <w:r w:rsidR="00E22F11" w:rsidRPr="005E0EE0">
        <w:rPr>
          <w:rFonts w:asciiTheme="majorBidi" w:hAnsiTheme="majorBidi" w:cstheme="majorBidi"/>
          <w:sz w:val="20"/>
          <w:szCs w:val="20"/>
        </w:rPr>
        <w:t>additional variables</w:t>
      </w:r>
      <w:r w:rsidR="00143C51" w:rsidRPr="005E0EE0">
        <w:rPr>
          <w:rFonts w:asciiTheme="majorBidi" w:hAnsiTheme="majorBidi" w:cstheme="majorBidi"/>
          <w:sz w:val="20"/>
          <w:szCs w:val="20"/>
        </w:rPr>
        <w:t xml:space="preserve"> in the regression model </w:t>
      </w:r>
      <w:r w:rsidR="00E22F11" w:rsidRPr="005E0EE0">
        <w:rPr>
          <w:rFonts w:asciiTheme="majorBidi" w:hAnsiTheme="majorBidi" w:cstheme="majorBidi"/>
          <w:sz w:val="20"/>
          <w:szCs w:val="20"/>
        </w:rPr>
        <w:t xml:space="preserve">could </w:t>
      </w:r>
      <w:r w:rsidR="00143C51" w:rsidRPr="005E0EE0">
        <w:rPr>
          <w:rFonts w:asciiTheme="majorBidi" w:hAnsiTheme="majorBidi" w:cstheme="majorBidi"/>
          <w:sz w:val="20"/>
          <w:szCs w:val="20"/>
        </w:rPr>
        <w:t xml:space="preserve">improve </w:t>
      </w:r>
      <w:r w:rsidR="005A6FA0">
        <w:rPr>
          <w:rFonts w:asciiTheme="majorBidi" w:hAnsiTheme="majorBidi" w:cstheme="majorBidi"/>
          <w:sz w:val="20"/>
          <w:szCs w:val="20"/>
        </w:rPr>
        <w:t xml:space="preserve">its </w:t>
      </w:r>
      <w:r w:rsidR="00143C51" w:rsidRPr="005E0EE0">
        <w:rPr>
          <w:rFonts w:asciiTheme="majorBidi" w:hAnsiTheme="majorBidi" w:cstheme="majorBidi"/>
          <w:sz w:val="20"/>
          <w:szCs w:val="20"/>
        </w:rPr>
        <w:t>statistical power</w:t>
      </w:r>
      <w:r w:rsidR="00682921">
        <w:rPr>
          <w:rFonts w:asciiTheme="majorBidi" w:hAnsiTheme="majorBidi" w:cstheme="majorBidi"/>
          <w:sz w:val="20"/>
          <w:szCs w:val="20"/>
        </w:rPr>
        <w:t xml:space="preserve">, </w:t>
      </w:r>
      <w:r w:rsidR="00143C51" w:rsidRPr="005E0EE0">
        <w:rPr>
          <w:rFonts w:asciiTheme="majorBidi" w:hAnsiTheme="majorBidi" w:cstheme="majorBidi"/>
          <w:sz w:val="20"/>
          <w:szCs w:val="20"/>
        </w:rPr>
        <w:t>provid</w:t>
      </w:r>
      <w:r w:rsidR="00682921">
        <w:rPr>
          <w:rFonts w:asciiTheme="majorBidi" w:hAnsiTheme="majorBidi" w:cstheme="majorBidi"/>
          <w:sz w:val="20"/>
          <w:szCs w:val="20"/>
        </w:rPr>
        <w:t xml:space="preserve">ing better </w:t>
      </w:r>
      <w:r w:rsidR="00E22F11" w:rsidRPr="005E0EE0">
        <w:rPr>
          <w:rFonts w:asciiTheme="majorBidi" w:hAnsiTheme="majorBidi" w:cstheme="majorBidi"/>
          <w:sz w:val="20"/>
          <w:szCs w:val="20"/>
        </w:rPr>
        <w:t xml:space="preserve">insights into </w:t>
      </w:r>
      <w:r w:rsidR="008B1817" w:rsidRPr="005E0EE0">
        <w:rPr>
          <w:rFonts w:asciiTheme="majorBidi" w:hAnsiTheme="majorBidi" w:cstheme="majorBidi"/>
          <w:sz w:val="20"/>
          <w:szCs w:val="20"/>
        </w:rPr>
        <w:t xml:space="preserve">the </w:t>
      </w:r>
      <w:r w:rsidR="00AD5DC2">
        <w:rPr>
          <w:rFonts w:asciiTheme="majorBidi" w:hAnsiTheme="majorBidi" w:cstheme="majorBidi"/>
          <w:sz w:val="20"/>
          <w:szCs w:val="20"/>
        </w:rPr>
        <w:t xml:space="preserve">behaviour </w:t>
      </w:r>
      <w:r w:rsidR="008B1817" w:rsidRPr="005E0EE0">
        <w:rPr>
          <w:rFonts w:asciiTheme="majorBidi" w:hAnsiTheme="majorBidi" w:cstheme="majorBidi"/>
          <w:sz w:val="20"/>
          <w:szCs w:val="20"/>
        </w:rPr>
        <w:t xml:space="preserve">of gold </w:t>
      </w:r>
      <w:r w:rsidR="00AD5DC2">
        <w:rPr>
          <w:rFonts w:asciiTheme="majorBidi" w:hAnsiTheme="majorBidi" w:cstheme="majorBidi"/>
          <w:sz w:val="20"/>
          <w:szCs w:val="20"/>
        </w:rPr>
        <w:t xml:space="preserve">prices </w:t>
      </w:r>
      <w:r w:rsidR="008B1817" w:rsidRPr="005E0EE0">
        <w:rPr>
          <w:rFonts w:asciiTheme="majorBidi" w:hAnsiTheme="majorBidi" w:cstheme="majorBidi"/>
          <w:sz w:val="20"/>
          <w:szCs w:val="20"/>
        </w:rPr>
        <w:t>in times of market turmoil</w:t>
      </w:r>
      <w:r w:rsidR="00A36CA8" w:rsidRPr="005E0EE0">
        <w:rPr>
          <w:rFonts w:asciiTheme="majorBidi" w:hAnsiTheme="majorBidi" w:cstheme="majorBidi"/>
          <w:sz w:val="20"/>
          <w:szCs w:val="20"/>
        </w:rPr>
        <w:t xml:space="preserve">. </w:t>
      </w:r>
      <w:r w:rsidR="00EF2CB4" w:rsidRPr="005E0EE0">
        <w:rPr>
          <w:rFonts w:asciiTheme="majorBidi" w:eastAsia="SimSun" w:hAnsiTheme="majorBidi" w:cstheme="majorBidi"/>
          <w:color w:val="1F497D"/>
          <w:kern w:val="2"/>
          <w:sz w:val="20"/>
          <w:szCs w:val="20"/>
          <w:shd w:val="clear" w:color="auto" w:fill="FFFFFF"/>
          <w:lang w:eastAsia="zh-CN"/>
        </w:rPr>
        <w:br w:type="page"/>
      </w:r>
    </w:p>
    <w:p w14:paraId="1AD29EAD" w14:textId="06C74738" w:rsidR="00EF2CB4" w:rsidRPr="00C8789D" w:rsidRDefault="00DA4278" w:rsidP="005E38C6">
      <w:pPr>
        <w:pStyle w:val="Ttulo1"/>
        <w:spacing w:after="120" w:line="480" w:lineRule="auto"/>
        <w:rPr>
          <w:rFonts w:asciiTheme="majorBidi" w:eastAsia="SimSun" w:hAnsiTheme="majorBidi"/>
          <w:sz w:val="22"/>
          <w:szCs w:val="22"/>
          <w:shd w:val="clear" w:color="auto" w:fill="FFFFFF"/>
          <w:lang w:eastAsia="zh-CN"/>
        </w:rPr>
      </w:pPr>
      <w:bookmarkStart w:id="1" w:name="_Toc103542225"/>
      <w:r w:rsidRPr="00C8789D">
        <w:rPr>
          <w:rFonts w:asciiTheme="majorBidi" w:eastAsia="SimSun" w:hAnsiTheme="majorBidi"/>
          <w:sz w:val="22"/>
          <w:szCs w:val="22"/>
          <w:shd w:val="clear" w:color="auto" w:fill="FFFFFF"/>
          <w:lang w:eastAsia="zh-CN"/>
        </w:rPr>
        <w:lastRenderedPageBreak/>
        <w:t xml:space="preserve">1. </w:t>
      </w:r>
      <w:r w:rsidR="003A34C8" w:rsidRPr="00C8789D">
        <w:rPr>
          <w:rFonts w:asciiTheme="majorBidi" w:eastAsia="SimSun" w:hAnsiTheme="majorBidi"/>
          <w:sz w:val="22"/>
          <w:szCs w:val="22"/>
          <w:shd w:val="clear" w:color="auto" w:fill="FFFFFF"/>
          <w:lang w:eastAsia="zh-CN"/>
        </w:rPr>
        <w:t>INTRODUCTION</w:t>
      </w:r>
      <w:bookmarkEnd w:id="1"/>
    </w:p>
    <w:p w14:paraId="4ADC5556" w14:textId="5BA1311A" w:rsidR="00B92599" w:rsidRPr="00C8789D" w:rsidRDefault="00D77C78" w:rsidP="00C8789D">
      <w:pPr>
        <w:widowControl w:val="0"/>
        <w:spacing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 xml:space="preserve">The </w:t>
      </w:r>
      <w:r w:rsidR="000E69B7" w:rsidRPr="00C8789D">
        <w:rPr>
          <w:rFonts w:asciiTheme="majorBidi" w:eastAsia="SimSun" w:hAnsiTheme="majorBidi" w:cstheme="majorBidi"/>
          <w:kern w:val="2"/>
          <w:sz w:val="22"/>
          <w:szCs w:val="22"/>
          <w:lang w:eastAsia="zh-CN"/>
        </w:rPr>
        <w:t xml:space="preserve">belief that </w:t>
      </w:r>
      <w:r w:rsidRPr="00C8789D">
        <w:rPr>
          <w:rFonts w:asciiTheme="majorBidi" w:eastAsia="SimSun" w:hAnsiTheme="majorBidi" w:cstheme="majorBidi"/>
          <w:kern w:val="2"/>
          <w:sz w:val="22"/>
          <w:szCs w:val="22"/>
          <w:lang w:eastAsia="zh-CN"/>
        </w:rPr>
        <w:t>g</w:t>
      </w:r>
      <w:r w:rsidR="00D54258" w:rsidRPr="00C8789D">
        <w:rPr>
          <w:rFonts w:asciiTheme="majorBidi" w:eastAsia="SimSun" w:hAnsiTheme="majorBidi" w:cstheme="majorBidi"/>
          <w:kern w:val="2"/>
          <w:sz w:val="22"/>
          <w:szCs w:val="22"/>
          <w:lang w:eastAsia="zh-CN"/>
        </w:rPr>
        <w:t>old</w:t>
      </w:r>
      <w:r w:rsidR="0023544D" w:rsidRPr="00C8789D">
        <w:rPr>
          <w:rFonts w:asciiTheme="majorBidi" w:eastAsia="SimSun" w:hAnsiTheme="majorBidi" w:cstheme="majorBidi"/>
          <w:kern w:val="2"/>
          <w:sz w:val="22"/>
          <w:szCs w:val="22"/>
          <w:lang w:eastAsia="zh-CN"/>
        </w:rPr>
        <w:t xml:space="preserve"> </w:t>
      </w:r>
      <w:r w:rsidR="000E69B7" w:rsidRPr="00C8789D">
        <w:rPr>
          <w:rFonts w:asciiTheme="majorBidi" w:eastAsia="SimSun" w:hAnsiTheme="majorBidi" w:cstheme="majorBidi"/>
          <w:kern w:val="2"/>
          <w:sz w:val="22"/>
          <w:szCs w:val="22"/>
          <w:lang w:eastAsia="zh-CN"/>
        </w:rPr>
        <w:t xml:space="preserve">is an inherently </w:t>
      </w:r>
      <w:r w:rsidR="0023544D" w:rsidRPr="00C8789D">
        <w:rPr>
          <w:rFonts w:asciiTheme="majorBidi" w:eastAsia="SimSun" w:hAnsiTheme="majorBidi" w:cstheme="majorBidi"/>
          <w:kern w:val="2"/>
          <w:sz w:val="22"/>
          <w:szCs w:val="22"/>
          <w:lang w:eastAsia="zh-CN"/>
        </w:rPr>
        <w:t xml:space="preserve">valuable commodity </w:t>
      </w:r>
      <w:r w:rsidRPr="00C8789D">
        <w:rPr>
          <w:rFonts w:asciiTheme="majorBidi" w:eastAsia="SimSun" w:hAnsiTheme="majorBidi" w:cstheme="majorBidi"/>
          <w:kern w:val="2"/>
          <w:sz w:val="22"/>
          <w:szCs w:val="22"/>
          <w:lang w:eastAsia="zh-CN"/>
        </w:rPr>
        <w:t xml:space="preserve">has persisted </w:t>
      </w:r>
      <w:r w:rsidR="0023544D" w:rsidRPr="00C8789D">
        <w:rPr>
          <w:rFonts w:asciiTheme="majorBidi" w:eastAsia="SimSun" w:hAnsiTheme="majorBidi" w:cstheme="majorBidi"/>
          <w:kern w:val="2"/>
          <w:sz w:val="22"/>
          <w:szCs w:val="22"/>
          <w:lang w:eastAsia="zh-CN"/>
        </w:rPr>
        <w:t xml:space="preserve">for </w:t>
      </w:r>
      <w:r w:rsidR="00D54258" w:rsidRPr="00C8789D">
        <w:rPr>
          <w:rFonts w:asciiTheme="majorBidi" w:eastAsia="SimSun" w:hAnsiTheme="majorBidi" w:cstheme="majorBidi"/>
          <w:kern w:val="2"/>
          <w:sz w:val="22"/>
          <w:szCs w:val="22"/>
          <w:lang w:eastAsia="zh-CN"/>
        </w:rPr>
        <w:t>centuries</w:t>
      </w:r>
      <w:r w:rsidR="00401ADA" w:rsidRPr="00C8789D">
        <w:rPr>
          <w:rFonts w:asciiTheme="majorBidi" w:eastAsia="SimSun" w:hAnsiTheme="majorBidi" w:cstheme="majorBidi"/>
          <w:kern w:val="2"/>
          <w:sz w:val="22"/>
          <w:szCs w:val="22"/>
          <w:lang w:eastAsia="zh-CN"/>
        </w:rPr>
        <w:t xml:space="preserve">, </w:t>
      </w:r>
      <w:r w:rsidR="000E69B7" w:rsidRPr="00C8789D">
        <w:rPr>
          <w:rFonts w:asciiTheme="majorBidi" w:eastAsia="SimSun" w:hAnsiTheme="majorBidi" w:cstheme="majorBidi"/>
          <w:kern w:val="2"/>
          <w:sz w:val="22"/>
          <w:szCs w:val="22"/>
          <w:lang w:eastAsia="zh-CN"/>
        </w:rPr>
        <w:t xml:space="preserve">dating </w:t>
      </w:r>
      <w:r w:rsidR="00401ADA" w:rsidRPr="00C8789D">
        <w:rPr>
          <w:rFonts w:asciiTheme="majorBidi" w:eastAsia="SimSun" w:hAnsiTheme="majorBidi" w:cstheme="majorBidi"/>
          <w:kern w:val="2"/>
          <w:sz w:val="22"/>
          <w:szCs w:val="22"/>
          <w:lang w:eastAsia="zh-CN"/>
        </w:rPr>
        <w:t>f</w:t>
      </w:r>
      <w:r w:rsidR="00D54258" w:rsidRPr="00C8789D">
        <w:rPr>
          <w:rFonts w:asciiTheme="majorBidi" w:eastAsia="SimSun" w:hAnsiTheme="majorBidi" w:cstheme="majorBidi"/>
          <w:kern w:val="2"/>
          <w:sz w:val="22"/>
          <w:szCs w:val="22"/>
          <w:lang w:eastAsia="zh-CN"/>
        </w:rPr>
        <w:t xml:space="preserve">rom its use </w:t>
      </w:r>
      <w:r w:rsidR="00E872BA" w:rsidRPr="00C8789D">
        <w:rPr>
          <w:rFonts w:asciiTheme="majorBidi" w:eastAsia="SimSun" w:hAnsiTheme="majorBidi" w:cstheme="majorBidi"/>
          <w:kern w:val="2"/>
          <w:sz w:val="22"/>
          <w:szCs w:val="22"/>
          <w:lang w:eastAsia="zh-CN"/>
        </w:rPr>
        <w:t xml:space="preserve">in coins </w:t>
      </w:r>
      <w:r w:rsidR="00D54258" w:rsidRPr="00C8789D">
        <w:rPr>
          <w:rFonts w:asciiTheme="majorBidi" w:eastAsia="SimSun" w:hAnsiTheme="majorBidi" w:cstheme="majorBidi"/>
          <w:kern w:val="2"/>
          <w:sz w:val="22"/>
          <w:szCs w:val="22"/>
          <w:lang w:eastAsia="zh-CN"/>
        </w:rPr>
        <w:t xml:space="preserve">in </w:t>
      </w:r>
      <w:r w:rsidR="00383C4D" w:rsidRPr="00C8789D">
        <w:rPr>
          <w:rFonts w:asciiTheme="majorBidi" w:eastAsia="SimSun" w:hAnsiTheme="majorBidi" w:cstheme="majorBidi"/>
          <w:kern w:val="2"/>
          <w:sz w:val="22"/>
          <w:szCs w:val="22"/>
          <w:lang w:eastAsia="zh-CN"/>
        </w:rPr>
        <w:t xml:space="preserve">600 </w:t>
      </w:r>
      <w:r w:rsidR="00A41AA5" w:rsidRPr="00C8789D">
        <w:rPr>
          <w:rFonts w:asciiTheme="majorBidi" w:eastAsia="SimSun" w:hAnsiTheme="majorBidi" w:cstheme="majorBidi"/>
          <w:kern w:val="2"/>
          <w:sz w:val="22"/>
          <w:szCs w:val="22"/>
          <w:lang w:eastAsia="zh-CN"/>
        </w:rPr>
        <w:t xml:space="preserve">BC </w:t>
      </w:r>
      <w:r w:rsidR="00D54258" w:rsidRPr="00C8789D">
        <w:rPr>
          <w:rFonts w:asciiTheme="majorBidi" w:eastAsia="SimSun" w:hAnsiTheme="majorBidi" w:cstheme="majorBidi"/>
          <w:kern w:val="2"/>
          <w:sz w:val="22"/>
          <w:szCs w:val="22"/>
          <w:lang w:eastAsia="zh-CN"/>
        </w:rPr>
        <w:t xml:space="preserve">to its role backing the US dollar </w:t>
      </w:r>
      <w:r w:rsidR="0023544D" w:rsidRPr="00C8789D">
        <w:rPr>
          <w:rFonts w:asciiTheme="majorBidi" w:eastAsia="SimSun" w:hAnsiTheme="majorBidi" w:cstheme="majorBidi"/>
          <w:kern w:val="2"/>
          <w:sz w:val="22"/>
          <w:szCs w:val="22"/>
          <w:lang w:eastAsia="zh-CN"/>
        </w:rPr>
        <w:t xml:space="preserve">up until the </w:t>
      </w:r>
      <w:r w:rsidR="00D54258" w:rsidRPr="00C8789D">
        <w:rPr>
          <w:rFonts w:asciiTheme="majorBidi" w:eastAsia="SimSun" w:hAnsiTheme="majorBidi" w:cstheme="majorBidi"/>
          <w:kern w:val="2"/>
          <w:sz w:val="22"/>
          <w:szCs w:val="22"/>
          <w:lang w:eastAsia="zh-CN"/>
        </w:rPr>
        <w:t xml:space="preserve">1970s </w:t>
      </w:r>
      <w:r w:rsidR="00700DFF" w:rsidRPr="00C8789D">
        <w:rPr>
          <w:rFonts w:asciiTheme="majorBidi" w:eastAsia="SimSun" w:hAnsiTheme="majorBidi" w:cstheme="majorBidi"/>
          <w:kern w:val="2"/>
          <w:sz w:val="22"/>
          <w:szCs w:val="22"/>
          <w:lang w:eastAsia="zh-CN"/>
        </w:rPr>
        <w:t xml:space="preserve">through </w:t>
      </w:r>
      <w:r w:rsidR="00D54258" w:rsidRPr="00C8789D">
        <w:rPr>
          <w:rFonts w:asciiTheme="majorBidi" w:eastAsia="SimSun" w:hAnsiTheme="majorBidi" w:cstheme="majorBidi"/>
          <w:kern w:val="2"/>
          <w:sz w:val="22"/>
          <w:szCs w:val="22"/>
          <w:lang w:eastAsia="zh-CN"/>
        </w:rPr>
        <w:t>the Bretton Woods agreement</w:t>
      </w:r>
      <w:r w:rsidR="001047EF" w:rsidRPr="00C8789D">
        <w:rPr>
          <w:rFonts w:asciiTheme="majorBidi" w:eastAsia="SimSun" w:hAnsiTheme="majorBidi" w:cstheme="majorBidi"/>
          <w:kern w:val="2"/>
          <w:sz w:val="22"/>
          <w:szCs w:val="22"/>
          <w:lang w:eastAsia="zh-CN"/>
        </w:rPr>
        <w:t xml:space="preserve"> (</w:t>
      </w:r>
      <w:r w:rsidR="00801B38" w:rsidRPr="00C8789D">
        <w:rPr>
          <w:rFonts w:asciiTheme="majorBidi" w:eastAsia="SimSun" w:hAnsiTheme="majorBidi" w:cstheme="majorBidi"/>
          <w:kern w:val="2"/>
          <w:sz w:val="22"/>
          <w:szCs w:val="22"/>
          <w:lang w:eastAsia="zh-CN"/>
        </w:rPr>
        <w:t>Metcalf</w:t>
      </w:r>
      <w:r w:rsidR="00D83359" w:rsidRPr="00C8789D">
        <w:rPr>
          <w:rFonts w:asciiTheme="majorBidi" w:eastAsia="SimSun" w:hAnsiTheme="majorBidi" w:cstheme="majorBidi"/>
          <w:kern w:val="2"/>
          <w:sz w:val="22"/>
          <w:szCs w:val="22"/>
          <w:lang w:eastAsia="zh-CN"/>
        </w:rPr>
        <w:t xml:space="preserve"> </w:t>
      </w:r>
      <w:r w:rsidR="00801B38" w:rsidRPr="00C8789D">
        <w:rPr>
          <w:rFonts w:asciiTheme="majorBidi" w:eastAsia="SimSun" w:hAnsiTheme="majorBidi" w:cstheme="majorBidi"/>
          <w:kern w:val="2"/>
          <w:sz w:val="22"/>
          <w:szCs w:val="22"/>
          <w:lang w:eastAsia="zh-CN"/>
        </w:rPr>
        <w:t>2012</w:t>
      </w:r>
      <w:r w:rsidR="001047EF" w:rsidRPr="00C8789D">
        <w:rPr>
          <w:rFonts w:asciiTheme="majorBidi" w:eastAsia="SimSun" w:hAnsiTheme="majorBidi" w:cstheme="majorBidi"/>
          <w:kern w:val="2"/>
          <w:sz w:val="22"/>
          <w:szCs w:val="22"/>
          <w:lang w:eastAsia="zh-CN"/>
        </w:rPr>
        <w:t>)</w:t>
      </w:r>
      <w:r w:rsidR="00401ADA" w:rsidRPr="00C8789D">
        <w:rPr>
          <w:rFonts w:asciiTheme="majorBidi" w:eastAsia="SimSun" w:hAnsiTheme="majorBidi" w:cstheme="majorBidi"/>
          <w:kern w:val="2"/>
          <w:sz w:val="22"/>
          <w:szCs w:val="22"/>
          <w:lang w:eastAsia="zh-CN"/>
        </w:rPr>
        <w:t>. A</w:t>
      </w:r>
      <w:r w:rsidR="00B92599" w:rsidRPr="00C8789D">
        <w:rPr>
          <w:rFonts w:asciiTheme="majorBidi" w:eastAsia="SimSun" w:hAnsiTheme="majorBidi" w:cstheme="majorBidi"/>
          <w:kern w:val="2"/>
          <w:sz w:val="22"/>
          <w:szCs w:val="22"/>
          <w:lang w:eastAsia="zh-CN"/>
        </w:rPr>
        <w:t>lthough gold no longer holds weight in monetary terms</w:t>
      </w:r>
      <w:r w:rsidR="00401ADA" w:rsidRPr="00C8789D">
        <w:rPr>
          <w:rFonts w:asciiTheme="majorBidi" w:eastAsia="SimSun" w:hAnsiTheme="majorBidi" w:cstheme="majorBidi"/>
          <w:kern w:val="2"/>
          <w:sz w:val="22"/>
          <w:szCs w:val="22"/>
          <w:lang w:eastAsia="zh-CN"/>
        </w:rPr>
        <w:t>,</w:t>
      </w:r>
      <w:r w:rsidR="00B92599" w:rsidRPr="00C8789D">
        <w:rPr>
          <w:rFonts w:asciiTheme="majorBidi" w:eastAsia="SimSun" w:hAnsiTheme="majorBidi" w:cstheme="majorBidi"/>
          <w:kern w:val="2"/>
          <w:sz w:val="22"/>
          <w:szCs w:val="22"/>
          <w:lang w:eastAsia="zh-CN"/>
        </w:rPr>
        <w:t xml:space="preserve"> it </w:t>
      </w:r>
      <w:r w:rsidR="00401ADA" w:rsidRPr="00C8789D">
        <w:rPr>
          <w:rFonts w:asciiTheme="majorBidi" w:eastAsia="SimSun" w:hAnsiTheme="majorBidi" w:cstheme="majorBidi"/>
          <w:kern w:val="2"/>
          <w:sz w:val="22"/>
          <w:szCs w:val="22"/>
          <w:lang w:eastAsia="zh-CN"/>
        </w:rPr>
        <w:t>continue</w:t>
      </w:r>
      <w:r w:rsidR="00B91A68" w:rsidRPr="00C8789D">
        <w:rPr>
          <w:rFonts w:asciiTheme="majorBidi" w:eastAsia="SimSun" w:hAnsiTheme="majorBidi" w:cstheme="majorBidi"/>
          <w:kern w:val="2"/>
          <w:sz w:val="22"/>
          <w:szCs w:val="22"/>
          <w:lang w:eastAsia="zh-CN"/>
        </w:rPr>
        <w:t>s</w:t>
      </w:r>
      <w:r w:rsidR="00401ADA" w:rsidRPr="00C8789D">
        <w:rPr>
          <w:rFonts w:asciiTheme="majorBidi" w:eastAsia="SimSun" w:hAnsiTheme="majorBidi" w:cstheme="majorBidi"/>
          <w:kern w:val="2"/>
          <w:sz w:val="22"/>
          <w:szCs w:val="22"/>
          <w:lang w:eastAsia="zh-CN"/>
        </w:rPr>
        <w:t xml:space="preserve"> to </w:t>
      </w:r>
      <w:r w:rsidR="00B92599" w:rsidRPr="00C8789D">
        <w:rPr>
          <w:rFonts w:asciiTheme="majorBidi" w:eastAsia="SimSun" w:hAnsiTheme="majorBidi" w:cstheme="majorBidi"/>
          <w:kern w:val="2"/>
          <w:sz w:val="22"/>
          <w:szCs w:val="22"/>
          <w:lang w:eastAsia="zh-CN"/>
        </w:rPr>
        <w:t>carr</w:t>
      </w:r>
      <w:r w:rsidR="00401ADA" w:rsidRPr="00C8789D">
        <w:rPr>
          <w:rFonts w:asciiTheme="majorBidi" w:eastAsia="SimSun" w:hAnsiTheme="majorBidi" w:cstheme="majorBidi"/>
          <w:kern w:val="2"/>
          <w:sz w:val="22"/>
          <w:szCs w:val="22"/>
          <w:lang w:eastAsia="zh-CN"/>
        </w:rPr>
        <w:t xml:space="preserve">y both </w:t>
      </w:r>
      <w:r w:rsidR="00B92599" w:rsidRPr="00C8789D">
        <w:rPr>
          <w:rFonts w:asciiTheme="majorBidi" w:eastAsia="SimSun" w:hAnsiTheme="majorBidi" w:cstheme="majorBidi"/>
          <w:kern w:val="2"/>
          <w:sz w:val="22"/>
          <w:szCs w:val="22"/>
          <w:lang w:eastAsia="zh-CN"/>
        </w:rPr>
        <w:t xml:space="preserve">financial </w:t>
      </w:r>
      <w:r w:rsidR="00401ADA" w:rsidRPr="00C8789D">
        <w:rPr>
          <w:rFonts w:asciiTheme="majorBidi" w:eastAsia="SimSun" w:hAnsiTheme="majorBidi" w:cstheme="majorBidi"/>
          <w:kern w:val="2"/>
          <w:sz w:val="22"/>
          <w:szCs w:val="22"/>
          <w:lang w:eastAsia="zh-CN"/>
        </w:rPr>
        <w:t xml:space="preserve">and economic </w:t>
      </w:r>
      <w:r w:rsidR="00B92599" w:rsidRPr="00C8789D">
        <w:rPr>
          <w:rFonts w:asciiTheme="majorBidi" w:eastAsia="SimSun" w:hAnsiTheme="majorBidi" w:cstheme="majorBidi"/>
          <w:kern w:val="2"/>
          <w:sz w:val="22"/>
          <w:szCs w:val="22"/>
          <w:lang w:eastAsia="zh-CN"/>
        </w:rPr>
        <w:t>importance today</w:t>
      </w:r>
      <w:r w:rsidR="00383C4D" w:rsidRPr="00C8789D">
        <w:rPr>
          <w:rFonts w:asciiTheme="majorBidi" w:eastAsia="SimSun" w:hAnsiTheme="majorBidi" w:cstheme="majorBidi"/>
          <w:kern w:val="2"/>
          <w:sz w:val="22"/>
          <w:szCs w:val="22"/>
          <w:lang w:eastAsia="zh-CN"/>
        </w:rPr>
        <w:t xml:space="preserve">, best </w:t>
      </w:r>
      <w:r w:rsidR="00B92599" w:rsidRPr="00C8789D">
        <w:rPr>
          <w:rFonts w:asciiTheme="majorBidi" w:eastAsia="SimSun" w:hAnsiTheme="majorBidi" w:cstheme="majorBidi"/>
          <w:kern w:val="2"/>
          <w:sz w:val="22"/>
          <w:szCs w:val="22"/>
          <w:lang w:eastAsia="zh-CN"/>
        </w:rPr>
        <w:t>represented by the </w:t>
      </w:r>
      <w:r w:rsidR="00F0563F" w:rsidRPr="00C8789D">
        <w:rPr>
          <w:rFonts w:asciiTheme="majorBidi" w:eastAsia="SimSun" w:hAnsiTheme="majorBidi" w:cstheme="majorBidi"/>
          <w:kern w:val="2"/>
          <w:sz w:val="22"/>
          <w:szCs w:val="22"/>
          <w:lang w:eastAsia="zh-CN"/>
        </w:rPr>
        <w:t xml:space="preserve">present </w:t>
      </w:r>
      <w:r w:rsidR="00401ADA" w:rsidRPr="00C8789D">
        <w:rPr>
          <w:rFonts w:asciiTheme="majorBidi" w:eastAsia="SimSun" w:hAnsiTheme="majorBidi" w:cstheme="majorBidi"/>
          <w:kern w:val="2"/>
          <w:sz w:val="22"/>
          <w:szCs w:val="22"/>
          <w:lang w:eastAsia="zh-CN"/>
        </w:rPr>
        <w:t xml:space="preserve">size of </w:t>
      </w:r>
      <w:r w:rsidR="00383C4D" w:rsidRPr="00C8789D">
        <w:rPr>
          <w:rFonts w:asciiTheme="majorBidi" w:eastAsia="SimSun" w:hAnsiTheme="majorBidi" w:cstheme="majorBidi"/>
          <w:kern w:val="2"/>
          <w:sz w:val="22"/>
          <w:szCs w:val="22"/>
          <w:lang w:eastAsia="zh-CN"/>
        </w:rPr>
        <w:t xml:space="preserve">its </w:t>
      </w:r>
      <w:r w:rsidR="00401ADA" w:rsidRPr="00C8789D">
        <w:rPr>
          <w:rFonts w:asciiTheme="majorBidi" w:eastAsia="SimSun" w:hAnsiTheme="majorBidi" w:cstheme="majorBidi"/>
          <w:kern w:val="2"/>
          <w:sz w:val="22"/>
          <w:szCs w:val="22"/>
          <w:lang w:eastAsia="zh-CN"/>
        </w:rPr>
        <w:t xml:space="preserve">holdings on the </w:t>
      </w:r>
      <w:r w:rsidR="00B92599" w:rsidRPr="00C8789D">
        <w:rPr>
          <w:rFonts w:asciiTheme="majorBidi" w:eastAsia="SimSun" w:hAnsiTheme="majorBidi" w:cstheme="majorBidi"/>
          <w:kern w:val="2"/>
          <w:sz w:val="22"/>
          <w:szCs w:val="22"/>
          <w:lang w:eastAsia="zh-CN"/>
        </w:rPr>
        <w:t>balance sheets of </w:t>
      </w:r>
      <w:r w:rsidR="00401ADA" w:rsidRPr="00C8789D">
        <w:rPr>
          <w:rFonts w:asciiTheme="majorBidi" w:eastAsia="SimSun" w:hAnsiTheme="majorBidi" w:cstheme="majorBidi"/>
          <w:kern w:val="2"/>
          <w:sz w:val="22"/>
          <w:szCs w:val="22"/>
          <w:lang w:eastAsia="zh-CN"/>
        </w:rPr>
        <w:t xml:space="preserve">many </w:t>
      </w:r>
      <w:r w:rsidR="00B92599" w:rsidRPr="00C8789D">
        <w:rPr>
          <w:rFonts w:asciiTheme="majorBidi" w:eastAsia="SimSun" w:hAnsiTheme="majorBidi" w:cstheme="majorBidi"/>
          <w:kern w:val="2"/>
          <w:sz w:val="22"/>
          <w:szCs w:val="22"/>
          <w:lang w:eastAsia="zh-CN"/>
        </w:rPr>
        <w:t>central banks</w:t>
      </w:r>
      <w:r w:rsidR="001047EF" w:rsidRPr="00C8789D">
        <w:rPr>
          <w:rFonts w:asciiTheme="majorBidi" w:eastAsia="SimSun" w:hAnsiTheme="majorBidi" w:cstheme="majorBidi"/>
          <w:kern w:val="2"/>
          <w:sz w:val="22"/>
          <w:szCs w:val="22"/>
          <w:lang w:eastAsia="zh-CN"/>
        </w:rPr>
        <w:t xml:space="preserve"> (</w:t>
      </w:r>
      <w:r w:rsidR="00F62608" w:rsidRPr="00C8789D">
        <w:rPr>
          <w:rFonts w:asciiTheme="majorBidi" w:eastAsia="SimSun" w:hAnsiTheme="majorBidi" w:cstheme="majorBidi"/>
          <w:kern w:val="2"/>
          <w:sz w:val="22"/>
          <w:szCs w:val="22"/>
          <w:shd w:val="clear" w:color="auto" w:fill="FFFFFF"/>
          <w:lang w:eastAsia="zh-CN"/>
        </w:rPr>
        <w:t>WGC</w:t>
      </w:r>
      <w:r w:rsidR="00D83359" w:rsidRPr="00C8789D">
        <w:rPr>
          <w:rFonts w:asciiTheme="majorBidi" w:eastAsia="SimSun" w:hAnsiTheme="majorBidi" w:cstheme="majorBidi"/>
          <w:kern w:val="2"/>
          <w:sz w:val="22"/>
          <w:szCs w:val="22"/>
          <w:shd w:val="clear" w:color="auto" w:fill="FFFFFF"/>
          <w:lang w:eastAsia="zh-CN"/>
        </w:rPr>
        <w:t xml:space="preserve"> </w:t>
      </w:r>
      <w:r w:rsidR="003C4D77" w:rsidRPr="00C8789D">
        <w:rPr>
          <w:rFonts w:asciiTheme="majorBidi" w:eastAsia="SimSun" w:hAnsiTheme="majorBidi" w:cstheme="majorBidi"/>
          <w:kern w:val="2"/>
          <w:sz w:val="22"/>
          <w:szCs w:val="22"/>
          <w:shd w:val="clear" w:color="auto" w:fill="FFFFFF"/>
          <w:lang w:eastAsia="zh-CN"/>
        </w:rPr>
        <w:t>2021)</w:t>
      </w:r>
      <w:r w:rsidR="00A41AA5" w:rsidRPr="00C8789D">
        <w:rPr>
          <w:rFonts w:asciiTheme="majorBidi" w:eastAsia="SimSun" w:hAnsiTheme="majorBidi" w:cstheme="majorBidi"/>
          <w:kern w:val="2"/>
          <w:sz w:val="22"/>
          <w:szCs w:val="22"/>
          <w:lang w:eastAsia="zh-CN"/>
        </w:rPr>
        <w:t>.</w:t>
      </w:r>
      <w:r w:rsidR="00B92599" w:rsidRPr="00C8789D">
        <w:rPr>
          <w:rFonts w:asciiTheme="majorBidi" w:eastAsia="SimSun" w:hAnsiTheme="majorBidi" w:cstheme="majorBidi"/>
          <w:kern w:val="2"/>
          <w:sz w:val="22"/>
          <w:szCs w:val="22"/>
          <w:lang w:eastAsia="zh-CN"/>
        </w:rPr>
        <w:t xml:space="preserve"> </w:t>
      </w:r>
    </w:p>
    <w:p w14:paraId="5CABCBF7" w14:textId="39DB655B" w:rsidR="00F650BA" w:rsidRPr="00C8789D" w:rsidRDefault="001047EF" w:rsidP="009463C4">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lang w:eastAsia="zh-CN"/>
        </w:rPr>
        <w:t>The holding</w:t>
      </w:r>
      <w:r w:rsidR="00DA6807" w:rsidRPr="00C8789D">
        <w:rPr>
          <w:rFonts w:asciiTheme="majorBidi" w:eastAsia="SimSun" w:hAnsiTheme="majorBidi" w:cstheme="majorBidi"/>
          <w:kern w:val="2"/>
          <w:sz w:val="22"/>
          <w:szCs w:val="22"/>
          <w:lang w:eastAsia="zh-CN"/>
        </w:rPr>
        <w:t xml:space="preserve"> </w:t>
      </w:r>
      <w:r w:rsidRPr="00C8789D">
        <w:rPr>
          <w:rFonts w:asciiTheme="majorBidi" w:eastAsia="SimSun" w:hAnsiTheme="majorBidi" w:cstheme="majorBidi"/>
          <w:kern w:val="2"/>
          <w:sz w:val="22"/>
          <w:szCs w:val="22"/>
          <w:lang w:eastAsia="zh-CN"/>
        </w:rPr>
        <w:t>of gold by g</w:t>
      </w:r>
      <w:r w:rsidR="00B92599" w:rsidRPr="00C8789D">
        <w:rPr>
          <w:rFonts w:asciiTheme="majorBidi" w:eastAsia="SimSun" w:hAnsiTheme="majorBidi" w:cstheme="majorBidi"/>
          <w:kern w:val="2"/>
          <w:sz w:val="22"/>
          <w:szCs w:val="22"/>
          <w:lang w:eastAsia="zh-CN"/>
        </w:rPr>
        <w:t xml:space="preserve">overnments </w:t>
      </w:r>
      <w:r w:rsidRPr="00C8789D">
        <w:rPr>
          <w:rFonts w:asciiTheme="majorBidi" w:eastAsia="SimSun" w:hAnsiTheme="majorBidi" w:cstheme="majorBidi"/>
          <w:kern w:val="2"/>
          <w:sz w:val="22"/>
          <w:szCs w:val="22"/>
          <w:lang w:eastAsia="zh-CN"/>
        </w:rPr>
        <w:t xml:space="preserve">and large public institutions </w:t>
      </w:r>
      <w:r w:rsidR="009725CF" w:rsidRPr="00C8789D">
        <w:rPr>
          <w:rFonts w:asciiTheme="majorBidi" w:eastAsia="SimSun" w:hAnsiTheme="majorBidi" w:cstheme="majorBidi"/>
          <w:kern w:val="2"/>
          <w:sz w:val="22"/>
          <w:szCs w:val="22"/>
          <w:lang w:eastAsia="zh-CN"/>
        </w:rPr>
        <w:t xml:space="preserve">is </w:t>
      </w:r>
      <w:r w:rsidR="00116E57">
        <w:rPr>
          <w:rFonts w:asciiTheme="majorBidi" w:eastAsia="SimSun" w:hAnsiTheme="majorBidi" w:cstheme="majorBidi"/>
          <w:kern w:val="2"/>
          <w:sz w:val="22"/>
          <w:szCs w:val="22"/>
          <w:lang w:eastAsia="zh-CN"/>
        </w:rPr>
        <w:t xml:space="preserve">a </w:t>
      </w:r>
      <w:r w:rsidR="009725CF" w:rsidRPr="00C8789D">
        <w:rPr>
          <w:rFonts w:asciiTheme="majorBidi" w:eastAsia="SimSun" w:hAnsiTheme="majorBidi" w:cstheme="majorBidi"/>
          <w:kern w:val="2"/>
          <w:sz w:val="22"/>
          <w:szCs w:val="22"/>
          <w:lang w:eastAsia="zh-CN"/>
        </w:rPr>
        <w:t>strategy</w:t>
      </w:r>
      <w:r w:rsidR="000E69B7" w:rsidRPr="00C8789D">
        <w:rPr>
          <w:rFonts w:asciiTheme="majorBidi" w:eastAsia="SimSun" w:hAnsiTheme="majorBidi" w:cstheme="majorBidi"/>
          <w:kern w:val="2"/>
          <w:sz w:val="22"/>
          <w:szCs w:val="22"/>
          <w:lang w:eastAsia="zh-CN"/>
        </w:rPr>
        <w:t xml:space="preserve"> used to we</w:t>
      </w:r>
      <w:r w:rsidR="00E56DB2" w:rsidRPr="00C8789D">
        <w:rPr>
          <w:rFonts w:asciiTheme="majorBidi" w:eastAsia="SimSun" w:hAnsiTheme="majorBidi" w:cstheme="majorBidi"/>
          <w:kern w:val="2"/>
          <w:sz w:val="22"/>
          <w:szCs w:val="22"/>
          <w:lang w:eastAsia="zh-CN"/>
        </w:rPr>
        <w:t>a</w:t>
      </w:r>
      <w:r w:rsidR="000E69B7" w:rsidRPr="00C8789D">
        <w:rPr>
          <w:rFonts w:asciiTheme="majorBidi" w:eastAsia="SimSun" w:hAnsiTheme="majorBidi" w:cstheme="majorBidi"/>
          <w:kern w:val="2"/>
          <w:sz w:val="22"/>
          <w:szCs w:val="22"/>
          <w:lang w:eastAsia="zh-CN"/>
        </w:rPr>
        <w:t>ther</w:t>
      </w:r>
      <w:r w:rsidR="009725CF" w:rsidRPr="00C8789D">
        <w:rPr>
          <w:rFonts w:asciiTheme="majorBidi" w:eastAsia="SimSun" w:hAnsiTheme="majorBidi" w:cstheme="majorBidi"/>
          <w:kern w:val="2"/>
          <w:sz w:val="22"/>
          <w:szCs w:val="22"/>
          <w:lang w:eastAsia="zh-CN"/>
        </w:rPr>
        <w:t xml:space="preserve"> financial crisis</w:t>
      </w:r>
      <w:r w:rsidR="001C7C22" w:rsidRPr="00C8789D">
        <w:rPr>
          <w:rFonts w:asciiTheme="majorBidi" w:eastAsia="SimSun" w:hAnsiTheme="majorBidi" w:cstheme="majorBidi"/>
          <w:kern w:val="2"/>
          <w:sz w:val="22"/>
          <w:szCs w:val="22"/>
          <w:shd w:val="clear" w:color="auto" w:fill="FFFFFF"/>
          <w:lang w:eastAsia="zh-CN"/>
        </w:rPr>
        <w:t xml:space="preserve"> </w:t>
      </w:r>
      <w:r w:rsidR="009463C4" w:rsidRPr="00C8789D">
        <w:rPr>
          <w:rFonts w:asciiTheme="majorBidi" w:eastAsia="SimSun" w:hAnsiTheme="majorBidi" w:cstheme="majorBidi"/>
          <w:kern w:val="2"/>
          <w:sz w:val="22"/>
          <w:szCs w:val="22"/>
          <w:lang w:eastAsia="zh-CN"/>
        </w:rPr>
        <w:t xml:space="preserve">partly due to </w:t>
      </w:r>
      <w:r w:rsidR="00B92599" w:rsidRPr="00C8789D">
        <w:rPr>
          <w:rFonts w:asciiTheme="majorBidi" w:eastAsia="SimSun" w:hAnsiTheme="majorBidi" w:cstheme="majorBidi"/>
          <w:kern w:val="2"/>
          <w:sz w:val="22"/>
          <w:szCs w:val="22"/>
          <w:lang w:eastAsia="zh-CN"/>
        </w:rPr>
        <w:t xml:space="preserve">the </w:t>
      </w:r>
      <w:r w:rsidR="009463C4" w:rsidRPr="00C8789D">
        <w:rPr>
          <w:rFonts w:asciiTheme="majorBidi" w:eastAsia="SimSun" w:hAnsiTheme="majorBidi" w:cstheme="majorBidi"/>
          <w:kern w:val="2"/>
          <w:sz w:val="22"/>
          <w:szCs w:val="22"/>
          <w:lang w:eastAsia="zh-CN"/>
        </w:rPr>
        <w:t xml:space="preserve">fact that fiat </w:t>
      </w:r>
      <w:r w:rsidR="00653C0A" w:rsidRPr="00C8789D">
        <w:rPr>
          <w:rFonts w:asciiTheme="majorBidi" w:eastAsia="SimSun" w:hAnsiTheme="majorBidi" w:cstheme="majorBidi"/>
          <w:kern w:val="2"/>
          <w:sz w:val="22"/>
          <w:szCs w:val="22"/>
          <w:lang w:eastAsia="zh-CN"/>
        </w:rPr>
        <w:t>currenc</w:t>
      </w:r>
      <w:r w:rsidR="009463C4" w:rsidRPr="00C8789D">
        <w:rPr>
          <w:rFonts w:asciiTheme="majorBidi" w:eastAsia="SimSun" w:hAnsiTheme="majorBidi" w:cstheme="majorBidi"/>
          <w:kern w:val="2"/>
          <w:sz w:val="22"/>
          <w:szCs w:val="22"/>
          <w:lang w:eastAsia="zh-CN"/>
        </w:rPr>
        <w:t xml:space="preserve">ies are </w:t>
      </w:r>
      <w:r w:rsidR="00B92599" w:rsidRPr="00C8789D">
        <w:rPr>
          <w:rFonts w:asciiTheme="majorBidi" w:eastAsia="SimSun" w:hAnsiTheme="majorBidi" w:cstheme="majorBidi"/>
          <w:kern w:val="2"/>
          <w:sz w:val="22"/>
          <w:szCs w:val="22"/>
          <w:lang w:eastAsia="zh-CN"/>
        </w:rPr>
        <w:t>subject to value erosion through inflation and foreign exchange volatility.</w:t>
      </w:r>
      <w:r w:rsidR="009463C4" w:rsidRPr="00C8789D">
        <w:rPr>
          <w:rFonts w:asciiTheme="majorBidi" w:eastAsia="SimSun" w:hAnsiTheme="majorBidi" w:cstheme="majorBidi"/>
          <w:kern w:val="2"/>
          <w:sz w:val="22"/>
          <w:szCs w:val="22"/>
          <w:lang w:eastAsia="zh-CN"/>
        </w:rPr>
        <w:t xml:space="preserve"> </w:t>
      </w:r>
      <w:r w:rsidR="004A4D45" w:rsidRPr="00C8789D">
        <w:rPr>
          <w:rFonts w:asciiTheme="majorBidi" w:eastAsia="SimSun" w:hAnsiTheme="majorBidi" w:cstheme="majorBidi"/>
          <w:kern w:val="2"/>
          <w:sz w:val="22"/>
          <w:szCs w:val="22"/>
          <w:lang w:eastAsia="zh-CN"/>
        </w:rPr>
        <w:t xml:space="preserve">As </w:t>
      </w:r>
      <w:r w:rsidR="00F0563F" w:rsidRPr="00C8789D">
        <w:rPr>
          <w:rFonts w:asciiTheme="majorBidi" w:eastAsia="SimSun" w:hAnsiTheme="majorBidi" w:cstheme="majorBidi"/>
          <w:kern w:val="2"/>
          <w:sz w:val="22"/>
          <w:szCs w:val="22"/>
          <w:lang w:eastAsia="zh-CN"/>
        </w:rPr>
        <w:t>g</w:t>
      </w:r>
      <w:r w:rsidR="00700DFF" w:rsidRPr="00C8789D">
        <w:rPr>
          <w:rFonts w:asciiTheme="majorBidi" w:eastAsia="SimSun" w:hAnsiTheme="majorBidi" w:cstheme="majorBidi"/>
          <w:kern w:val="2"/>
          <w:sz w:val="22"/>
          <w:szCs w:val="22"/>
          <w:lang w:eastAsia="zh-CN"/>
        </w:rPr>
        <w:t xml:space="preserve">old </w:t>
      </w:r>
      <w:r w:rsidR="004A4D45" w:rsidRPr="00C8789D">
        <w:rPr>
          <w:rFonts w:asciiTheme="majorBidi" w:eastAsia="SimSun" w:hAnsiTheme="majorBidi" w:cstheme="majorBidi"/>
          <w:kern w:val="2"/>
          <w:sz w:val="22"/>
          <w:szCs w:val="22"/>
          <w:lang w:eastAsia="zh-CN"/>
        </w:rPr>
        <w:t xml:space="preserve">is not subject to exchange rates, it </w:t>
      </w:r>
      <w:r w:rsidR="00CC0F28" w:rsidRPr="00C8789D">
        <w:rPr>
          <w:rFonts w:asciiTheme="majorBidi" w:eastAsia="SimSun" w:hAnsiTheme="majorBidi" w:cstheme="majorBidi"/>
          <w:kern w:val="2"/>
          <w:sz w:val="22"/>
          <w:szCs w:val="22"/>
          <w:lang w:eastAsia="zh-CN"/>
        </w:rPr>
        <w:t xml:space="preserve">is </w:t>
      </w:r>
      <w:r w:rsidR="00700DFF" w:rsidRPr="00C8789D">
        <w:rPr>
          <w:rFonts w:asciiTheme="majorBidi" w:eastAsia="SimSun" w:hAnsiTheme="majorBidi" w:cstheme="majorBidi"/>
          <w:kern w:val="2"/>
          <w:sz w:val="22"/>
          <w:szCs w:val="22"/>
          <w:lang w:eastAsia="zh-CN"/>
        </w:rPr>
        <w:t xml:space="preserve">widely ascribed the role of a hedge against inflation and as a store for value during times of financial crisis, when </w:t>
      </w:r>
      <w:r w:rsidR="00775FBE" w:rsidRPr="00C8789D">
        <w:rPr>
          <w:rFonts w:asciiTheme="majorBidi" w:eastAsia="SimSun" w:hAnsiTheme="majorBidi" w:cstheme="majorBidi"/>
          <w:kern w:val="2"/>
          <w:sz w:val="22"/>
          <w:szCs w:val="22"/>
          <w:lang w:eastAsia="zh-CN"/>
        </w:rPr>
        <w:t xml:space="preserve">investments in </w:t>
      </w:r>
      <w:r w:rsidR="00F0563F" w:rsidRPr="00C8789D">
        <w:rPr>
          <w:rFonts w:asciiTheme="majorBidi" w:eastAsia="SimSun" w:hAnsiTheme="majorBidi" w:cstheme="majorBidi"/>
          <w:kern w:val="2"/>
          <w:sz w:val="22"/>
          <w:szCs w:val="22"/>
          <w:lang w:eastAsia="zh-CN"/>
        </w:rPr>
        <w:t xml:space="preserve">other </w:t>
      </w:r>
      <w:r w:rsidR="00775FBE" w:rsidRPr="00C8789D">
        <w:rPr>
          <w:rFonts w:asciiTheme="majorBidi" w:eastAsia="SimSun" w:hAnsiTheme="majorBidi" w:cstheme="majorBidi"/>
          <w:kern w:val="2"/>
          <w:sz w:val="22"/>
          <w:szCs w:val="22"/>
          <w:lang w:eastAsia="zh-CN"/>
        </w:rPr>
        <w:t>financial instruments</w:t>
      </w:r>
      <w:r w:rsidR="00700DFF" w:rsidRPr="00C8789D">
        <w:rPr>
          <w:rFonts w:asciiTheme="majorBidi" w:eastAsia="SimSun" w:hAnsiTheme="majorBidi" w:cstheme="majorBidi"/>
          <w:kern w:val="2"/>
          <w:sz w:val="22"/>
          <w:szCs w:val="22"/>
          <w:lang w:eastAsia="zh-CN"/>
        </w:rPr>
        <w:t xml:space="preserve"> tend to </w:t>
      </w:r>
      <w:r w:rsidR="00775FBE" w:rsidRPr="00C8789D">
        <w:rPr>
          <w:rFonts w:asciiTheme="majorBidi" w:eastAsia="SimSun" w:hAnsiTheme="majorBidi" w:cstheme="majorBidi"/>
          <w:kern w:val="2"/>
          <w:sz w:val="22"/>
          <w:szCs w:val="22"/>
          <w:lang w:eastAsia="zh-CN"/>
        </w:rPr>
        <w:t xml:space="preserve">yield </w:t>
      </w:r>
      <w:r w:rsidR="00700DFF" w:rsidRPr="00C8789D">
        <w:rPr>
          <w:rFonts w:asciiTheme="majorBidi" w:eastAsia="SimSun" w:hAnsiTheme="majorBidi" w:cstheme="majorBidi"/>
          <w:kern w:val="2"/>
          <w:sz w:val="22"/>
          <w:szCs w:val="22"/>
          <w:lang w:eastAsia="zh-CN"/>
        </w:rPr>
        <w:t>negative</w:t>
      </w:r>
      <w:r w:rsidR="00775FBE" w:rsidRPr="00C8789D">
        <w:rPr>
          <w:rFonts w:asciiTheme="majorBidi" w:eastAsia="SimSun" w:hAnsiTheme="majorBidi" w:cstheme="majorBidi"/>
          <w:kern w:val="2"/>
          <w:sz w:val="22"/>
          <w:szCs w:val="22"/>
          <w:lang w:eastAsia="zh-CN"/>
        </w:rPr>
        <w:t xml:space="preserve"> returns</w:t>
      </w:r>
      <w:r w:rsidR="00700DFF" w:rsidRPr="00C8789D">
        <w:rPr>
          <w:rFonts w:asciiTheme="majorBidi" w:eastAsia="SimSun" w:hAnsiTheme="majorBidi" w:cstheme="majorBidi"/>
          <w:kern w:val="2"/>
          <w:sz w:val="22"/>
          <w:szCs w:val="22"/>
          <w:lang w:eastAsia="zh-CN"/>
        </w:rPr>
        <w:t xml:space="preserve">. </w:t>
      </w:r>
      <w:r w:rsidR="004A4D45" w:rsidRPr="00C8789D">
        <w:rPr>
          <w:rFonts w:asciiTheme="majorBidi" w:eastAsia="SimSun" w:hAnsiTheme="majorBidi" w:cstheme="majorBidi"/>
          <w:kern w:val="2"/>
          <w:sz w:val="22"/>
          <w:szCs w:val="22"/>
          <w:lang w:eastAsia="zh-CN"/>
        </w:rPr>
        <w:t>In this way, g</w:t>
      </w:r>
      <w:r w:rsidR="008D4A6D" w:rsidRPr="00C8789D">
        <w:rPr>
          <w:rFonts w:asciiTheme="majorBidi" w:eastAsia="SimSun" w:hAnsiTheme="majorBidi" w:cstheme="majorBidi"/>
          <w:kern w:val="2"/>
          <w:sz w:val="22"/>
          <w:szCs w:val="22"/>
          <w:shd w:val="clear" w:color="auto" w:fill="FFFFFF"/>
          <w:lang w:eastAsia="zh-CN"/>
        </w:rPr>
        <w:t>old is</w:t>
      </w:r>
      <w:r w:rsidR="00830E7E" w:rsidRPr="00C8789D">
        <w:rPr>
          <w:rFonts w:asciiTheme="majorBidi" w:eastAsia="SimSun" w:hAnsiTheme="majorBidi" w:cstheme="majorBidi"/>
          <w:kern w:val="2"/>
          <w:sz w:val="22"/>
          <w:szCs w:val="22"/>
          <w:shd w:val="clear" w:color="auto" w:fill="FFFFFF"/>
          <w:lang w:eastAsia="zh-CN"/>
        </w:rPr>
        <w:t xml:space="preserve"> also</w:t>
      </w:r>
      <w:r w:rsidR="008D4A6D" w:rsidRPr="00C8789D">
        <w:rPr>
          <w:rFonts w:asciiTheme="majorBidi" w:eastAsia="SimSun" w:hAnsiTheme="majorBidi" w:cstheme="majorBidi"/>
          <w:kern w:val="2"/>
          <w:sz w:val="22"/>
          <w:szCs w:val="22"/>
          <w:shd w:val="clear" w:color="auto" w:fill="FFFFFF"/>
          <w:lang w:eastAsia="zh-CN"/>
        </w:rPr>
        <w:t xml:space="preserve"> commonly viewed as a barometer for economic sentiment</w:t>
      </w:r>
      <w:r w:rsidR="00F650BA" w:rsidRPr="00C8789D">
        <w:rPr>
          <w:rFonts w:asciiTheme="majorBidi" w:eastAsia="SimSun" w:hAnsiTheme="majorBidi" w:cstheme="majorBidi"/>
          <w:kern w:val="2"/>
          <w:sz w:val="22"/>
          <w:szCs w:val="22"/>
          <w:shd w:val="clear" w:color="auto" w:fill="FFFFFF"/>
          <w:lang w:eastAsia="zh-CN"/>
        </w:rPr>
        <w:t xml:space="preserve">, with demand for gold rising during </w:t>
      </w:r>
      <w:r w:rsidR="00AA6222" w:rsidRPr="00C8789D">
        <w:rPr>
          <w:rFonts w:asciiTheme="majorBidi" w:eastAsia="SimSun" w:hAnsiTheme="majorBidi" w:cstheme="majorBidi"/>
          <w:kern w:val="2"/>
          <w:sz w:val="22"/>
          <w:szCs w:val="22"/>
          <w:shd w:val="clear" w:color="auto" w:fill="FFFFFF"/>
          <w:lang w:eastAsia="zh-CN"/>
        </w:rPr>
        <w:t xml:space="preserve">periods of </w:t>
      </w:r>
      <w:r w:rsidR="00F650BA" w:rsidRPr="00C8789D">
        <w:rPr>
          <w:rFonts w:asciiTheme="majorBidi" w:eastAsia="SimSun" w:hAnsiTheme="majorBidi" w:cstheme="majorBidi"/>
          <w:kern w:val="2"/>
          <w:sz w:val="22"/>
          <w:szCs w:val="22"/>
          <w:shd w:val="clear" w:color="auto" w:fill="FFFFFF"/>
          <w:lang w:eastAsia="zh-CN"/>
        </w:rPr>
        <w:t>financial crisis</w:t>
      </w:r>
      <w:r w:rsidR="008D4A6D" w:rsidRPr="00C8789D">
        <w:rPr>
          <w:rFonts w:asciiTheme="majorBidi" w:eastAsia="SimSun" w:hAnsiTheme="majorBidi" w:cstheme="majorBidi"/>
          <w:kern w:val="2"/>
          <w:sz w:val="22"/>
          <w:szCs w:val="22"/>
          <w:shd w:val="clear" w:color="auto" w:fill="FFFFFF"/>
          <w:lang w:eastAsia="zh-CN"/>
        </w:rPr>
        <w:t xml:space="preserve">. </w:t>
      </w:r>
      <w:r w:rsidR="004A4D45" w:rsidRPr="00C8789D">
        <w:rPr>
          <w:rFonts w:asciiTheme="majorBidi" w:eastAsia="SimSun" w:hAnsiTheme="majorBidi" w:cstheme="majorBidi"/>
          <w:kern w:val="2"/>
          <w:sz w:val="22"/>
          <w:szCs w:val="22"/>
          <w:shd w:val="clear" w:color="auto" w:fill="FFFFFF"/>
          <w:lang w:eastAsia="zh-CN"/>
        </w:rPr>
        <w:t>S</w:t>
      </w:r>
      <w:r w:rsidR="00F0563F" w:rsidRPr="00C8789D">
        <w:rPr>
          <w:rFonts w:asciiTheme="majorBidi" w:eastAsia="SimSun" w:hAnsiTheme="majorBidi" w:cstheme="majorBidi"/>
          <w:kern w:val="2"/>
          <w:sz w:val="22"/>
          <w:szCs w:val="22"/>
          <w:shd w:val="clear" w:color="auto" w:fill="FFFFFF"/>
          <w:lang w:eastAsia="zh-CN"/>
        </w:rPr>
        <w:t>imilar</w:t>
      </w:r>
      <w:r w:rsidR="004A4D45" w:rsidRPr="00C8789D">
        <w:rPr>
          <w:rFonts w:asciiTheme="majorBidi" w:eastAsia="SimSun" w:hAnsiTheme="majorBidi" w:cstheme="majorBidi"/>
          <w:kern w:val="2"/>
          <w:sz w:val="22"/>
          <w:szCs w:val="22"/>
          <w:shd w:val="clear" w:color="auto" w:fill="FFFFFF"/>
          <w:lang w:eastAsia="zh-CN"/>
        </w:rPr>
        <w:t>ly</w:t>
      </w:r>
      <w:r w:rsidR="008D4A6D" w:rsidRPr="00C8789D">
        <w:rPr>
          <w:rFonts w:asciiTheme="majorBidi" w:eastAsia="SimSun" w:hAnsiTheme="majorBidi" w:cstheme="majorBidi"/>
          <w:kern w:val="2"/>
          <w:sz w:val="22"/>
          <w:szCs w:val="22"/>
          <w:shd w:val="clear" w:color="auto" w:fill="FFFFFF"/>
          <w:lang w:eastAsia="zh-CN"/>
        </w:rPr>
        <w:t xml:space="preserve">, </w:t>
      </w:r>
      <w:r w:rsidR="00F650BA" w:rsidRPr="00C8789D">
        <w:rPr>
          <w:rFonts w:asciiTheme="majorBidi" w:eastAsia="SimSun" w:hAnsiTheme="majorBidi" w:cstheme="majorBidi"/>
          <w:kern w:val="2"/>
          <w:sz w:val="22"/>
          <w:szCs w:val="22"/>
          <w:shd w:val="clear" w:color="auto" w:fill="FFFFFF"/>
          <w:lang w:eastAsia="zh-CN"/>
        </w:rPr>
        <w:t xml:space="preserve">the opposite is true for </w:t>
      </w:r>
      <w:r w:rsidR="008D4A6D" w:rsidRPr="00C8789D">
        <w:rPr>
          <w:rFonts w:asciiTheme="majorBidi" w:eastAsia="SimSun" w:hAnsiTheme="majorBidi" w:cstheme="majorBidi"/>
          <w:kern w:val="2"/>
          <w:sz w:val="22"/>
          <w:szCs w:val="22"/>
          <w:shd w:val="clear" w:color="auto" w:fill="FFFFFF"/>
          <w:lang w:eastAsia="zh-CN"/>
        </w:rPr>
        <w:t>stock markets</w:t>
      </w:r>
      <w:r w:rsidR="00F650BA" w:rsidRPr="00C8789D">
        <w:rPr>
          <w:rFonts w:asciiTheme="majorBidi" w:eastAsia="SimSun" w:hAnsiTheme="majorBidi" w:cstheme="majorBidi"/>
          <w:kern w:val="2"/>
          <w:sz w:val="22"/>
          <w:szCs w:val="22"/>
          <w:shd w:val="clear" w:color="auto" w:fill="FFFFFF"/>
          <w:lang w:eastAsia="zh-CN"/>
        </w:rPr>
        <w:t>,</w:t>
      </w:r>
      <w:r w:rsidR="008D4A6D" w:rsidRPr="00C8789D">
        <w:rPr>
          <w:rFonts w:asciiTheme="majorBidi" w:eastAsia="SimSun" w:hAnsiTheme="majorBidi" w:cstheme="majorBidi"/>
          <w:kern w:val="2"/>
          <w:sz w:val="22"/>
          <w:szCs w:val="22"/>
          <w:shd w:val="clear" w:color="auto" w:fill="FFFFFF"/>
          <w:lang w:eastAsia="zh-CN"/>
        </w:rPr>
        <w:t xml:space="preserve"> </w:t>
      </w:r>
      <w:r w:rsidR="00F650BA" w:rsidRPr="00C8789D">
        <w:rPr>
          <w:rFonts w:asciiTheme="majorBidi" w:eastAsia="SimSun" w:hAnsiTheme="majorBidi" w:cstheme="majorBidi"/>
          <w:kern w:val="2"/>
          <w:sz w:val="22"/>
          <w:szCs w:val="22"/>
          <w:shd w:val="clear" w:color="auto" w:fill="FFFFFF"/>
          <w:lang w:eastAsia="zh-CN"/>
        </w:rPr>
        <w:t xml:space="preserve">which </w:t>
      </w:r>
      <w:r w:rsidR="008D4A6D" w:rsidRPr="00C8789D">
        <w:rPr>
          <w:rFonts w:asciiTheme="majorBidi" w:eastAsia="SimSun" w:hAnsiTheme="majorBidi" w:cstheme="majorBidi"/>
          <w:kern w:val="2"/>
          <w:sz w:val="22"/>
          <w:szCs w:val="22"/>
          <w:shd w:val="clear" w:color="auto" w:fill="FFFFFF"/>
          <w:lang w:eastAsia="zh-CN"/>
        </w:rPr>
        <w:t>are typically used as barometers for the economic health of a country</w:t>
      </w:r>
      <w:r w:rsidR="00F650BA" w:rsidRPr="00C8789D">
        <w:rPr>
          <w:rFonts w:asciiTheme="majorBidi" w:eastAsia="SimSun" w:hAnsiTheme="majorBidi" w:cstheme="majorBidi"/>
          <w:kern w:val="2"/>
          <w:sz w:val="22"/>
          <w:szCs w:val="22"/>
          <w:shd w:val="clear" w:color="auto" w:fill="FFFFFF"/>
          <w:lang w:eastAsia="zh-CN"/>
        </w:rPr>
        <w:t>, gaining in value during expansionary period</w:t>
      </w:r>
      <w:r w:rsidR="00AA6222" w:rsidRPr="00C8789D">
        <w:rPr>
          <w:rFonts w:asciiTheme="majorBidi" w:eastAsia="SimSun" w:hAnsiTheme="majorBidi" w:cstheme="majorBidi"/>
          <w:kern w:val="2"/>
          <w:sz w:val="22"/>
          <w:szCs w:val="22"/>
          <w:shd w:val="clear" w:color="auto" w:fill="FFFFFF"/>
          <w:lang w:eastAsia="zh-CN"/>
        </w:rPr>
        <w:t>s</w:t>
      </w:r>
      <w:r w:rsidR="00F650BA" w:rsidRPr="00C8789D">
        <w:rPr>
          <w:rFonts w:asciiTheme="majorBidi" w:eastAsia="SimSun" w:hAnsiTheme="majorBidi" w:cstheme="majorBidi"/>
          <w:kern w:val="2"/>
          <w:sz w:val="22"/>
          <w:szCs w:val="22"/>
          <w:shd w:val="clear" w:color="auto" w:fill="FFFFFF"/>
          <w:lang w:eastAsia="zh-CN"/>
        </w:rPr>
        <w:t xml:space="preserve"> and losing value during financial crises.</w:t>
      </w:r>
    </w:p>
    <w:p w14:paraId="33676DC5" w14:textId="19E14690" w:rsidR="00547C45" w:rsidRPr="00C8789D" w:rsidRDefault="00F64C6E" w:rsidP="00832665">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A</w:t>
      </w:r>
      <w:r w:rsidR="00F650BA" w:rsidRPr="00C8789D">
        <w:rPr>
          <w:rFonts w:asciiTheme="majorBidi" w:eastAsia="SimSun" w:hAnsiTheme="majorBidi" w:cstheme="majorBidi"/>
          <w:kern w:val="2"/>
          <w:sz w:val="22"/>
          <w:szCs w:val="22"/>
          <w:shd w:val="clear" w:color="auto" w:fill="FFFFFF"/>
          <w:lang w:eastAsia="zh-CN"/>
        </w:rPr>
        <w:t xml:space="preserve">t any given time </w:t>
      </w:r>
      <w:r w:rsidR="00830E7E" w:rsidRPr="00C8789D">
        <w:rPr>
          <w:rFonts w:asciiTheme="majorBidi" w:eastAsia="SimSun" w:hAnsiTheme="majorBidi" w:cstheme="majorBidi"/>
          <w:kern w:val="2"/>
          <w:sz w:val="22"/>
          <w:szCs w:val="22"/>
          <w:shd w:val="clear" w:color="auto" w:fill="FFFFFF"/>
          <w:lang w:eastAsia="zh-CN"/>
        </w:rPr>
        <w:t xml:space="preserve">the economy </w:t>
      </w:r>
      <w:r w:rsidR="00547C45" w:rsidRPr="00C8789D">
        <w:rPr>
          <w:rFonts w:asciiTheme="majorBidi" w:eastAsia="SimSun" w:hAnsiTheme="majorBidi" w:cstheme="majorBidi"/>
          <w:kern w:val="2"/>
          <w:sz w:val="22"/>
          <w:szCs w:val="22"/>
          <w:shd w:val="clear" w:color="auto" w:fill="FFFFFF"/>
          <w:lang w:eastAsia="zh-CN"/>
        </w:rPr>
        <w:t>fluctuates between peaks and troughs of activity, based on the growth of real GDP over time</w:t>
      </w:r>
      <w:r w:rsidRPr="00C8789D">
        <w:rPr>
          <w:rFonts w:asciiTheme="majorBidi" w:eastAsia="SimSun" w:hAnsiTheme="majorBidi" w:cstheme="majorBidi"/>
          <w:kern w:val="2"/>
          <w:sz w:val="22"/>
          <w:szCs w:val="22"/>
          <w:shd w:val="clear" w:color="auto" w:fill="FFFFFF"/>
          <w:lang w:eastAsia="zh-CN"/>
        </w:rPr>
        <w:t xml:space="preserve">, known as the business </w:t>
      </w:r>
      <w:r w:rsidR="002051B7" w:rsidRPr="00C8789D">
        <w:rPr>
          <w:rFonts w:asciiTheme="majorBidi" w:eastAsia="SimSun" w:hAnsiTheme="majorBidi" w:cstheme="majorBidi"/>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 xml:space="preserve">cycle </w:t>
      </w:r>
      <w:r w:rsidR="002051B7" w:rsidRPr="00C8789D">
        <w:rPr>
          <w:rFonts w:asciiTheme="majorBidi" w:eastAsia="SimSun" w:hAnsiTheme="majorBidi" w:cstheme="majorBidi"/>
          <w:kern w:val="2"/>
          <w:sz w:val="22"/>
          <w:szCs w:val="22"/>
          <w:shd w:val="clear" w:color="auto" w:fill="FFFFFF"/>
          <w:lang w:eastAsia="zh-CN"/>
        </w:rPr>
        <w:t>(NBER</w:t>
      </w:r>
      <w:r w:rsidR="00D83359" w:rsidRPr="00C8789D">
        <w:rPr>
          <w:rFonts w:asciiTheme="majorBidi" w:eastAsia="SimSun" w:hAnsiTheme="majorBidi" w:cstheme="majorBidi"/>
          <w:kern w:val="2"/>
          <w:sz w:val="22"/>
          <w:szCs w:val="22"/>
          <w:shd w:val="clear" w:color="auto" w:fill="FFFFFF"/>
          <w:lang w:eastAsia="zh-CN"/>
        </w:rPr>
        <w:t xml:space="preserve"> </w:t>
      </w:r>
      <w:r w:rsidR="002051B7" w:rsidRPr="00C8789D">
        <w:rPr>
          <w:rFonts w:asciiTheme="majorBidi" w:eastAsia="SimSun" w:hAnsiTheme="majorBidi" w:cstheme="majorBidi"/>
          <w:kern w:val="2"/>
          <w:sz w:val="22"/>
          <w:szCs w:val="22"/>
          <w:shd w:val="clear" w:color="auto" w:fill="FFFFFF"/>
          <w:lang w:eastAsia="zh-CN"/>
        </w:rPr>
        <w:t>2020)</w:t>
      </w:r>
      <w:r w:rsidR="00547C45" w:rsidRPr="00C8789D">
        <w:rPr>
          <w:rFonts w:asciiTheme="majorBidi" w:eastAsia="SimSun" w:hAnsiTheme="majorBidi" w:cstheme="majorBidi"/>
          <w:kern w:val="2"/>
          <w:sz w:val="22"/>
          <w:szCs w:val="22"/>
          <w:shd w:val="clear" w:color="auto" w:fill="FFFFFF"/>
          <w:lang w:eastAsia="zh-CN"/>
        </w:rPr>
        <w:t xml:space="preserve">. </w:t>
      </w:r>
      <w:r w:rsidR="00830E7E" w:rsidRPr="00C8789D">
        <w:rPr>
          <w:rFonts w:asciiTheme="majorBidi" w:eastAsia="SimSun" w:hAnsiTheme="majorBidi" w:cstheme="majorBidi"/>
          <w:kern w:val="2"/>
          <w:sz w:val="22"/>
          <w:szCs w:val="22"/>
          <w:shd w:val="clear" w:color="auto" w:fill="FFFFFF"/>
          <w:lang w:eastAsia="zh-CN"/>
        </w:rPr>
        <w:t>T</w:t>
      </w:r>
      <w:r w:rsidR="001047EF" w:rsidRPr="00C8789D">
        <w:rPr>
          <w:rFonts w:asciiTheme="majorBidi" w:eastAsia="SimSun" w:hAnsiTheme="majorBidi" w:cstheme="majorBidi"/>
          <w:kern w:val="2"/>
          <w:sz w:val="22"/>
          <w:szCs w:val="22"/>
          <w:shd w:val="clear" w:color="auto" w:fill="FFFFFF"/>
          <w:lang w:eastAsia="zh-CN"/>
        </w:rPr>
        <w:t>hese different phases</w:t>
      </w:r>
      <w:r w:rsidR="00830E7E" w:rsidRPr="00C8789D">
        <w:rPr>
          <w:rFonts w:asciiTheme="majorBidi" w:eastAsia="SimSun" w:hAnsiTheme="majorBidi" w:cstheme="majorBidi"/>
          <w:kern w:val="2"/>
          <w:sz w:val="22"/>
          <w:szCs w:val="22"/>
          <w:shd w:val="clear" w:color="auto" w:fill="FFFFFF"/>
          <w:lang w:eastAsia="zh-CN"/>
        </w:rPr>
        <w:t xml:space="preserve"> are reflected in financial markets</w:t>
      </w:r>
      <w:r w:rsidR="001047EF" w:rsidRPr="00C8789D">
        <w:rPr>
          <w:rFonts w:asciiTheme="majorBidi" w:eastAsia="SimSun" w:hAnsiTheme="majorBidi" w:cstheme="majorBidi"/>
          <w:kern w:val="2"/>
          <w:sz w:val="22"/>
          <w:szCs w:val="22"/>
          <w:shd w:val="clear" w:color="auto" w:fill="FFFFFF"/>
          <w:lang w:eastAsia="zh-CN"/>
        </w:rPr>
        <w:t xml:space="preserve">, </w:t>
      </w:r>
      <w:r w:rsidR="00830E7E" w:rsidRPr="00C8789D">
        <w:rPr>
          <w:rFonts w:asciiTheme="majorBidi" w:eastAsia="SimSun" w:hAnsiTheme="majorBidi" w:cstheme="majorBidi"/>
          <w:kern w:val="2"/>
          <w:sz w:val="22"/>
          <w:szCs w:val="22"/>
          <w:shd w:val="clear" w:color="auto" w:fill="FFFFFF"/>
          <w:lang w:eastAsia="zh-CN"/>
        </w:rPr>
        <w:t xml:space="preserve">with </w:t>
      </w:r>
      <w:r w:rsidR="001047EF" w:rsidRPr="00C8789D">
        <w:rPr>
          <w:rFonts w:asciiTheme="majorBidi" w:eastAsia="SimSun" w:hAnsiTheme="majorBidi" w:cstheme="majorBidi"/>
          <w:kern w:val="2"/>
          <w:sz w:val="22"/>
          <w:szCs w:val="22"/>
          <w:shd w:val="clear" w:color="auto" w:fill="FFFFFF"/>
          <w:lang w:eastAsia="zh-CN"/>
        </w:rPr>
        <w:t>a</w:t>
      </w:r>
      <w:r w:rsidR="00F0563F" w:rsidRPr="00C8789D">
        <w:rPr>
          <w:rFonts w:asciiTheme="majorBidi" w:eastAsia="SimSun" w:hAnsiTheme="majorBidi" w:cstheme="majorBidi"/>
          <w:kern w:val="2"/>
          <w:sz w:val="22"/>
          <w:szCs w:val="22"/>
          <w:shd w:val="clear" w:color="auto" w:fill="FFFFFF"/>
          <w:lang w:eastAsia="zh-CN"/>
        </w:rPr>
        <w:t>sset allocation var</w:t>
      </w:r>
      <w:r w:rsidR="001047EF" w:rsidRPr="00C8789D">
        <w:rPr>
          <w:rFonts w:asciiTheme="majorBidi" w:eastAsia="SimSun" w:hAnsiTheme="majorBidi" w:cstheme="majorBidi"/>
          <w:kern w:val="2"/>
          <w:sz w:val="22"/>
          <w:szCs w:val="22"/>
          <w:shd w:val="clear" w:color="auto" w:fill="FFFFFF"/>
          <w:lang w:eastAsia="zh-CN"/>
        </w:rPr>
        <w:t>y</w:t>
      </w:r>
      <w:r w:rsidR="00830E7E" w:rsidRPr="00C8789D">
        <w:rPr>
          <w:rFonts w:asciiTheme="majorBidi" w:eastAsia="SimSun" w:hAnsiTheme="majorBidi" w:cstheme="majorBidi"/>
          <w:kern w:val="2"/>
          <w:sz w:val="22"/>
          <w:szCs w:val="22"/>
          <w:shd w:val="clear" w:color="auto" w:fill="FFFFFF"/>
          <w:lang w:eastAsia="zh-CN"/>
        </w:rPr>
        <w:t>ing according</w:t>
      </w:r>
      <w:r w:rsidR="00547C45" w:rsidRPr="00C8789D">
        <w:rPr>
          <w:rFonts w:asciiTheme="majorBidi" w:eastAsia="SimSun" w:hAnsiTheme="majorBidi" w:cstheme="majorBidi"/>
          <w:kern w:val="2"/>
          <w:sz w:val="22"/>
          <w:szCs w:val="22"/>
          <w:shd w:val="clear" w:color="auto" w:fill="FFFFFF"/>
          <w:lang w:eastAsia="zh-CN"/>
        </w:rPr>
        <w:t xml:space="preserve"> to investor sentiment</w:t>
      </w:r>
      <w:r w:rsidR="00830E7E" w:rsidRPr="00C8789D">
        <w:rPr>
          <w:rFonts w:asciiTheme="majorBidi" w:eastAsia="SimSun" w:hAnsiTheme="majorBidi" w:cstheme="majorBidi"/>
          <w:kern w:val="2"/>
          <w:sz w:val="22"/>
          <w:szCs w:val="22"/>
          <w:shd w:val="clear" w:color="auto" w:fill="FFFFFF"/>
          <w:lang w:eastAsia="zh-CN"/>
        </w:rPr>
        <w:t xml:space="preserve">. This </w:t>
      </w:r>
      <w:r w:rsidR="00832665" w:rsidRPr="00C8789D">
        <w:rPr>
          <w:rFonts w:asciiTheme="majorBidi" w:eastAsia="SimSun" w:hAnsiTheme="majorBidi" w:cstheme="majorBidi"/>
          <w:kern w:val="2"/>
          <w:sz w:val="22"/>
          <w:szCs w:val="22"/>
          <w:shd w:val="clear" w:color="auto" w:fill="FFFFFF"/>
          <w:lang w:eastAsia="zh-CN"/>
        </w:rPr>
        <w:t xml:space="preserve">manifests in the paradigm of </w:t>
      </w:r>
      <w:r w:rsidR="00F0563F" w:rsidRPr="00C8789D">
        <w:rPr>
          <w:rFonts w:asciiTheme="majorBidi" w:eastAsia="SimSun" w:hAnsiTheme="majorBidi" w:cstheme="majorBidi"/>
          <w:kern w:val="2"/>
          <w:sz w:val="22"/>
          <w:szCs w:val="22"/>
          <w:shd w:val="clear" w:color="auto" w:fill="FFFFFF"/>
          <w:lang w:eastAsia="zh-CN"/>
        </w:rPr>
        <w:t>“risk-on</w:t>
      </w:r>
      <w:r w:rsidR="00547C45" w:rsidRPr="00C8789D">
        <w:rPr>
          <w:rFonts w:asciiTheme="majorBidi" w:eastAsia="SimSun" w:hAnsiTheme="majorBidi" w:cstheme="majorBidi"/>
          <w:kern w:val="2"/>
          <w:sz w:val="22"/>
          <w:szCs w:val="22"/>
          <w:shd w:val="clear" w:color="auto" w:fill="FFFFFF"/>
          <w:lang w:eastAsia="zh-CN"/>
        </w:rPr>
        <w:t>” and</w:t>
      </w:r>
      <w:r w:rsidR="00F0563F" w:rsidRPr="00C8789D">
        <w:rPr>
          <w:rFonts w:asciiTheme="majorBidi" w:eastAsia="SimSun" w:hAnsiTheme="majorBidi" w:cstheme="majorBidi"/>
          <w:kern w:val="2"/>
          <w:sz w:val="22"/>
          <w:szCs w:val="22"/>
          <w:shd w:val="clear" w:color="auto" w:fill="FFFFFF"/>
          <w:lang w:eastAsia="zh-CN"/>
        </w:rPr>
        <w:t xml:space="preserve"> </w:t>
      </w:r>
      <w:r w:rsidR="00547C45" w:rsidRPr="00C8789D">
        <w:rPr>
          <w:rFonts w:asciiTheme="majorBidi" w:eastAsia="SimSun" w:hAnsiTheme="majorBidi" w:cstheme="majorBidi"/>
          <w:kern w:val="2"/>
          <w:sz w:val="22"/>
          <w:szCs w:val="22"/>
          <w:shd w:val="clear" w:color="auto" w:fill="FFFFFF"/>
          <w:lang w:eastAsia="zh-CN"/>
        </w:rPr>
        <w:t>“</w:t>
      </w:r>
      <w:r w:rsidR="00F0563F" w:rsidRPr="00C8789D">
        <w:rPr>
          <w:rFonts w:asciiTheme="majorBidi" w:eastAsia="SimSun" w:hAnsiTheme="majorBidi" w:cstheme="majorBidi"/>
          <w:kern w:val="2"/>
          <w:sz w:val="22"/>
          <w:szCs w:val="22"/>
          <w:shd w:val="clear" w:color="auto" w:fill="FFFFFF"/>
          <w:lang w:eastAsia="zh-CN"/>
        </w:rPr>
        <w:t>risk-off”</w:t>
      </w:r>
      <w:r w:rsidR="00547C45" w:rsidRPr="00C8789D">
        <w:rPr>
          <w:rFonts w:asciiTheme="majorBidi" w:eastAsia="SimSun" w:hAnsiTheme="majorBidi" w:cstheme="majorBidi"/>
          <w:kern w:val="2"/>
          <w:sz w:val="22"/>
          <w:szCs w:val="22"/>
          <w:shd w:val="clear" w:color="auto" w:fill="FFFFFF"/>
          <w:lang w:eastAsia="zh-CN"/>
        </w:rPr>
        <w:t xml:space="preserve"> asset allocation</w:t>
      </w:r>
      <w:r w:rsidR="00832665" w:rsidRPr="00C8789D">
        <w:rPr>
          <w:rFonts w:asciiTheme="majorBidi" w:eastAsia="SimSun" w:hAnsiTheme="majorBidi" w:cstheme="majorBidi"/>
          <w:kern w:val="2"/>
          <w:sz w:val="22"/>
          <w:szCs w:val="22"/>
          <w:shd w:val="clear" w:color="auto" w:fill="FFFFFF"/>
          <w:lang w:eastAsia="zh-CN"/>
        </w:rPr>
        <w:t xml:space="preserve"> </w:t>
      </w:r>
      <w:r w:rsidR="00F0563F" w:rsidRPr="00C8789D">
        <w:rPr>
          <w:rFonts w:asciiTheme="majorBidi" w:eastAsia="SimSun" w:hAnsiTheme="majorBidi" w:cstheme="majorBidi"/>
          <w:kern w:val="2"/>
          <w:sz w:val="22"/>
          <w:szCs w:val="22"/>
          <w:shd w:val="clear" w:color="auto" w:fill="FFFFFF"/>
          <w:lang w:eastAsia="zh-CN"/>
        </w:rPr>
        <w:t>under which asset prices are dictated by changes in investors</w:t>
      </w:r>
      <w:r w:rsidR="00832665" w:rsidRPr="00C8789D">
        <w:rPr>
          <w:rFonts w:asciiTheme="majorBidi" w:eastAsia="SimSun" w:hAnsiTheme="majorBidi" w:cstheme="majorBidi"/>
          <w:kern w:val="2"/>
          <w:sz w:val="22"/>
          <w:szCs w:val="22"/>
          <w:shd w:val="clear" w:color="auto" w:fill="FFFFFF"/>
          <w:lang w:eastAsia="zh-CN"/>
        </w:rPr>
        <w:t>’</w:t>
      </w:r>
      <w:r w:rsidR="00F0563F" w:rsidRPr="00C8789D">
        <w:rPr>
          <w:rFonts w:asciiTheme="majorBidi" w:eastAsia="SimSun" w:hAnsiTheme="majorBidi" w:cstheme="majorBidi"/>
          <w:kern w:val="2"/>
          <w:sz w:val="22"/>
          <w:szCs w:val="22"/>
          <w:shd w:val="clear" w:color="auto" w:fill="FFFFFF"/>
          <w:lang w:eastAsia="zh-CN"/>
        </w:rPr>
        <w:t xml:space="preserve"> risk tolerance.</w:t>
      </w:r>
      <w:r w:rsidR="00830E7E" w:rsidRPr="00C8789D">
        <w:rPr>
          <w:rFonts w:asciiTheme="majorBidi" w:eastAsia="SimSun" w:hAnsiTheme="majorBidi" w:cstheme="majorBidi"/>
          <w:kern w:val="2"/>
          <w:sz w:val="22"/>
          <w:szCs w:val="22"/>
          <w:shd w:val="clear" w:color="auto" w:fill="FFFFFF"/>
          <w:lang w:eastAsia="zh-CN"/>
        </w:rPr>
        <w:t xml:space="preserve"> </w:t>
      </w:r>
      <w:r w:rsidR="00F0563F" w:rsidRPr="00C8789D">
        <w:rPr>
          <w:rFonts w:asciiTheme="majorBidi" w:eastAsia="SimSun" w:hAnsiTheme="majorBidi" w:cstheme="majorBidi"/>
          <w:kern w:val="2"/>
          <w:sz w:val="22"/>
          <w:szCs w:val="22"/>
          <w:shd w:val="clear" w:color="auto" w:fill="FFFFFF"/>
          <w:lang w:eastAsia="zh-CN"/>
        </w:rPr>
        <w:t>During the latter, a phenomenon known as flight-to-quality is often observed, wherein investors move their money from risky assets into safe</w:t>
      </w:r>
      <w:r w:rsidR="00116E57">
        <w:rPr>
          <w:rFonts w:asciiTheme="majorBidi" w:eastAsia="SimSun" w:hAnsiTheme="majorBidi" w:cstheme="majorBidi"/>
          <w:kern w:val="2"/>
          <w:sz w:val="22"/>
          <w:szCs w:val="22"/>
          <w:shd w:val="clear" w:color="auto" w:fill="FFFFFF"/>
          <w:lang w:eastAsia="zh-CN"/>
        </w:rPr>
        <w:t>r</w:t>
      </w:r>
      <w:r w:rsidR="00F0563F" w:rsidRPr="00C8789D">
        <w:rPr>
          <w:rFonts w:asciiTheme="majorBidi" w:eastAsia="SimSun" w:hAnsiTheme="majorBidi" w:cstheme="majorBidi"/>
          <w:kern w:val="2"/>
          <w:sz w:val="22"/>
          <w:szCs w:val="22"/>
          <w:shd w:val="clear" w:color="auto" w:fill="FFFFFF"/>
          <w:lang w:eastAsia="zh-CN"/>
        </w:rPr>
        <w:t xml:space="preserve"> </w:t>
      </w:r>
      <w:r w:rsidR="00116E57">
        <w:rPr>
          <w:rFonts w:asciiTheme="majorBidi" w:eastAsia="SimSun" w:hAnsiTheme="majorBidi" w:cstheme="majorBidi"/>
          <w:kern w:val="2"/>
          <w:sz w:val="22"/>
          <w:szCs w:val="22"/>
          <w:shd w:val="clear" w:color="auto" w:fill="FFFFFF"/>
          <w:lang w:eastAsia="zh-CN"/>
        </w:rPr>
        <w:t>investments</w:t>
      </w:r>
      <w:r w:rsidR="00F0563F" w:rsidRPr="00C8789D">
        <w:rPr>
          <w:rFonts w:asciiTheme="majorBidi" w:eastAsia="SimSun" w:hAnsiTheme="majorBidi" w:cstheme="majorBidi"/>
          <w:kern w:val="2"/>
          <w:sz w:val="22"/>
          <w:szCs w:val="22"/>
          <w:shd w:val="clear" w:color="auto" w:fill="FFFFFF"/>
          <w:lang w:eastAsia="zh-CN"/>
        </w:rPr>
        <w:t>. High-yielding instruments, including equity stocks, are among the former, while the latter includes lower-yield instruments, among which US bonds and gold are popular choices.</w:t>
      </w:r>
      <w:r w:rsidR="00830E7E" w:rsidRPr="00C8789D">
        <w:rPr>
          <w:rFonts w:asciiTheme="majorBidi" w:eastAsia="SimSun" w:hAnsiTheme="majorBidi" w:cstheme="majorBidi"/>
          <w:kern w:val="2"/>
          <w:sz w:val="22"/>
          <w:szCs w:val="22"/>
          <w:shd w:val="clear" w:color="auto" w:fill="FFFFFF"/>
          <w:lang w:eastAsia="zh-CN"/>
        </w:rPr>
        <w:t xml:space="preserve"> </w:t>
      </w:r>
    </w:p>
    <w:p w14:paraId="60AE0EAC" w14:textId="39FA946F" w:rsidR="00B92599" w:rsidRPr="00C8789D" w:rsidRDefault="00547C45" w:rsidP="00E11A75">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lang w:eastAsia="zh-CN"/>
        </w:rPr>
        <w:t xml:space="preserve">The </w:t>
      </w:r>
      <w:r w:rsidR="00E11A75" w:rsidRPr="00C8789D">
        <w:rPr>
          <w:rFonts w:asciiTheme="majorBidi" w:eastAsia="SimSun" w:hAnsiTheme="majorBidi" w:cstheme="majorBidi"/>
          <w:kern w:val="2"/>
          <w:sz w:val="22"/>
          <w:szCs w:val="22"/>
          <w:lang w:eastAsia="zh-CN"/>
        </w:rPr>
        <w:t xml:space="preserve">intuition </w:t>
      </w:r>
      <w:r w:rsidRPr="00C8789D">
        <w:rPr>
          <w:rFonts w:asciiTheme="majorBidi" w:eastAsia="SimSun" w:hAnsiTheme="majorBidi" w:cstheme="majorBidi"/>
          <w:kern w:val="2"/>
          <w:sz w:val="22"/>
          <w:szCs w:val="22"/>
          <w:lang w:eastAsia="zh-CN"/>
        </w:rPr>
        <w:t xml:space="preserve">underlying “risk-on” and “risk-off” investing </w:t>
      </w:r>
      <w:r w:rsidR="000515A1" w:rsidRPr="00C8789D">
        <w:rPr>
          <w:rFonts w:asciiTheme="majorBidi" w:eastAsia="SimSun" w:hAnsiTheme="majorBidi" w:cstheme="majorBidi"/>
          <w:kern w:val="2"/>
          <w:sz w:val="22"/>
          <w:szCs w:val="22"/>
          <w:lang w:eastAsia="zh-CN"/>
        </w:rPr>
        <w:t xml:space="preserve">indicates </w:t>
      </w:r>
      <w:r w:rsidRPr="00C8789D">
        <w:rPr>
          <w:rFonts w:asciiTheme="majorBidi" w:eastAsia="SimSun" w:hAnsiTheme="majorBidi" w:cstheme="majorBidi"/>
          <w:kern w:val="2"/>
          <w:sz w:val="22"/>
          <w:szCs w:val="22"/>
          <w:lang w:eastAsia="zh-CN"/>
        </w:rPr>
        <w:t xml:space="preserve">that </w:t>
      </w:r>
      <w:r w:rsidR="00CE0D06" w:rsidRPr="00C8789D">
        <w:rPr>
          <w:rFonts w:asciiTheme="majorBidi" w:eastAsia="SimSun" w:hAnsiTheme="majorBidi" w:cstheme="majorBidi"/>
          <w:kern w:val="2"/>
          <w:sz w:val="22"/>
          <w:szCs w:val="22"/>
          <w:lang w:eastAsia="zh-CN"/>
        </w:rPr>
        <w:t xml:space="preserve">risky and safe assets </w:t>
      </w:r>
      <w:r w:rsidR="00AA6222" w:rsidRPr="00C8789D">
        <w:rPr>
          <w:rFonts w:asciiTheme="majorBidi" w:eastAsia="SimSun" w:hAnsiTheme="majorBidi" w:cstheme="majorBidi"/>
          <w:kern w:val="2"/>
          <w:sz w:val="22"/>
          <w:szCs w:val="22"/>
          <w:lang w:eastAsia="zh-CN"/>
        </w:rPr>
        <w:t xml:space="preserve">should be </w:t>
      </w:r>
      <w:r w:rsidR="000515A1" w:rsidRPr="00C8789D">
        <w:rPr>
          <w:rFonts w:asciiTheme="majorBidi" w:eastAsia="SimSun" w:hAnsiTheme="majorBidi" w:cstheme="majorBidi"/>
          <w:kern w:val="2"/>
          <w:sz w:val="22"/>
          <w:szCs w:val="22"/>
          <w:lang w:eastAsia="zh-CN"/>
        </w:rPr>
        <w:t xml:space="preserve">either </w:t>
      </w:r>
      <w:r w:rsidR="00CE0D06" w:rsidRPr="00C8789D">
        <w:rPr>
          <w:rFonts w:asciiTheme="majorBidi" w:eastAsia="SimSun" w:hAnsiTheme="majorBidi" w:cstheme="majorBidi"/>
          <w:kern w:val="2"/>
          <w:sz w:val="22"/>
          <w:szCs w:val="22"/>
          <w:lang w:eastAsia="zh-CN"/>
        </w:rPr>
        <w:t xml:space="preserve">negatively correlated </w:t>
      </w:r>
      <w:r w:rsidR="000515A1" w:rsidRPr="00C8789D">
        <w:rPr>
          <w:rFonts w:asciiTheme="majorBidi" w:eastAsia="SimSun" w:hAnsiTheme="majorBidi" w:cstheme="majorBidi"/>
          <w:kern w:val="2"/>
          <w:sz w:val="22"/>
          <w:szCs w:val="22"/>
          <w:lang w:eastAsia="zh-CN"/>
        </w:rPr>
        <w:t xml:space="preserve"> </w:t>
      </w:r>
      <w:r w:rsidR="00CE0D06" w:rsidRPr="00C8789D">
        <w:rPr>
          <w:rFonts w:asciiTheme="majorBidi" w:eastAsia="SimSun" w:hAnsiTheme="majorBidi" w:cstheme="majorBidi"/>
          <w:kern w:val="2"/>
          <w:sz w:val="22"/>
          <w:szCs w:val="22"/>
          <w:lang w:eastAsia="zh-CN"/>
        </w:rPr>
        <w:t>or uncorrelated</w:t>
      </w:r>
      <w:r w:rsidR="00813252" w:rsidRPr="00C8789D">
        <w:rPr>
          <w:rFonts w:asciiTheme="majorBidi" w:eastAsia="SimSun" w:hAnsiTheme="majorBidi" w:cstheme="majorBidi"/>
          <w:kern w:val="2"/>
          <w:sz w:val="22"/>
          <w:szCs w:val="22"/>
          <w:lang w:eastAsia="zh-CN"/>
        </w:rPr>
        <w:t xml:space="preserve">, which </w:t>
      </w:r>
      <w:r w:rsidR="00CE0D06" w:rsidRPr="00C8789D">
        <w:rPr>
          <w:rFonts w:asciiTheme="majorBidi" w:eastAsia="SimSun" w:hAnsiTheme="majorBidi" w:cstheme="majorBidi"/>
          <w:kern w:val="2"/>
          <w:sz w:val="22"/>
          <w:szCs w:val="22"/>
          <w:lang w:eastAsia="zh-CN"/>
        </w:rPr>
        <w:t>may part</w:t>
      </w:r>
      <w:r w:rsidR="00813252" w:rsidRPr="00C8789D">
        <w:rPr>
          <w:rFonts w:asciiTheme="majorBidi" w:eastAsia="SimSun" w:hAnsiTheme="majorBidi" w:cstheme="majorBidi"/>
          <w:kern w:val="2"/>
          <w:sz w:val="22"/>
          <w:szCs w:val="22"/>
          <w:lang w:eastAsia="zh-CN"/>
        </w:rPr>
        <w:t>ly</w:t>
      </w:r>
      <w:r w:rsidR="00CE0D06" w:rsidRPr="00C8789D">
        <w:rPr>
          <w:rFonts w:asciiTheme="majorBidi" w:eastAsia="SimSun" w:hAnsiTheme="majorBidi" w:cstheme="majorBidi"/>
          <w:kern w:val="2"/>
          <w:sz w:val="22"/>
          <w:szCs w:val="22"/>
          <w:lang w:eastAsia="zh-CN"/>
        </w:rPr>
        <w:t xml:space="preserve"> explain the widely held belief that gold and stocks are negatively correlated. </w:t>
      </w:r>
      <w:r w:rsidR="00AA6222" w:rsidRPr="00C8789D">
        <w:rPr>
          <w:rFonts w:asciiTheme="majorBidi" w:eastAsia="SimSun" w:hAnsiTheme="majorBidi" w:cstheme="majorBidi"/>
          <w:kern w:val="2"/>
          <w:sz w:val="22"/>
          <w:szCs w:val="22"/>
          <w:lang w:eastAsia="zh-CN"/>
        </w:rPr>
        <w:t>Figure 1 plots t</w:t>
      </w:r>
      <w:r w:rsidR="00CE354B" w:rsidRPr="00C8789D">
        <w:rPr>
          <w:rFonts w:asciiTheme="majorBidi" w:eastAsia="SimSun" w:hAnsiTheme="majorBidi" w:cstheme="majorBidi"/>
          <w:kern w:val="2"/>
          <w:sz w:val="22"/>
          <w:szCs w:val="22"/>
          <w:lang w:eastAsia="zh-CN"/>
        </w:rPr>
        <w:t xml:space="preserve">he prices of </w:t>
      </w:r>
      <w:r w:rsidR="005418D9" w:rsidRPr="00C8789D">
        <w:rPr>
          <w:rFonts w:asciiTheme="majorBidi" w:eastAsia="SimSun" w:hAnsiTheme="majorBidi" w:cstheme="majorBidi"/>
          <w:kern w:val="2"/>
          <w:sz w:val="22"/>
          <w:szCs w:val="22"/>
          <w:lang w:eastAsia="zh-CN"/>
        </w:rPr>
        <w:t xml:space="preserve">gold </w:t>
      </w:r>
      <w:r w:rsidR="00CE354B" w:rsidRPr="00C8789D">
        <w:rPr>
          <w:rFonts w:asciiTheme="majorBidi" w:eastAsia="SimSun" w:hAnsiTheme="majorBidi" w:cstheme="majorBidi"/>
          <w:kern w:val="2"/>
          <w:sz w:val="22"/>
          <w:szCs w:val="22"/>
          <w:lang w:eastAsia="zh-CN"/>
        </w:rPr>
        <w:t xml:space="preserve">and S&amp;P </w:t>
      </w:r>
      <w:r w:rsidR="00CE354B" w:rsidRPr="00C8789D">
        <w:rPr>
          <w:rFonts w:asciiTheme="majorBidi" w:eastAsia="SimSun" w:hAnsiTheme="majorBidi" w:cstheme="majorBidi"/>
          <w:kern w:val="2"/>
          <w:sz w:val="22"/>
          <w:szCs w:val="22"/>
          <w:lang w:eastAsia="zh-CN"/>
        </w:rPr>
        <w:lastRenderedPageBreak/>
        <w:t xml:space="preserve">500 </w:t>
      </w:r>
      <w:r w:rsidR="005418D9" w:rsidRPr="00C8789D">
        <w:rPr>
          <w:rFonts w:asciiTheme="majorBidi" w:eastAsia="SimSun" w:hAnsiTheme="majorBidi" w:cstheme="majorBidi"/>
          <w:kern w:val="2"/>
          <w:sz w:val="22"/>
          <w:szCs w:val="22"/>
          <w:lang w:eastAsia="zh-CN"/>
        </w:rPr>
        <w:t>from 1968 to 2020</w:t>
      </w:r>
      <w:r w:rsidR="00402A73" w:rsidRPr="00C8789D">
        <w:rPr>
          <w:rFonts w:asciiTheme="majorBidi" w:eastAsia="SimSun" w:hAnsiTheme="majorBidi" w:cstheme="majorBidi"/>
          <w:kern w:val="2"/>
          <w:sz w:val="22"/>
          <w:szCs w:val="22"/>
          <w:lang w:eastAsia="zh-CN"/>
        </w:rPr>
        <w:t xml:space="preserve"> </w:t>
      </w:r>
      <w:r w:rsidR="00CE0D06" w:rsidRPr="00C8789D">
        <w:rPr>
          <w:rFonts w:asciiTheme="majorBidi" w:eastAsia="SimSun" w:hAnsiTheme="majorBidi" w:cstheme="majorBidi"/>
          <w:kern w:val="2"/>
          <w:sz w:val="22"/>
          <w:szCs w:val="22"/>
          <w:lang w:eastAsia="zh-CN"/>
        </w:rPr>
        <w:t xml:space="preserve">in an attempt to visualize this </w:t>
      </w:r>
      <w:r w:rsidR="00A10144" w:rsidRPr="00C8789D">
        <w:rPr>
          <w:rFonts w:asciiTheme="majorBidi" w:eastAsia="SimSun" w:hAnsiTheme="majorBidi" w:cstheme="majorBidi"/>
          <w:kern w:val="2"/>
          <w:sz w:val="22"/>
          <w:szCs w:val="22"/>
          <w:lang w:eastAsia="zh-CN"/>
        </w:rPr>
        <w:t xml:space="preserve">potential </w:t>
      </w:r>
      <w:r w:rsidR="00CE0D06" w:rsidRPr="00C8789D">
        <w:rPr>
          <w:rFonts w:asciiTheme="majorBidi" w:eastAsia="SimSun" w:hAnsiTheme="majorBidi" w:cstheme="majorBidi"/>
          <w:kern w:val="2"/>
          <w:sz w:val="22"/>
          <w:szCs w:val="22"/>
          <w:lang w:eastAsia="zh-CN"/>
        </w:rPr>
        <w:t>relationship</w:t>
      </w:r>
      <w:r w:rsidR="00CE354B" w:rsidRPr="00C8789D">
        <w:rPr>
          <w:rFonts w:asciiTheme="majorBidi" w:eastAsia="SimSun" w:hAnsiTheme="majorBidi" w:cstheme="majorBidi"/>
          <w:kern w:val="2"/>
          <w:sz w:val="22"/>
          <w:szCs w:val="22"/>
          <w:lang w:eastAsia="zh-CN"/>
        </w:rPr>
        <w:t xml:space="preserve">. </w:t>
      </w:r>
    </w:p>
    <w:p w14:paraId="1BDB578A" w14:textId="1F92BCE9" w:rsidR="002354DB" w:rsidRPr="00C8789D" w:rsidRDefault="002354DB" w:rsidP="00A10144">
      <w:pPr>
        <w:widowControl w:val="0"/>
        <w:spacing w:before="240" w:line="480" w:lineRule="auto"/>
        <w:jc w:val="center"/>
        <w:rPr>
          <w:rFonts w:asciiTheme="majorBidi" w:eastAsia="SimSun" w:hAnsiTheme="majorBidi" w:cstheme="majorBidi"/>
          <w:kern w:val="2"/>
          <w:sz w:val="22"/>
          <w:szCs w:val="22"/>
          <w:lang w:eastAsia="zh-CN"/>
        </w:rPr>
      </w:pPr>
      <w:r w:rsidRPr="00C8789D">
        <w:rPr>
          <w:rFonts w:asciiTheme="majorBidi" w:hAnsiTheme="majorBidi" w:cstheme="majorBidi"/>
          <w:noProof/>
          <w:sz w:val="22"/>
          <w:szCs w:val="22"/>
        </w:rPr>
        <w:drawing>
          <wp:inline distT="0" distB="0" distL="0" distR="0" wp14:anchorId="516426B3" wp14:editId="666E74B9">
            <wp:extent cx="5376033" cy="2790019"/>
            <wp:effectExtent l="0" t="0" r="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rotWithShape="1">
                    <a:blip r:embed="rId10"/>
                    <a:srcRect t="12378" r="4154" b="10049"/>
                    <a:stretch/>
                  </pic:blipFill>
                  <pic:spPr bwMode="auto">
                    <a:xfrm>
                      <a:off x="0" y="0"/>
                      <a:ext cx="5389814" cy="2797171"/>
                    </a:xfrm>
                    <a:prstGeom prst="rect">
                      <a:avLst/>
                    </a:prstGeom>
                    <a:ln>
                      <a:noFill/>
                    </a:ln>
                    <a:extLst>
                      <a:ext uri="{53640926-AAD7-44D8-BBD7-CCE9431645EC}">
                        <a14:shadowObscured xmlns:a14="http://schemas.microsoft.com/office/drawing/2010/main"/>
                      </a:ext>
                    </a:extLst>
                  </pic:spPr>
                </pic:pic>
              </a:graphicData>
            </a:graphic>
          </wp:inline>
        </w:drawing>
      </w:r>
    </w:p>
    <w:p w14:paraId="42E3BFA1" w14:textId="3379DB56" w:rsidR="00215EDE" w:rsidRPr="00C8789D" w:rsidRDefault="00215EDE" w:rsidP="00F31B28">
      <w:pPr>
        <w:widowControl w:val="0"/>
        <w:spacing w:line="480" w:lineRule="auto"/>
        <w:ind w:right="-1"/>
        <w:jc w:val="both"/>
        <w:rPr>
          <w:rFonts w:asciiTheme="majorBidi" w:eastAsia="SimSun" w:hAnsiTheme="majorBidi" w:cstheme="majorBidi"/>
          <w:kern w:val="2"/>
          <w:sz w:val="20"/>
          <w:szCs w:val="20"/>
          <w:lang w:eastAsia="zh-CN"/>
        </w:rPr>
      </w:pPr>
      <w:r w:rsidRPr="00C8789D">
        <w:rPr>
          <w:rFonts w:asciiTheme="majorBidi" w:eastAsia="SimSun" w:hAnsiTheme="majorBidi" w:cstheme="majorBidi"/>
          <w:b/>
          <w:bCs/>
          <w:kern w:val="2"/>
          <w:sz w:val="20"/>
          <w:szCs w:val="20"/>
          <w:lang w:eastAsia="zh-CN"/>
        </w:rPr>
        <w:t xml:space="preserve">Figure 1. </w:t>
      </w:r>
      <w:r w:rsidR="00327B1C" w:rsidRPr="00C8789D">
        <w:rPr>
          <w:rFonts w:asciiTheme="majorBidi" w:eastAsia="SimSun" w:hAnsiTheme="majorBidi" w:cstheme="majorBidi"/>
          <w:b/>
          <w:bCs/>
          <w:kern w:val="2"/>
          <w:sz w:val="20"/>
          <w:szCs w:val="20"/>
          <w:lang w:eastAsia="zh-CN"/>
        </w:rPr>
        <w:t>Gold and S&amp;P 500 prices (1968-2020).</w:t>
      </w:r>
      <w:r w:rsidR="00327B1C" w:rsidRPr="00C8789D">
        <w:rPr>
          <w:rFonts w:asciiTheme="majorBidi" w:eastAsia="SimSun" w:hAnsiTheme="majorBidi" w:cstheme="majorBidi"/>
          <w:kern w:val="2"/>
          <w:sz w:val="20"/>
          <w:szCs w:val="20"/>
          <w:lang w:eastAsia="zh-CN"/>
        </w:rPr>
        <w:t xml:space="preserve"> </w:t>
      </w:r>
      <w:r w:rsidR="009941CA" w:rsidRPr="00C8789D">
        <w:rPr>
          <w:rFonts w:asciiTheme="majorBidi" w:eastAsia="SimSun" w:hAnsiTheme="majorBidi" w:cstheme="majorBidi"/>
          <w:kern w:val="2"/>
          <w:sz w:val="20"/>
          <w:szCs w:val="20"/>
          <w:lang w:eastAsia="zh-CN"/>
        </w:rPr>
        <w:t xml:space="preserve">Evolution of the prices of gold (blue) and S&amp;P 500 (black) over the last 50 years. Gold price is expressed in USD/oz. Data were obtained from </w:t>
      </w:r>
      <w:r w:rsidR="009941CA" w:rsidRPr="00C8789D">
        <w:rPr>
          <w:rFonts w:asciiTheme="majorBidi" w:eastAsia="SimSun" w:hAnsiTheme="majorBidi" w:cstheme="majorBidi"/>
          <w:sz w:val="20"/>
          <w:szCs w:val="20"/>
          <w:shd w:val="clear" w:color="auto" w:fill="FFFFFF"/>
          <w:lang w:eastAsia="zh-CN"/>
        </w:rPr>
        <w:t xml:space="preserve">Federal Reserve Economic Data </w:t>
      </w:r>
      <w:r w:rsidR="009941CA" w:rsidRPr="00C8789D">
        <w:rPr>
          <w:rFonts w:asciiTheme="majorBidi" w:eastAsia="SimSun" w:hAnsiTheme="majorBidi" w:cstheme="majorBidi"/>
          <w:kern w:val="2"/>
          <w:sz w:val="20"/>
          <w:szCs w:val="20"/>
          <w:shd w:val="clear" w:color="auto" w:fill="FFFFFF"/>
          <w:lang w:eastAsia="zh-CN"/>
        </w:rPr>
        <w:t xml:space="preserve">database </w:t>
      </w:r>
      <w:r w:rsidR="009941CA" w:rsidRPr="00C8789D">
        <w:rPr>
          <w:rFonts w:asciiTheme="majorBidi" w:eastAsia="SimSun" w:hAnsiTheme="majorBidi" w:cstheme="majorBidi"/>
          <w:sz w:val="20"/>
          <w:szCs w:val="20"/>
          <w:shd w:val="clear" w:color="auto" w:fill="FFFFFF"/>
          <w:lang w:eastAsia="zh-CN"/>
        </w:rPr>
        <w:t xml:space="preserve">for gold and </w:t>
      </w:r>
      <w:r w:rsidR="009941CA" w:rsidRPr="00C8789D">
        <w:rPr>
          <w:rFonts w:asciiTheme="majorBidi" w:eastAsia="SimSun" w:hAnsiTheme="majorBidi" w:cstheme="majorBidi"/>
          <w:kern w:val="2"/>
          <w:sz w:val="20"/>
          <w:szCs w:val="20"/>
          <w:shd w:val="clear" w:color="auto" w:fill="FFFFFF"/>
          <w:lang w:eastAsia="zh-CN"/>
        </w:rPr>
        <w:t xml:space="preserve">Yahoo! Finance database for </w:t>
      </w:r>
      <w:r w:rsidR="009941CA" w:rsidRPr="00C8789D">
        <w:rPr>
          <w:rFonts w:asciiTheme="majorBidi" w:eastAsia="SimSun" w:hAnsiTheme="majorBidi" w:cstheme="majorBidi"/>
          <w:sz w:val="20"/>
          <w:szCs w:val="20"/>
          <w:shd w:val="clear" w:color="auto" w:fill="FFFFFF"/>
          <w:lang w:eastAsia="zh-CN"/>
        </w:rPr>
        <w:t>S&amp;P 500.</w:t>
      </w:r>
    </w:p>
    <w:p w14:paraId="5BC7E8C9" w14:textId="09B515EA" w:rsidR="00CE0D06" w:rsidRPr="00C8789D" w:rsidRDefault="00CE0D06" w:rsidP="000D7F50">
      <w:pPr>
        <w:widowControl w:val="0"/>
        <w:spacing w:before="240"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T</w:t>
      </w:r>
      <w:r w:rsidR="009C03BD" w:rsidRPr="00C8789D">
        <w:rPr>
          <w:rFonts w:asciiTheme="majorBidi" w:eastAsia="SimSun" w:hAnsiTheme="majorBidi" w:cstheme="majorBidi"/>
          <w:kern w:val="2"/>
          <w:sz w:val="22"/>
          <w:szCs w:val="22"/>
          <w:lang w:eastAsia="zh-CN"/>
        </w:rPr>
        <w:t>he prices of gold and S&amp;P 500 clearly overlap four times</w:t>
      </w:r>
      <w:r w:rsidR="00496E2E" w:rsidRPr="00C8789D">
        <w:rPr>
          <w:rFonts w:asciiTheme="majorBidi" w:eastAsia="SimSun" w:hAnsiTheme="majorBidi" w:cstheme="majorBidi"/>
          <w:kern w:val="2"/>
          <w:sz w:val="22"/>
          <w:szCs w:val="22"/>
          <w:lang w:eastAsia="zh-CN"/>
        </w:rPr>
        <w:t>, in</w:t>
      </w:r>
      <w:r w:rsidR="009C03BD" w:rsidRPr="00C8789D">
        <w:rPr>
          <w:rFonts w:asciiTheme="majorBidi" w:eastAsia="SimSun" w:hAnsiTheme="majorBidi" w:cstheme="majorBidi"/>
          <w:kern w:val="2"/>
          <w:sz w:val="22"/>
          <w:szCs w:val="22"/>
          <w:lang w:eastAsia="zh-CN"/>
        </w:rPr>
        <w:t xml:space="preserve"> 1973, 1991, 2008, and 2013</w:t>
      </w:r>
      <w:r w:rsidRPr="00C8789D">
        <w:rPr>
          <w:rFonts w:asciiTheme="majorBidi" w:eastAsia="SimSun" w:hAnsiTheme="majorBidi" w:cstheme="majorBidi"/>
          <w:kern w:val="2"/>
          <w:sz w:val="22"/>
          <w:szCs w:val="22"/>
          <w:lang w:eastAsia="zh-CN"/>
        </w:rPr>
        <w:t xml:space="preserve">. These years </w:t>
      </w:r>
      <w:r w:rsidR="009C03BD" w:rsidRPr="00C8789D">
        <w:rPr>
          <w:rFonts w:asciiTheme="majorBidi" w:eastAsia="SimSun" w:hAnsiTheme="majorBidi" w:cstheme="majorBidi"/>
          <w:kern w:val="2"/>
          <w:sz w:val="22"/>
          <w:szCs w:val="22"/>
          <w:lang w:eastAsia="zh-CN"/>
        </w:rPr>
        <w:t>coincid</w:t>
      </w:r>
      <w:r w:rsidRPr="00C8789D">
        <w:rPr>
          <w:rFonts w:asciiTheme="majorBidi" w:eastAsia="SimSun" w:hAnsiTheme="majorBidi" w:cstheme="majorBidi"/>
          <w:kern w:val="2"/>
          <w:sz w:val="22"/>
          <w:szCs w:val="22"/>
          <w:lang w:eastAsia="zh-CN"/>
        </w:rPr>
        <w:t xml:space="preserve">e </w:t>
      </w:r>
      <w:r w:rsidR="009C03BD" w:rsidRPr="00C8789D">
        <w:rPr>
          <w:rFonts w:asciiTheme="majorBidi" w:eastAsia="SimSun" w:hAnsiTheme="majorBidi" w:cstheme="majorBidi"/>
          <w:kern w:val="2"/>
          <w:sz w:val="22"/>
          <w:szCs w:val="22"/>
          <w:lang w:eastAsia="zh-CN"/>
        </w:rPr>
        <w:t xml:space="preserve">with historical financial crises, including the 1973 oil crisis, the run-up to the dotcom bubble in the 1990s, the 2008 financial crisis, and the European debt crisis. </w:t>
      </w:r>
      <w:r w:rsidR="00A10144" w:rsidRPr="00C8789D">
        <w:rPr>
          <w:rFonts w:asciiTheme="majorBidi" w:eastAsia="SimSun" w:hAnsiTheme="majorBidi" w:cstheme="majorBidi"/>
          <w:kern w:val="2"/>
          <w:sz w:val="22"/>
          <w:szCs w:val="22"/>
          <w:lang w:eastAsia="zh-CN"/>
        </w:rPr>
        <w:t>T</w:t>
      </w:r>
      <w:r w:rsidRPr="00C8789D">
        <w:rPr>
          <w:rFonts w:asciiTheme="majorBidi" w:eastAsia="SimSun" w:hAnsiTheme="majorBidi" w:cstheme="majorBidi"/>
          <w:kern w:val="2"/>
          <w:sz w:val="22"/>
          <w:szCs w:val="22"/>
          <w:lang w:eastAsia="zh-CN"/>
        </w:rPr>
        <w:t xml:space="preserve">hat these </w:t>
      </w:r>
      <w:r w:rsidR="00366DCF" w:rsidRPr="00C8789D">
        <w:rPr>
          <w:rFonts w:asciiTheme="majorBidi" w:eastAsia="SimSun" w:hAnsiTheme="majorBidi" w:cstheme="majorBidi"/>
          <w:kern w:val="2"/>
          <w:sz w:val="22"/>
          <w:szCs w:val="22"/>
          <w:lang w:eastAsia="zh-CN"/>
        </w:rPr>
        <w:t xml:space="preserve">overlaps at more or less consistent intervals throughout history suggest that the US stock market and gold prices </w:t>
      </w:r>
      <w:r w:rsidR="0021785C" w:rsidRPr="00C8789D">
        <w:rPr>
          <w:rFonts w:asciiTheme="majorBidi" w:eastAsia="SimSun" w:hAnsiTheme="majorBidi" w:cstheme="majorBidi"/>
          <w:kern w:val="2"/>
          <w:sz w:val="22"/>
          <w:szCs w:val="22"/>
          <w:lang w:eastAsia="zh-CN"/>
        </w:rPr>
        <w:t>move in opposite directions</w:t>
      </w:r>
      <w:r w:rsidR="00A10144" w:rsidRPr="00C8789D">
        <w:rPr>
          <w:rFonts w:asciiTheme="majorBidi" w:eastAsia="SimSun" w:hAnsiTheme="majorBidi" w:cstheme="majorBidi"/>
          <w:kern w:val="2"/>
          <w:sz w:val="22"/>
          <w:szCs w:val="22"/>
          <w:lang w:eastAsia="zh-CN"/>
        </w:rPr>
        <w:t>, at least</w:t>
      </w:r>
      <w:r w:rsidR="0021785C" w:rsidRPr="00C8789D">
        <w:rPr>
          <w:rFonts w:asciiTheme="majorBidi" w:eastAsia="SimSun" w:hAnsiTheme="majorBidi" w:cstheme="majorBidi"/>
          <w:kern w:val="2"/>
          <w:sz w:val="22"/>
          <w:szCs w:val="22"/>
          <w:lang w:eastAsia="zh-CN"/>
        </w:rPr>
        <w:t xml:space="preserve"> </w:t>
      </w:r>
      <w:r w:rsidR="00366DCF" w:rsidRPr="00C8789D">
        <w:rPr>
          <w:rFonts w:asciiTheme="majorBidi" w:eastAsia="SimSun" w:hAnsiTheme="majorBidi" w:cstheme="majorBidi"/>
          <w:kern w:val="2"/>
          <w:sz w:val="22"/>
          <w:szCs w:val="22"/>
          <w:lang w:eastAsia="zh-CN"/>
        </w:rPr>
        <w:t xml:space="preserve">during periods of economic instability. </w:t>
      </w:r>
    </w:p>
    <w:p w14:paraId="41736C9B" w14:textId="62383C43" w:rsidR="00AB6CC6" w:rsidRPr="00C8789D" w:rsidRDefault="003F3D63" w:rsidP="00786ED6">
      <w:pPr>
        <w:widowControl w:val="0"/>
        <w:spacing w:before="240"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T</w:t>
      </w:r>
      <w:r w:rsidR="00AB6CC6" w:rsidRPr="00C8789D">
        <w:rPr>
          <w:rFonts w:asciiTheme="majorBidi" w:eastAsia="SimSun" w:hAnsiTheme="majorBidi" w:cstheme="majorBidi"/>
          <w:kern w:val="2"/>
          <w:sz w:val="22"/>
          <w:szCs w:val="22"/>
          <w:lang w:eastAsia="zh-CN"/>
        </w:rPr>
        <w:t xml:space="preserve">o </w:t>
      </w:r>
      <w:r w:rsidRPr="00C8789D">
        <w:rPr>
          <w:rFonts w:asciiTheme="majorBidi" w:eastAsia="SimSun" w:hAnsiTheme="majorBidi" w:cstheme="majorBidi"/>
          <w:kern w:val="2"/>
          <w:sz w:val="22"/>
          <w:szCs w:val="22"/>
          <w:lang w:eastAsia="zh-CN"/>
        </w:rPr>
        <w:t xml:space="preserve">empirically </w:t>
      </w:r>
      <w:r w:rsidR="00AB6CC6" w:rsidRPr="00C8789D">
        <w:rPr>
          <w:rFonts w:asciiTheme="majorBidi" w:eastAsia="SimSun" w:hAnsiTheme="majorBidi" w:cstheme="majorBidi"/>
          <w:kern w:val="2"/>
          <w:sz w:val="22"/>
          <w:szCs w:val="22"/>
          <w:lang w:eastAsia="zh-CN"/>
        </w:rPr>
        <w:t xml:space="preserve">evaluate the relationship between the price of gold and </w:t>
      </w:r>
      <w:r w:rsidRPr="00C8789D">
        <w:rPr>
          <w:rFonts w:asciiTheme="majorBidi" w:eastAsia="SimSun" w:hAnsiTheme="majorBidi" w:cstheme="majorBidi"/>
          <w:kern w:val="2"/>
          <w:sz w:val="22"/>
          <w:szCs w:val="22"/>
          <w:lang w:eastAsia="zh-CN"/>
        </w:rPr>
        <w:t>stocks during period of financial crises, this project will analyze</w:t>
      </w:r>
      <w:r w:rsidR="00786ED6" w:rsidRPr="00C8789D">
        <w:rPr>
          <w:rFonts w:asciiTheme="majorBidi" w:eastAsia="SimSun" w:hAnsiTheme="majorBidi" w:cstheme="majorBidi"/>
          <w:kern w:val="2"/>
          <w:sz w:val="22"/>
          <w:szCs w:val="22"/>
          <w:lang w:eastAsia="zh-CN"/>
        </w:rPr>
        <w:t xml:space="preserve"> the movements in</w:t>
      </w:r>
      <w:r w:rsidRPr="00C8789D">
        <w:rPr>
          <w:rFonts w:asciiTheme="majorBidi" w:eastAsia="SimSun" w:hAnsiTheme="majorBidi" w:cstheme="majorBidi"/>
          <w:kern w:val="2"/>
          <w:sz w:val="22"/>
          <w:szCs w:val="22"/>
          <w:lang w:eastAsia="zh-CN"/>
        </w:rPr>
        <w:t xml:space="preserve"> gold and S&amp;P 500 prices </w:t>
      </w:r>
      <w:r w:rsidR="00AB6CC6" w:rsidRPr="00C8789D">
        <w:rPr>
          <w:rFonts w:asciiTheme="majorBidi" w:eastAsia="SimSun" w:hAnsiTheme="majorBidi" w:cstheme="majorBidi"/>
          <w:kern w:val="2"/>
          <w:sz w:val="22"/>
          <w:szCs w:val="22"/>
          <w:lang w:eastAsia="zh-CN"/>
        </w:rPr>
        <w:t>during eight episodes of market turmoil in the 20</w:t>
      </w:r>
      <w:r w:rsidR="00786ED6" w:rsidRPr="00C8789D">
        <w:rPr>
          <w:rFonts w:asciiTheme="majorBidi" w:eastAsia="SimSun" w:hAnsiTheme="majorBidi" w:cstheme="majorBidi"/>
          <w:kern w:val="2"/>
          <w:sz w:val="22"/>
          <w:szCs w:val="22"/>
          <w:lang w:eastAsia="zh-CN"/>
        </w:rPr>
        <w:t>th</w:t>
      </w:r>
      <w:r w:rsidR="00AB6CC6" w:rsidRPr="00C8789D">
        <w:rPr>
          <w:rFonts w:asciiTheme="majorBidi" w:eastAsia="SimSun" w:hAnsiTheme="majorBidi" w:cstheme="majorBidi"/>
          <w:kern w:val="2"/>
          <w:sz w:val="22"/>
          <w:szCs w:val="22"/>
          <w:lang w:eastAsia="zh-CN"/>
        </w:rPr>
        <w:t xml:space="preserve"> century, including the recent COVID-19 pandemic</w:t>
      </w:r>
      <w:r w:rsidR="00786ED6" w:rsidRPr="00C8789D">
        <w:rPr>
          <w:rFonts w:asciiTheme="majorBidi" w:eastAsia="SimSun" w:hAnsiTheme="majorBidi" w:cstheme="majorBidi"/>
          <w:kern w:val="2"/>
          <w:sz w:val="22"/>
          <w:szCs w:val="22"/>
          <w:lang w:eastAsia="zh-CN"/>
        </w:rPr>
        <w:t xml:space="preserve"> and the 2008 financial crisis</w:t>
      </w:r>
      <w:r w:rsidR="00AB6CC6" w:rsidRPr="00C8789D">
        <w:rPr>
          <w:rFonts w:asciiTheme="majorBidi" w:eastAsia="SimSun" w:hAnsiTheme="majorBidi" w:cstheme="majorBidi"/>
          <w:kern w:val="2"/>
          <w:sz w:val="22"/>
          <w:szCs w:val="22"/>
          <w:lang w:eastAsia="zh-CN"/>
        </w:rPr>
        <w:t xml:space="preserve">. </w:t>
      </w:r>
    </w:p>
    <w:p w14:paraId="41B9796B" w14:textId="277C5BF7" w:rsidR="00A82056" w:rsidRPr="00C8789D" w:rsidRDefault="006B7755" w:rsidP="000D7F50">
      <w:pPr>
        <w:widowControl w:val="0"/>
        <w:spacing w:before="120" w:line="480" w:lineRule="auto"/>
        <w:jc w:val="both"/>
        <w:rPr>
          <w:rFonts w:asciiTheme="majorBidi" w:eastAsia="SimSun" w:hAnsiTheme="majorBidi" w:cstheme="majorBidi"/>
          <w:b/>
          <w:bCs/>
          <w:kern w:val="2"/>
          <w:sz w:val="22"/>
          <w:szCs w:val="22"/>
          <w:shd w:val="clear" w:color="auto" w:fill="FFFFFF"/>
          <w:lang w:eastAsia="zh-CN"/>
        </w:rPr>
      </w:pPr>
      <w:r w:rsidRPr="00C8789D">
        <w:rPr>
          <w:rFonts w:asciiTheme="majorBidi" w:eastAsia="SimSun" w:hAnsiTheme="majorBidi" w:cstheme="majorBidi"/>
          <w:kern w:val="2"/>
          <w:sz w:val="22"/>
          <w:szCs w:val="22"/>
          <w:lang w:eastAsia="zh-CN"/>
        </w:rPr>
        <w:t>The remainder of this report is organised as follows. S</w:t>
      </w:r>
      <w:r w:rsidR="00EF2CB4" w:rsidRPr="00C8789D">
        <w:rPr>
          <w:rFonts w:asciiTheme="majorBidi" w:eastAsia="SimSun" w:hAnsiTheme="majorBidi" w:cstheme="majorBidi"/>
          <w:kern w:val="2"/>
          <w:sz w:val="22"/>
          <w:szCs w:val="22"/>
          <w:lang w:eastAsia="zh-CN"/>
        </w:rPr>
        <w:t>ection 2</w:t>
      </w:r>
      <w:r w:rsidRPr="00C8789D">
        <w:rPr>
          <w:rFonts w:asciiTheme="majorBidi" w:eastAsia="SimSun" w:hAnsiTheme="majorBidi" w:cstheme="majorBidi"/>
          <w:kern w:val="2"/>
          <w:sz w:val="22"/>
          <w:szCs w:val="22"/>
          <w:lang w:eastAsia="zh-CN"/>
        </w:rPr>
        <w:t xml:space="preserve"> provides an overview of the literature on the topic of gold and </w:t>
      </w:r>
      <w:r w:rsidR="00AB6CC6" w:rsidRPr="00C8789D">
        <w:rPr>
          <w:rFonts w:asciiTheme="majorBidi" w:eastAsia="SimSun" w:hAnsiTheme="majorBidi" w:cstheme="majorBidi"/>
          <w:kern w:val="2"/>
          <w:sz w:val="22"/>
          <w:szCs w:val="22"/>
          <w:lang w:eastAsia="zh-CN"/>
        </w:rPr>
        <w:t xml:space="preserve">highlights some </w:t>
      </w:r>
      <w:r w:rsidR="00C62C7F" w:rsidRPr="00C8789D">
        <w:rPr>
          <w:rFonts w:asciiTheme="majorBidi" w:eastAsia="SimSun" w:hAnsiTheme="majorBidi" w:cstheme="majorBidi"/>
          <w:kern w:val="2"/>
          <w:sz w:val="22"/>
          <w:szCs w:val="22"/>
          <w:lang w:eastAsia="zh-CN"/>
        </w:rPr>
        <w:t xml:space="preserve">of the </w:t>
      </w:r>
      <w:r w:rsidR="00AB6CC6" w:rsidRPr="00C8789D">
        <w:rPr>
          <w:rFonts w:asciiTheme="majorBidi" w:eastAsia="SimSun" w:hAnsiTheme="majorBidi" w:cstheme="majorBidi"/>
          <w:kern w:val="2"/>
          <w:sz w:val="22"/>
          <w:szCs w:val="22"/>
          <w:lang w:eastAsia="zh-CN"/>
        </w:rPr>
        <w:t>shortcomings of current research</w:t>
      </w:r>
      <w:r w:rsidRPr="00C8789D">
        <w:rPr>
          <w:rFonts w:asciiTheme="majorBidi" w:eastAsia="SimSun" w:hAnsiTheme="majorBidi" w:cstheme="majorBidi"/>
          <w:kern w:val="2"/>
          <w:sz w:val="22"/>
          <w:szCs w:val="22"/>
          <w:lang w:eastAsia="zh-CN"/>
        </w:rPr>
        <w:t>. Section</w:t>
      </w:r>
      <w:r w:rsidR="00C62C7F" w:rsidRPr="00C8789D">
        <w:rPr>
          <w:rFonts w:asciiTheme="majorBidi" w:eastAsia="SimSun" w:hAnsiTheme="majorBidi" w:cstheme="majorBidi"/>
          <w:kern w:val="2"/>
          <w:sz w:val="22"/>
          <w:szCs w:val="22"/>
          <w:lang w:eastAsia="zh-CN"/>
        </w:rPr>
        <w:t>s</w:t>
      </w:r>
      <w:r w:rsidRPr="00C8789D">
        <w:rPr>
          <w:rFonts w:asciiTheme="majorBidi" w:eastAsia="SimSun" w:hAnsiTheme="majorBidi" w:cstheme="majorBidi"/>
          <w:kern w:val="2"/>
          <w:sz w:val="22"/>
          <w:szCs w:val="22"/>
          <w:lang w:eastAsia="zh-CN"/>
        </w:rPr>
        <w:t xml:space="preserve"> 3 </w:t>
      </w:r>
      <w:r w:rsidR="006403EC" w:rsidRPr="00C8789D">
        <w:rPr>
          <w:rFonts w:asciiTheme="majorBidi" w:eastAsia="SimSun" w:hAnsiTheme="majorBidi" w:cstheme="majorBidi"/>
          <w:kern w:val="2"/>
          <w:sz w:val="22"/>
          <w:szCs w:val="22"/>
          <w:lang w:eastAsia="zh-CN"/>
        </w:rPr>
        <w:t xml:space="preserve">and 4 </w:t>
      </w:r>
      <w:r w:rsidRPr="00C8789D">
        <w:rPr>
          <w:rFonts w:asciiTheme="majorBidi" w:eastAsia="SimSun" w:hAnsiTheme="majorBidi" w:cstheme="majorBidi"/>
          <w:kern w:val="2"/>
          <w:sz w:val="22"/>
          <w:szCs w:val="22"/>
          <w:lang w:eastAsia="zh-CN"/>
        </w:rPr>
        <w:t>present</w:t>
      </w:r>
      <w:r w:rsidR="006403EC" w:rsidRPr="00C8789D">
        <w:rPr>
          <w:rFonts w:asciiTheme="majorBidi" w:eastAsia="SimSun" w:hAnsiTheme="majorBidi" w:cstheme="majorBidi"/>
          <w:kern w:val="2"/>
          <w:sz w:val="22"/>
          <w:szCs w:val="22"/>
          <w:lang w:eastAsia="zh-CN"/>
        </w:rPr>
        <w:t xml:space="preserve"> </w:t>
      </w:r>
      <w:r w:rsidR="00EF2CB4" w:rsidRPr="00C8789D">
        <w:rPr>
          <w:rFonts w:asciiTheme="majorBidi" w:eastAsia="SimSun" w:hAnsiTheme="majorBidi" w:cstheme="majorBidi"/>
          <w:kern w:val="2"/>
          <w:sz w:val="22"/>
          <w:szCs w:val="22"/>
          <w:lang w:eastAsia="zh-CN"/>
        </w:rPr>
        <w:t xml:space="preserve">the data </w:t>
      </w:r>
      <w:r w:rsidR="006403EC" w:rsidRPr="00C8789D">
        <w:rPr>
          <w:rFonts w:asciiTheme="majorBidi" w:eastAsia="SimSun" w:hAnsiTheme="majorBidi" w:cstheme="majorBidi"/>
          <w:kern w:val="2"/>
          <w:sz w:val="22"/>
          <w:szCs w:val="22"/>
          <w:lang w:eastAsia="zh-CN"/>
        </w:rPr>
        <w:t xml:space="preserve">and research design </w:t>
      </w:r>
      <w:r w:rsidR="00EF2CB4" w:rsidRPr="00C8789D">
        <w:rPr>
          <w:rFonts w:asciiTheme="majorBidi" w:eastAsia="SimSun" w:hAnsiTheme="majorBidi" w:cstheme="majorBidi"/>
          <w:kern w:val="2"/>
          <w:sz w:val="22"/>
          <w:szCs w:val="22"/>
          <w:lang w:eastAsia="zh-CN"/>
        </w:rPr>
        <w:t>used in my analysis</w:t>
      </w:r>
      <w:r w:rsidR="006403EC" w:rsidRPr="00C8789D">
        <w:rPr>
          <w:rFonts w:asciiTheme="majorBidi" w:eastAsia="SimSun" w:hAnsiTheme="majorBidi" w:cstheme="majorBidi"/>
          <w:kern w:val="2"/>
          <w:sz w:val="22"/>
          <w:szCs w:val="22"/>
          <w:lang w:eastAsia="zh-CN"/>
        </w:rPr>
        <w:t>, respectively. Section 5 presents the results</w:t>
      </w:r>
      <w:r w:rsidR="00160240" w:rsidRPr="00C8789D">
        <w:rPr>
          <w:rFonts w:asciiTheme="majorBidi" w:eastAsia="SimSun" w:hAnsiTheme="majorBidi" w:cstheme="majorBidi"/>
          <w:kern w:val="2"/>
          <w:sz w:val="22"/>
          <w:szCs w:val="22"/>
          <w:lang w:eastAsia="zh-CN"/>
        </w:rPr>
        <w:t>, t</w:t>
      </w:r>
      <w:r w:rsidR="006403EC" w:rsidRPr="00C8789D">
        <w:rPr>
          <w:rFonts w:asciiTheme="majorBidi" w:eastAsia="SimSun" w:hAnsiTheme="majorBidi" w:cstheme="majorBidi"/>
          <w:kern w:val="2"/>
          <w:sz w:val="22"/>
          <w:szCs w:val="22"/>
          <w:lang w:eastAsia="zh-CN"/>
        </w:rPr>
        <w:t xml:space="preserve">he implications of </w:t>
      </w:r>
      <w:r w:rsidR="00160240" w:rsidRPr="00C8789D">
        <w:rPr>
          <w:rFonts w:asciiTheme="majorBidi" w:eastAsia="SimSun" w:hAnsiTheme="majorBidi" w:cstheme="majorBidi"/>
          <w:kern w:val="2"/>
          <w:sz w:val="22"/>
          <w:szCs w:val="22"/>
          <w:lang w:eastAsia="zh-CN"/>
        </w:rPr>
        <w:t xml:space="preserve">which </w:t>
      </w:r>
      <w:r w:rsidR="006403EC" w:rsidRPr="00C8789D">
        <w:rPr>
          <w:rFonts w:asciiTheme="majorBidi" w:eastAsia="SimSun" w:hAnsiTheme="majorBidi" w:cstheme="majorBidi"/>
          <w:kern w:val="2"/>
          <w:sz w:val="22"/>
          <w:szCs w:val="22"/>
          <w:lang w:eastAsia="zh-CN"/>
        </w:rPr>
        <w:t xml:space="preserve">are discussed in-depth in Section 6. </w:t>
      </w:r>
      <w:r w:rsidR="008765BB" w:rsidRPr="00C8789D">
        <w:rPr>
          <w:rFonts w:asciiTheme="majorBidi" w:eastAsia="SimSun" w:hAnsiTheme="majorBidi" w:cstheme="majorBidi"/>
          <w:kern w:val="2"/>
          <w:sz w:val="22"/>
          <w:szCs w:val="22"/>
          <w:lang w:eastAsia="zh-CN"/>
        </w:rPr>
        <w:t xml:space="preserve">Section 7 </w:t>
      </w:r>
      <w:r w:rsidR="00160240" w:rsidRPr="00C8789D">
        <w:rPr>
          <w:rFonts w:asciiTheme="majorBidi" w:eastAsia="SimSun" w:hAnsiTheme="majorBidi" w:cstheme="majorBidi"/>
          <w:kern w:val="2"/>
          <w:sz w:val="22"/>
          <w:szCs w:val="22"/>
          <w:lang w:eastAsia="zh-CN"/>
        </w:rPr>
        <w:lastRenderedPageBreak/>
        <w:t>concludes by summarizing my findings</w:t>
      </w:r>
      <w:r w:rsidR="00AB6CC6" w:rsidRPr="00C8789D">
        <w:rPr>
          <w:rFonts w:asciiTheme="majorBidi" w:eastAsia="SimSun" w:hAnsiTheme="majorBidi" w:cstheme="majorBidi"/>
          <w:kern w:val="2"/>
          <w:sz w:val="22"/>
          <w:szCs w:val="22"/>
          <w:lang w:eastAsia="zh-CN"/>
        </w:rPr>
        <w:t xml:space="preserve"> </w:t>
      </w:r>
      <w:r w:rsidR="00160240" w:rsidRPr="00C8789D">
        <w:rPr>
          <w:rFonts w:asciiTheme="majorBidi" w:eastAsia="SimSun" w:hAnsiTheme="majorBidi" w:cstheme="majorBidi"/>
          <w:kern w:val="2"/>
          <w:sz w:val="22"/>
          <w:szCs w:val="22"/>
          <w:lang w:eastAsia="zh-CN"/>
        </w:rPr>
        <w:t>and discussing potential future perspectives. Appendi</w:t>
      </w:r>
      <w:r w:rsidR="00DD3664" w:rsidRPr="00C8789D">
        <w:rPr>
          <w:rFonts w:asciiTheme="majorBidi" w:eastAsia="SimSun" w:hAnsiTheme="majorBidi" w:cstheme="majorBidi"/>
          <w:kern w:val="2"/>
          <w:sz w:val="22"/>
          <w:szCs w:val="22"/>
          <w:lang w:eastAsia="zh-CN"/>
        </w:rPr>
        <w:t xml:space="preserve">ces </w:t>
      </w:r>
      <w:r w:rsidR="00160240" w:rsidRPr="00C8789D">
        <w:rPr>
          <w:rFonts w:asciiTheme="majorBidi" w:eastAsia="SimSun" w:hAnsiTheme="majorBidi" w:cstheme="majorBidi"/>
          <w:kern w:val="2"/>
          <w:sz w:val="22"/>
          <w:szCs w:val="22"/>
          <w:lang w:eastAsia="zh-CN"/>
        </w:rPr>
        <w:t>provid</w:t>
      </w:r>
      <w:r w:rsidR="00DD3664" w:rsidRPr="00C8789D">
        <w:rPr>
          <w:rFonts w:asciiTheme="majorBidi" w:eastAsia="SimSun" w:hAnsiTheme="majorBidi" w:cstheme="majorBidi"/>
          <w:kern w:val="2"/>
          <w:sz w:val="22"/>
          <w:szCs w:val="22"/>
          <w:lang w:eastAsia="zh-CN"/>
        </w:rPr>
        <w:t xml:space="preserve">ing </w:t>
      </w:r>
      <w:r w:rsidR="00AB6CC6" w:rsidRPr="00C8789D">
        <w:rPr>
          <w:rFonts w:asciiTheme="majorBidi" w:eastAsia="SimSun" w:hAnsiTheme="majorBidi" w:cstheme="majorBidi"/>
          <w:kern w:val="2"/>
          <w:sz w:val="22"/>
          <w:szCs w:val="22"/>
          <w:lang w:eastAsia="zh-CN"/>
        </w:rPr>
        <w:t>detailed statistical output</w:t>
      </w:r>
      <w:r w:rsidR="00DD3664" w:rsidRPr="00C8789D">
        <w:rPr>
          <w:rFonts w:asciiTheme="majorBidi" w:eastAsia="SimSun" w:hAnsiTheme="majorBidi" w:cstheme="majorBidi"/>
          <w:kern w:val="2"/>
          <w:sz w:val="22"/>
          <w:szCs w:val="22"/>
          <w:lang w:eastAsia="zh-CN"/>
        </w:rPr>
        <w:t xml:space="preserve"> are included at the end</w:t>
      </w:r>
      <w:r w:rsidR="00160240" w:rsidRPr="00C8789D">
        <w:rPr>
          <w:rFonts w:asciiTheme="majorBidi" w:eastAsia="SimSun" w:hAnsiTheme="majorBidi" w:cstheme="majorBidi"/>
          <w:kern w:val="2"/>
          <w:sz w:val="22"/>
          <w:szCs w:val="22"/>
          <w:lang w:eastAsia="zh-CN"/>
        </w:rPr>
        <w:t>.</w:t>
      </w:r>
    </w:p>
    <w:p w14:paraId="34CC194E" w14:textId="0FE5F019" w:rsidR="009A0DC6" w:rsidRPr="00C8789D" w:rsidRDefault="009A0DC6" w:rsidP="005E38C6">
      <w:pPr>
        <w:pStyle w:val="Ttulo1"/>
        <w:spacing w:after="120" w:line="480" w:lineRule="auto"/>
        <w:rPr>
          <w:rFonts w:asciiTheme="majorBidi" w:eastAsia="SimSun" w:hAnsiTheme="majorBidi"/>
          <w:sz w:val="22"/>
          <w:szCs w:val="22"/>
          <w:shd w:val="clear" w:color="auto" w:fill="FFFFFF"/>
          <w:lang w:eastAsia="zh-CN"/>
        </w:rPr>
      </w:pPr>
      <w:bookmarkStart w:id="2" w:name="_Toc103542226"/>
      <w:r w:rsidRPr="00C8789D">
        <w:rPr>
          <w:rFonts w:asciiTheme="majorBidi" w:eastAsia="SimSun" w:hAnsiTheme="majorBidi"/>
          <w:sz w:val="22"/>
          <w:szCs w:val="22"/>
          <w:shd w:val="clear" w:color="auto" w:fill="FFFFFF"/>
          <w:lang w:eastAsia="zh-CN"/>
        </w:rPr>
        <w:t xml:space="preserve">2. </w:t>
      </w:r>
      <w:r w:rsidR="003A34C8" w:rsidRPr="00C8789D">
        <w:rPr>
          <w:rFonts w:asciiTheme="majorBidi" w:eastAsia="SimSun" w:hAnsiTheme="majorBidi"/>
          <w:sz w:val="22"/>
          <w:szCs w:val="22"/>
          <w:shd w:val="clear" w:color="auto" w:fill="FFFFFF"/>
          <w:lang w:eastAsia="zh-CN"/>
        </w:rPr>
        <w:t>LITERATURE REVIEW</w:t>
      </w:r>
      <w:bookmarkEnd w:id="2"/>
    </w:p>
    <w:p w14:paraId="59381966" w14:textId="48436BC2" w:rsidR="007E7A3C" w:rsidRPr="00C8789D" w:rsidRDefault="00572079" w:rsidP="00C8789D">
      <w:pPr>
        <w:widowControl w:val="0"/>
        <w:spacing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Flight-to-quality is a phenomenon observed in financial markets</w:t>
      </w:r>
      <w:r w:rsidR="006F7F6A" w:rsidRPr="00C8789D">
        <w:rPr>
          <w:rFonts w:asciiTheme="majorBidi" w:eastAsia="SimSun" w:hAnsiTheme="majorBidi" w:cstheme="majorBidi"/>
          <w:kern w:val="2"/>
          <w:sz w:val="22"/>
          <w:szCs w:val="22"/>
          <w:shd w:val="clear" w:color="auto" w:fill="FFFFFF"/>
          <w:lang w:eastAsia="zh-CN"/>
        </w:rPr>
        <w:t xml:space="preserve"> </w:t>
      </w:r>
      <w:r w:rsidR="00AE0422" w:rsidRPr="00C8789D">
        <w:rPr>
          <w:rFonts w:asciiTheme="majorBidi" w:eastAsia="SimSun" w:hAnsiTheme="majorBidi" w:cstheme="majorBidi"/>
          <w:kern w:val="2"/>
          <w:sz w:val="22"/>
          <w:szCs w:val="22"/>
          <w:shd w:val="clear" w:color="auto" w:fill="FFFFFF"/>
          <w:lang w:eastAsia="zh-CN"/>
        </w:rPr>
        <w:t xml:space="preserve">in which </w:t>
      </w:r>
      <w:r w:rsidRPr="00C8789D">
        <w:rPr>
          <w:rFonts w:asciiTheme="majorBidi" w:eastAsia="SimSun" w:hAnsiTheme="majorBidi" w:cstheme="majorBidi"/>
          <w:kern w:val="2"/>
          <w:sz w:val="22"/>
          <w:szCs w:val="22"/>
          <w:shd w:val="clear" w:color="auto" w:fill="FFFFFF"/>
          <w:lang w:eastAsia="zh-CN"/>
        </w:rPr>
        <w:t xml:space="preserve">investors experience a pronounced and rapid increase in </w:t>
      </w:r>
      <w:r w:rsidR="006F7F6A" w:rsidRPr="00C8789D">
        <w:rPr>
          <w:rFonts w:asciiTheme="majorBidi" w:eastAsia="SimSun" w:hAnsiTheme="majorBidi" w:cstheme="majorBidi"/>
          <w:kern w:val="2"/>
          <w:sz w:val="22"/>
          <w:szCs w:val="22"/>
          <w:shd w:val="clear" w:color="auto" w:fill="FFFFFF"/>
          <w:lang w:eastAsia="zh-CN"/>
        </w:rPr>
        <w:t xml:space="preserve">their appetite for </w:t>
      </w:r>
      <w:r w:rsidRPr="00C8789D">
        <w:rPr>
          <w:rFonts w:asciiTheme="majorBidi" w:eastAsia="SimSun" w:hAnsiTheme="majorBidi" w:cstheme="majorBidi"/>
          <w:kern w:val="2"/>
          <w:sz w:val="22"/>
          <w:szCs w:val="22"/>
          <w:shd w:val="clear" w:color="auto" w:fill="FFFFFF"/>
          <w:lang w:eastAsia="zh-CN"/>
        </w:rPr>
        <w:t>ris</w:t>
      </w:r>
      <w:r w:rsidR="006F7F6A" w:rsidRPr="00C8789D">
        <w:rPr>
          <w:rFonts w:asciiTheme="majorBidi" w:eastAsia="SimSun" w:hAnsiTheme="majorBidi" w:cstheme="majorBidi"/>
          <w:kern w:val="2"/>
          <w:sz w:val="22"/>
          <w:szCs w:val="22"/>
          <w:shd w:val="clear" w:color="auto" w:fill="FFFFFF"/>
          <w:lang w:eastAsia="zh-CN"/>
        </w:rPr>
        <w:t xml:space="preserve">k. This </w:t>
      </w:r>
      <w:r w:rsidR="007E7A3C" w:rsidRPr="00C8789D">
        <w:rPr>
          <w:rFonts w:asciiTheme="majorBidi" w:eastAsia="SimSun" w:hAnsiTheme="majorBidi" w:cstheme="majorBidi"/>
          <w:kern w:val="2"/>
          <w:sz w:val="22"/>
          <w:szCs w:val="22"/>
          <w:shd w:val="clear" w:color="auto" w:fill="FFFFFF"/>
          <w:lang w:eastAsia="zh-CN"/>
        </w:rPr>
        <w:t xml:space="preserve">shift in investor sentiment is generally </w:t>
      </w:r>
      <w:r w:rsidR="006F7F6A" w:rsidRPr="00C8789D">
        <w:rPr>
          <w:rFonts w:asciiTheme="majorBidi" w:eastAsia="SimSun" w:hAnsiTheme="majorBidi" w:cstheme="majorBidi"/>
          <w:kern w:val="2"/>
          <w:sz w:val="22"/>
          <w:szCs w:val="22"/>
          <w:shd w:val="clear" w:color="auto" w:fill="FFFFFF"/>
          <w:lang w:eastAsia="zh-CN"/>
        </w:rPr>
        <w:t>manifest</w:t>
      </w:r>
      <w:r w:rsidR="007E7A3C" w:rsidRPr="00C8789D">
        <w:rPr>
          <w:rFonts w:asciiTheme="majorBidi" w:eastAsia="SimSun" w:hAnsiTheme="majorBidi" w:cstheme="majorBidi"/>
          <w:kern w:val="2"/>
          <w:sz w:val="22"/>
          <w:szCs w:val="22"/>
          <w:shd w:val="clear" w:color="auto" w:fill="FFFFFF"/>
          <w:lang w:eastAsia="zh-CN"/>
        </w:rPr>
        <w:t xml:space="preserve">ed as </w:t>
      </w:r>
      <w:r w:rsidR="006F7F6A" w:rsidRPr="00C8789D">
        <w:rPr>
          <w:rFonts w:asciiTheme="majorBidi" w:eastAsia="SimSun" w:hAnsiTheme="majorBidi" w:cstheme="majorBidi"/>
          <w:kern w:val="2"/>
          <w:sz w:val="22"/>
          <w:szCs w:val="22"/>
          <w:shd w:val="clear" w:color="auto" w:fill="FFFFFF"/>
          <w:lang w:eastAsia="zh-CN"/>
        </w:rPr>
        <w:t xml:space="preserve">a </w:t>
      </w:r>
      <w:r w:rsidR="007E7A3C" w:rsidRPr="00C8789D">
        <w:rPr>
          <w:rFonts w:asciiTheme="majorBidi" w:eastAsia="SimSun" w:hAnsiTheme="majorBidi" w:cstheme="majorBidi"/>
          <w:kern w:val="2"/>
          <w:sz w:val="22"/>
          <w:szCs w:val="22"/>
          <w:shd w:val="clear" w:color="auto" w:fill="FFFFFF"/>
          <w:lang w:eastAsia="zh-CN"/>
        </w:rPr>
        <w:t xml:space="preserve">wide </w:t>
      </w:r>
      <w:r w:rsidR="006F7F6A" w:rsidRPr="00C8789D">
        <w:rPr>
          <w:rFonts w:asciiTheme="majorBidi" w:eastAsia="SimSun" w:hAnsiTheme="majorBidi" w:cstheme="majorBidi"/>
          <w:kern w:val="2"/>
          <w:sz w:val="22"/>
          <w:szCs w:val="22"/>
          <w:shd w:val="clear" w:color="auto" w:fill="FFFFFF"/>
          <w:lang w:eastAsia="zh-CN"/>
        </w:rPr>
        <w:t>divestment from high-return</w:t>
      </w:r>
      <w:r w:rsidR="005B7B03" w:rsidRPr="00C8789D">
        <w:rPr>
          <w:rFonts w:asciiTheme="majorBidi" w:eastAsia="SimSun" w:hAnsiTheme="majorBidi" w:cstheme="majorBidi"/>
          <w:kern w:val="2"/>
          <w:sz w:val="22"/>
          <w:szCs w:val="22"/>
          <w:shd w:val="clear" w:color="auto" w:fill="FFFFFF"/>
          <w:lang w:eastAsia="zh-CN"/>
        </w:rPr>
        <w:t xml:space="preserve"> </w:t>
      </w:r>
      <w:r w:rsidR="006F7F6A" w:rsidRPr="00C8789D">
        <w:rPr>
          <w:rFonts w:asciiTheme="majorBidi" w:eastAsia="SimSun" w:hAnsiTheme="majorBidi" w:cstheme="majorBidi"/>
          <w:kern w:val="2"/>
          <w:sz w:val="22"/>
          <w:szCs w:val="22"/>
          <w:shd w:val="clear" w:color="auto" w:fill="FFFFFF"/>
          <w:lang w:eastAsia="zh-CN"/>
        </w:rPr>
        <w:t>(</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risky</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 assets to low-return (</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safe</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 alternatives</w:t>
      </w:r>
      <w:r w:rsidR="00830D22" w:rsidRPr="00C8789D">
        <w:rPr>
          <w:rFonts w:asciiTheme="majorBidi" w:eastAsia="SimSun" w:hAnsiTheme="majorBidi" w:cstheme="majorBidi"/>
          <w:kern w:val="2"/>
          <w:sz w:val="22"/>
          <w:szCs w:val="22"/>
          <w:shd w:val="clear" w:color="auto" w:fill="FFFFFF"/>
          <w:lang w:eastAsia="zh-CN"/>
        </w:rPr>
        <w:t xml:space="preserve"> </w:t>
      </w:r>
      <w:r w:rsidR="000E6749" w:rsidRPr="00C8789D">
        <w:rPr>
          <w:rFonts w:asciiTheme="majorBidi" w:eastAsia="SimSun" w:hAnsiTheme="majorBidi" w:cstheme="majorBidi"/>
          <w:kern w:val="2"/>
          <w:sz w:val="22"/>
          <w:szCs w:val="22"/>
          <w:shd w:val="clear" w:color="auto" w:fill="FFFFFF"/>
          <w:lang w:eastAsia="zh-CN"/>
        </w:rPr>
        <w:t xml:space="preserve">in an attempt </w:t>
      </w:r>
      <w:r w:rsidR="00830D22" w:rsidRPr="00C8789D">
        <w:rPr>
          <w:rFonts w:asciiTheme="majorBidi" w:eastAsia="SimSun" w:hAnsiTheme="majorBidi" w:cstheme="majorBidi"/>
          <w:kern w:val="2"/>
          <w:sz w:val="22"/>
          <w:szCs w:val="22"/>
          <w:shd w:val="clear" w:color="auto" w:fill="FFFFFF"/>
          <w:lang w:eastAsia="zh-CN"/>
        </w:rPr>
        <w:t xml:space="preserve">to manage </w:t>
      </w:r>
      <w:r w:rsidR="000E6749" w:rsidRPr="00C8789D">
        <w:rPr>
          <w:rFonts w:asciiTheme="majorBidi" w:eastAsia="SimSun" w:hAnsiTheme="majorBidi" w:cstheme="majorBidi"/>
          <w:kern w:val="2"/>
          <w:sz w:val="22"/>
          <w:szCs w:val="22"/>
          <w:shd w:val="clear" w:color="auto" w:fill="FFFFFF"/>
          <w:lang w:eastAsia="zh-CN"/>
        </w:rPr>
        <w:t xml:space="preserve">out </w:t>
      </w:r>
      <w:r w:rsidR="00830D22" w:rsidRPr="00C8789D">
        <w:rPr>
          <w:rFonts w:asciiTheme="majorBidi" w:eastAsia="SimSun" w:hAnsiTheme="majorBidi" w:cstheme="majorBidi"/>
          <w:kern w:val="2"/>
          <w:sz w:val="22"/>
          <w:szCs w:val="22"/>
          <w:shd w:val="clear" w:color="auto" w:fill="FFFFFF"/>
          <w:lang w:eastAsia="zh-CN"/>
        </w:rPr>
        <w:t xml:space="preserve">exposure </w:t>
      </w:r>
      <w:r w:rsidR="000E6749" w:rsidRPr="00C8789D">
        <w:rPr>
          <w:rFonts w:asciiTheme="majorBidi" w:eastAsia="SimSun" w:hAnsiTheme="majorBidi" w:cstheme="majorBidi"/>
          <w:kern w:val="2"/>
          <w:sz w:val="22"/>
          <w:szCs w:val="22"/>
          <w:shd w:val="clear" w:color="auto" w:fill="FFFFFF"/>
          <w:lang w:eastAsia="zh-CN"/>
        </w:rPr>
        <w:t xml:space="preserve">to risk in </w:t>
      </w:r>
      <w:r w:rsidR="00830D22" w:rsidRPr="00C8789D">
        <w:rPr>
          <w:rFonts w:asciiTheme="majorBidi" w:eastAsia="SimSun" w:hAnsiTheme="majorBidi" w:cstheme="majorBidi"/>
          <w:kern w:val="2"/>
          <w:sz w:val="22"/>
          <w:szCs w:val="22"/>
          <w:shd w:val="clear" w:color="auto" w:fill="FFFFFF"/>
          <w:lang w:eastAsia="zh-CN"/>
        </w:rPr>
        <w:t>portfolios (</w:t>
      </w:r>
      <w:r w:rsidR="00936733" w:rsidRPr="00C8789D">
        <w:rPr>
          <w:rFonts w:asciiTheme="majorBidi" w:eastAsia="SimSun" w:hAnsiTheme="majorBidi" w:cstheme="majorBidi"/>
          <w:kern w:val="2"/>
          <w:sz w:val="22"/>
          <w:szCs w:val="22"/>
          <w:shd w:val="clear" w:color="auto" w:fill="FFFFFF"/>
          <w:lang w:eastAsia="zh-CN"/>
        </w:rPr>
        <w:t>Caballero 2008).</w:t>
      </w:r>
      <w:r w:rsidRPr="00C8789D">
        <w:rPr>
          <w:rFonts w:asciiTheme="majorBidi" w:eastAsia="SimSun" w:hAnsiTheme="majorBidi" w:cstheme="majorBidi"/>
          <w:kern w:val="2"/>
          <w:sz w:val="22"/>
          <w:szCs w:val="22"/>
          <w:shd w:val="clear" w:color="auto" w:fill="FFFFFF"/>
          <w:lang w:eastAsia="zh-CN"/>
        </w:rPr>
        <w:t xml:space="preserve"> </w:t>
      </w:r>
    </w:p>
    <w:p w14:paraId="699C3A58" w14:textId="69326DD1" w:rsidR="00BD37BD" w:rsidRPr="00C8789D" w:rsidRDefault="006F7F6A" w:rsidP="000D7F50">
      <w:pPr>
        <w:widowControl w:val="0"/>
        <w:spacing w:before="120"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The relationship between these two types of assets has important implications on the wider economy, as expressed by </w:t>
      </w:r>
      <w:r w:rsidR="00B70443" w:rsidRPr="00C8789D">
        <w:rPr>
          <w:rFonts w:asciiTheme="majorBidi" w:eastAsia="SimSun" w:hAnsiTheme="majorBidi" w:cstheme="majorBidi"/>
          <w:kern w:val="2"/>
          <w:sz w:val="22"/>
          <w:szCs w:val="22"/>
          <w:shd w:val="clear" w:color="auto" w:fill="FFFFFF"/>
          <w:lang w:eastAsia="zh-CN"/>
        </w:rPr>
        <w:t xml:space="preserve">Hartmann </w:t>
      </w:r>
      <w:r w:rsidR="001F1A63" w:rsidRPr="00C8789D">
        <w:rPr>
          <w:rFonts w:asciiTheme="majorBidi" w:eastAsia="SimSun" w:hAnsiTheme="majorBidi" w:cstheme="majorBidi"/>
          <w:kern w:val="2"/>
          <w:sz w:val="22"/>
          <w:szCs w:val="22"/>
          <w:shd w:val="clear" w:color="auto" w:fill="FFFFFF"/>
          <w:lang w:eastAsia="zh-CN"/>
        </w:rPr>
        <w:t>et al. (</w:t>
      </w:r>
      <w:r w:rsidR="00B70443" w:rsidRPr="00C8789D">
        <w:rPr>
          <w:rFonts w:asciiTheme="majorBidi" w:eastAsia="SimSun" w:hAnsiTheme="majorBidi" w:cstheme="majorBidi"/>
          <w:kern w:val="2"/>
          <w:sz w:val="22"/>
          <w:szCs w:val="22"/>
          <w:shd w:val="clear" w:color="auto" w:fill="FFFFFF"/>
          <w:lang w:eastAsia="zh-CN"/>
        </w:rPr>
        <w:t>2004</w:t>
      </w:r>
      <w:r w:rsidR="001F1A63" w:rsidRPr="00C8789D">
        <w:rPr>
          <w:rFonts w:asciiTheme="majorBidi" w:eastAsia="SimSun" w:hAnsiTheme="majorBidi" w:cstheme="majorBidi"/>
          <w:kern w:val="2"/>
          <w:sz w:val="22"/>
          <w:szCs w:val="22"/>
          <w:shd w:val="clear" w:color="auto" w:fill="FFFFFF"/>
          <w:lang w:eastAsia="zh-CN"/>
        </w:rPr>
        <w:t>)</w:t>
      </w:r>
      <w:r w:rsidRPr="00C8789D">
        <w:rPr>
          <w:rFonts w:asciiTheme="majorBidi" w:eastAsia="SimSun" w:hAnsiTheme="majorBidi" w:cstheme="majorBidi"/>
          <w:kern w:val="2"/>
          <w:sz w:val="22"/>
          <w:szCs w:val="22"/>
          <w:shd w:val="clear" w:color="auto" w:fill="FFFFFF"/>
          <w:lang w:eastAsia="zh-CN"/>
        </w:rPr>
        <w:t>, who</w:t>
      </w:r>
      <w:r w:rsidR="001F1A63" w:rsidRPr="00C8789D">
        <w:rPr>
          <w:rFonts w:asciiTheme="majorBidi" w:eastAsia="SimSun" w:hAnsiTheme="majorBidi" w:cstheme="majorBidi"/>
          <w:kern w:val="2"/>
          <w:sz w:val="22"/>
          <w:szCs w:val="22"/>
          <w:shd w:val="clear" w:color="auto" w:fill="FFFFFF"/>
          <w:lang w:eastAsia="zh-CN"/>
        </w:rPr>
        <w:t xml:space="preserve"> </w:t>
      </w:r>
      <w:r w:rsidR="00770B6E" w:rsidRPr="00C8789D">
        <w:rPr>
          <w:rFonts w:asciiTheme="majorBidi" w:eastAsia="SimSun" w:hAnsiTheme="majorBidi" w:cstheme="majorBidi"/>
          <w:kern w:val="2"/>
          <w:sz w:val="22"/>
          <w:szCs w:val="22"/>
          <w:shd w:val="clear" w:color="auto" w:fill="FFFFFF"/>
          <w:lang w:eastAsia="zh-CN"/>
        </w:rPr>
        <w:t xml:space="preserve">explored </w:t>
      </w:r>
      <w:r w:rsidR="001F1A63" w:rsidRPr="00C8789D">
        <w:rPr>
          <w:rFonts w:asciiTheme="majorBidi" w:eastAsia="SimSun" w:hAnsiTheme="majorBidi" w:cstheme="majorBidi"/>
          <w:kern w:val="2"/>
          <w:sz w:val="22"/>
          <w:szCs w:val="22"/>
          <w:shd w:val="clear" w:color="auto" w:fill="FFFFFF"/>
          <w:lang w:eastAsia="zh-CN"/>
        </w:rPr>
        <w:t xml:space="preserve">the effects of linkages between the returns of different assets during periods of stress </w:t>
      </w:r>
      <w:r w:rsidR="00770B6E" w:rsidRPr="00C8789D">
        <w:rPr>
          <w:rFonts w:asciiTheme="majorBidi" w:eastAsia="SimSun" w:hAnsiTheme="majorBidi" w:cstheme="majorBidi"/>
          <w:kern w:val="2"/>
          <w:sz w:val="22"/>
          <w:szCs w:val="22"/>
          <w:shd w:val="clear" w:color="auto" w:fill="FFFFFF"/>
          <w:lang w:eastAsia="zh-CN"/>
        </w:rPr>
        <w:t xml:space="preserve">in an attempt </w:t>
      </w:r>
      <w:r w:rsidR="001F1A63" w:rsidRPr="00C8789D">
        <w:rPr>
          <w:rFonts w:asciiTheme="majorBidi" w:eastAsia="SimSun" w:hAnsiTheme="majorBidi" w:cstheme="majorBidi"/>
          <w:kern w:val="2"/>
          <w:sz w:val="22"/>
          <w:szCs w:val="22"/>
          <w:shd w:val="clear" w:color="auto" w:fill="FFFFFF"/>
          <w:lang w:eastAsia="zh-CN"/>
        </w:rPr>
        <w:t xml:space="preserve">to </w:t>
      </w:r>
      <w:r w:rsidR="00770B6E" w:rsidRPr="00C8789D">
        <w:rPr>
          <w:rFonts w:asciiTheme="majorBidi" w:eastAsia="SimSun" w:hAnsiTheme="majorBidi" w:cstheme="majorBidi"/>
          <w:kern w:val="2"/>
          <w:sz w:val="22"/>
          <w:szCs w:val="22"/>
          <w:shd w:val="clear" w:color="auto" w:fill="FFFFFF"/>
          <w:lang w:eastAsia="zh-CN"/>
        </w:rPr>
        <w:t xml:space="preserve">evaluate </w:t>
      </w:r>
      <w:r w:rsidR="001F1A63" w:rsidRPr="00C8789D">
        <w:rPr>
          <w:rFonts w:asciiTheme="majorBidi" w:eastAsia="SimSun" w:hAnsiTheme="majorBidi" w:cstheme="majorBidi"/>
          <w:kern w:val="2"/>
          <w:sz w:val="22"/>
          <w:szCs w:val="22"/>
          <w:shd w:val="clear" w:color="auto" w:fill="FFFFFF"/>
          <w:lang w:eastAsia="zh-CN"/>
        </w:rPr>
        <w:t xml:space="preserve">the </w:t>
      </w:r>
      <w:r w:rsidR="00770B6E" w:rsidRPr="00C8789D">
        <w:rPr>
          <w:rFonts w:asciiTheme="majorBidi" w:eastAsia="SimSun" w:hAnsiTheme="majorBidi" w:cstheme="majorBidi"/>
          <w:kern w:val="2"/>
          <w:sz w:val="22"/>
          <w:szCs w:val="22"/>
          <w:shd w:val="clear" w:color="auto" w:fill="FFFFFF"/>
          <w:lang w:eastAsia="zh-CN"/>
        </w:rPr>
        <w:t xml:space="preserve">inherent </w:t>
      </w:r>
      <w:r w:rsidR="001F1A63" w:rsidRPr="00C8789D">
        <w:rPr>
          <w:rFonts w:asciiTheme="majorBidi" w:eastAsia="SimSun" w:hAnsiTheme="majorBidi" w:cstheme="majorBidi"/>
          <w:kern w:val="2"/>
          <w:sz w:val="22"/>
          <w:szCs w:val="22"/>
          <w:shd w:val="clear" w:color="auto" w:fill="FFFFFF"/>
          <w:lang w:eastAsia="zh-CN"/>
        </w:rPr>
        <w:t xml:space="preserve">stability of financial markets </w:t>
      </w:r>
      <w:r w:rsidR="00AC2D5F" w:rsidRPr="00C8789D">
        <w:rPr>
          <w:rFonts w:asciiTheme="majorBidi" w:eastAsia="SimSun" w:hAnsiTheme="majorBidi" w:cstheme="majorBidi"/>
          <w:kern w:val="2"/>
          <w:sz w:val="22"/>
          <w:szCs w:val="22"/>
          <w:shd w:val="clear" w:color="auto" w:fill="FFFFFF"/>
          <w:lang w:eastAsia="zh-CN"/>
        </w:rPr>
        <w:t xml:space="preserve">and </w:t>
      </w:r>
      <w:r w:rsidR="001F1A63" w:rsidRPr="00C8789D">
        <w:rPr>
          <w:rFonts w:asciiTheme="majorBidi" w:eastAsia="SimSun" w:hAnsiTheme="majorBidi" w:cstheme="majorBidi"/>
          <w:kern w:val="2"/>
          <w:sz w:val="22"/>
          <w:szCs w:val="22"/>
          <w:shd w:val="clear" w:color="auto" w:fill="FFFFFF"/>
          <w:lang w:eastAsia="zh-CN"/>
        </w:rPr>
        <w:t>determin</w:t>
      </w:r>
      <w:r w:rsidR="00BD37BD" w:rsidRPr="00C8789D">
        <w:rPr>
          <w:rFonts w:asciiTheme="majorBidi" w:eastAsia="SimSun" w:hAnsiTheme="majorBidi" w:cstheme="majorBidi"/>
          <w:kern w:val="2"/>
          <w:sz w:val="22"/>
          <w:szCs w:val="22"/>
          <w:shd w:val="clear" w:color="auto" w:fill="FFFFFF"/>
          <w:lang w:eastAsia="zh-CN"/>
        </w:rPr>
        <w:t xml:space="preserve">e </w:t>
      </w:r>
      <w:r w:rsidR="001F1A63" w:rsidRPr="00C8789D">
        <w:rPr>
          <w:rFonts w:asciiTheme="majorBidi" w:eastAsia="SimSun" w:hAnsiTheme="majorBidi" w:cstheme="majorBidi"/>
          <w:kern w:val="2"/>
          <w:sz w:val="22"/>
          <w:szCs w:val="22"/>
          <w:shd w:val="clear" w:color="auto" w:fill="FFFFFF"/>
          <w:lang w:eastAsia="zh-CN"/>
        </w:rPr>
        <w:t xml:space="preserve">the </w:t>
      </w:r>
      <w:r w:rsidR="00770B6E" w:rsidRPr="00C8789D">
        <w:rPr>
          <w:rFonts w:asciiTheme="majorBidi" w:eastAsia="SimSun" w:hAnsiTheme="majorBidi" w:cstheme="majorBidi"/>
          <w:kern w:val="2"/>
          <w:sz w:val="22"/>
          <w:szCs w:val="22"/>
          <w:shd w:val="clear" w:color="auto" w:fill="FFFFFF"/>
          <w:lang w:eastAsia="zh-CN"/>
        </w:rPr>
        <w:t xml:space="preserve">amount of </w:t>
      </w:r>
      <w:r w:rsidR="001F1A63" w:rsidRPr="00C8789D">
        <w:rPr>
          <w:rFonts w:asciiTheme="majorBidi" w:eastAsia="SimSun" w:hAnsiTheme="majorBidi" w:cstheme="majorBidi"/>
          <w:kern w:val="2"/>
          <w:sz w:val="22"/>
          <w:szCs w:val="22"/>
          <w:shd w:val="clear" w:color="auto" w:fill="FFFFFF"/>
          <w:lang w:eastAsia="zh-CN"/>
        </w:rPr>
        <w:t xml:space="preserve">systemic risk </w:t>
      </w:r>
      <w:r w:rsidR="00770B6E" w:rsidRPr="00C8789D">
        <w:rPr>
          <w:rFonts w:asciiTheme="majorBidi" w:eastAsia="SimSun" w:hAnsiTheme="majorBidi" w:cstheme="majorBidi"/>
          <w:kern w:val="2"/>
          <w:sz w:val="22"/>
          <w:szCs w:val="22"/>
          <w:shd w:val="clear" w:color="auto" w:fill="FFFFFF"/>
          <w:lang w:eastAsia="zh-CN"/>
        </w:rPr>
        <w:t xml:space="preserve">within </w:t>
      </w:r>
      <w:r w:rsidR="001F1A63" w:rsidRPr="00C8789D">
        <w:rPr>
          <w:rFonts w:asciiTheme="majorBidi" w:eastAsia="SimSun" w:hAnsiTheme="majorBidi" w:cstheme="majorBidi"/>
          <w:kern w:val="2"/>
          <w:sz w:val="22"/>
          <w:szCs w:val="22"/>
          <w:shd w:val="clear" w:color="auto" w:fill="FFFFFF"/>
          <w:lang w:eastAsia="zh-CN"/>
        </w:rPr>
        <w:t>these markets</w:t>
      </w:r>
      <w:r w:rsidR="00AC2D5F" w:rsidRPr="00C8789D">
        <w:rPr>
          <w:rFonts w:asciiTheme="majorBidi" w:eastAsia="SimSun" w:hAnsiTheme="majorBidi" w:cstheme="majorBidi"/>
          <w:kern w:val="2"/>
          <w:sz w:val="22"/>
          <w:szCs w:val="22"/>
          <w:shd w:val="clear" w:color="auto" w:fill="FFFFFF"/>
          <w:lang w:eastAsia="zh-CN"/>
        </w:rPr>
        <w:t xml:space="preserve"> on an international level.</w:t>
      </w:r>
    </w:p>
    <w:p w14:paraId="4E1530EB" w14:textId="63F234C8" w:rsidR="005B7B03" w:rsidRPr="00C8789D" w:rsidRDefault="005B7B03" w:rsidP="00D83359">
      <w:pPr>
        <w:widowControl w:val="0"/>
        <w:spacing w:before="120"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Th</w:t>
      </w:r>
      <w:r w:rsidR="006F7F6A" w:rsidRPr="00C8789D">
        <w:rPr>
          <w:rFonts w:asciiTheme="majorBidi" w:eastAsia="SimSun" w:hAnsiTheme="majorBidi" w:cstheme="majorBidi"/>
          <w:kern w:val="2"/>
          <w:sz w:val="22"/>
          <w:szCs w:val="22"/>
          <w:shd w:val="clear" w:color="auto" w:fill="FFFFFF"/>
          <w:lang w:eastAsia="zh-CN"/>
        </w:rPr>
        <w:t xml:space="preserve">is </w:t>
      </w:r>
      <w:r w:rsidR="00AE0422" w:rsidRPr="00C8789D">
        <w:rPr>
          <w:rFonts w:asciiTheme="majorBidi" w:eastAsia="SimSun" w:hAnsiTheme="majorBidi" w:cstheme="majorBidi"/>
          <w:kern w:val="2"/>
          <w:sz w:val="22"/>
          <w:szCs w:val="22"/>
          <w:shd w:val="clear" w:color="auto" w:fill="FFFFFF"/>
          <w:lang w:eastAsia="zh-CN"/>
        </w:rPr>
        <w:t xml:space="preserve">shift </w:t>
      </w:r>
      <w:r w:rsidR="00A20E1D" w:rsidRPr="00C8789D">
        <w:rPr>
          <w:rFonts w:asciiTheme="majorBidi" w:eastAsia="SimSun" w:hAnsiTheme="majorBidi" w:cstheme="majorBidi"/>
          <w:kern w:val="2"/>
          <w:sz w:val="22"/>
          <w:szCs w:val="22"/>
          <w:shd w:val="clear" w:color="auto" w:fill="FFFFFF"/>
          <w:lang w:eastAsia="zh-CN"/>
        </w:rPr>
        <w:t xml:space="preserve">in investor behaviour </w:t>
      </w:r>
      <w:r w:rsidR="006F7F6A" w:rsidRPr="00C8789D">
        <w:rPr>
          <w:rFonts w:asciiTheme="majorBidi" w:eastAsia="SimSun" w:hAnsiTheme="majorBidi" w:cstheme="majorBidi"/>
          <w:kern w:val="2"/>
          <w:sz w:val="22"/>
          <w:szCs w:val="22"/>
          <w:shd w:val="clear" w:color="auto" w:fill="FFFFFF"/>
          <w:lang w:eastAsia="zh-CN"/>
        </w:rPr>
        <w:t xml:space="preserve">is often observed in </w:t>
      </w:r>
      <w:r w:rsidR="00AE0422" w:rsidRPr="00C8789D">
        <w:rPr>
          <w:rFonts w:asciiTheme="majorBidi" w:eastAsia="SimSun" w:hAnsiTheme="majorBidi" w:cstheme="majorBidi"/>
          <w:kern w:val="2"/>
          <w:sz w:val="22"/>
          <w:szCs w:val="22"/>
          <w:shd w:val="clear" w:color="auto" w:fill="FFFFFF"/>
          <w:lang w:eastAsia="zh-CN"/>
        </w:rPr>
        <w:t xml:space="preserve">a move </w:t>
      </w:r>
      <w:r w:rsidR="006F7F6A" w:rsidRPr="00C8789D">
        <w:rPr>
          <w:rFonts w:asciiTheme="majorBidi" w:eastAsia="SimSun" w:hAnsiTheme="majorBidi" w:cstheme="majorBidi"/>
          <w:kern w:val="2"/>
          <w:sz w:val="22"/>
          <w:szCs w:val="22"/>
          <w:shd w:val="clear" w:color="auto" w:fill="FFFFFF"/>
          <w:lang w:eastAsia="zh-CN"/>
        </w:rPr>
        <w:t xml:space="preserve">of investments from the stock market to </w:t>
      </w:r>
      <w:r w:rsidR="00AC2D5F" w:rsidRPr="00C8789D">
        <w:rPr>
          <w:rFonts w:asciiTheme="majorBidi" w:eastAsia="SimSun" w:hAnsiTheme="majorBidi" w:cstheme="majorBidi"/>
          <w:kern w:val="2"/>
          <w:sz w:val="22"/>
          <w:szCs w:val="22"/>
          <w:shd w:val="clear" w:color="auto" w:fill="FFFFFF"/>
          <w:lang w:eastAsia="zh-CN"/>
        </w:rPr>
        <w:t xml:space="preserve">US Treasury </w:t>
      </w:r>
      <w:r w:rsidR="00AE0422" w:rsidRPr="00C8789D">
        <w:rPr>
          <w:rFonts w:asciiTheme="majorBidi" w:eastAsia="SimSun" w:hAnsiTheme="majorBidi" w:cstheme="majorBidi"/>
          <w:kern w:val="2"/>
          <w:sz w:val="22"/>
          <w:szCs w:val="22"/>
          <w:shd w:val="clear" w:color="auto" w:fill="FFFFFF"/>
          <w:lang w:eastAsia="zh-CN"/>
        </w:rPr>
        <w:t>bonds</w:t>
      </w:r>
      <w:r w:rsidR="00395237" w:rsidRPr="00C8789D">
        <w:rPr>
          <w:rFonts w:asciiTheme="majorBidi" w:eastAsia="SimSun" w:hAnsiTheme="majorBidi" w:cstheme="majorBidi"/>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Gulko</w:t>
      </w:r>
      <w:r w:rsidR="00D83359" w:rsidRPr="00C8789D">
        <w:rPr>
          <w:rFonts w:asciiTheme="majorBidi" w:eastAsia="SimSun" w:hAnsiTheme="majorBidi" w:cstheme="majorBidi"/>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2002</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Connolly et al.</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2005</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Baur and Lucey</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2006</w:t>
      </w:r>
      <w:r w:rsidR="006D64C1" w:rsidRPr="00C8789D">
        <w:rPr>
          <w:rFonts w:asciiTheme="majorBidi" w:eastAsia="SimSun" w:hAnsiTheme="majorBidi" w:cstheme="majorBidi"/>
          <w:kern w:val="2"/>
          <w:sz w:val="22"/>
          <w:szCs w:val="22"/>
          <w:shd w:val="clear" w:color="auto" w:fill="FFFFFF"/>
          <w:lang w:eastAsia="zh-CN"/>
        </w:rPr>
        <w:t>)</w:t>
      </w:r>
      <w:r w:rsidR="00395237" w:rsidRPr="00C8789D">
        <w:rPr>
          <w:rFonts w:asciiTheme="majorBidi" w:eastAsia="SimSun" w:hAnsiTheme="majorBidi" w:cstheme="majorBidi"/>
          <w:kern w:val="2"/>
          <w:sz w:val="22"/>
          <w:szCs w:val="22"/>
          <w:shd w:val="clear" w:color="auto" w:fill="FFFFFF"/>
          <w:lang w:eastAsia="zh-CN"/>
        </w:rPr>
        <w:t xml:space="preserve">. </w:t>
      </w:r>
      <w:r w:rsidR="007A7C69" w:rsidRPr="00C8789D">
        <w:rPr>
          <w:rFonts w:asciiTheme="majorBidi" w:eastAsia="SimSun" w:hAnsiTheme="majorBidi" w:cstheme="majorBidi"/>
          <w:kern w:val="2"/>
          <w:sz w:val="22"/>
          <w:szCs w:val="22"/>
          <w:shd w:val="clear" w:color="auto" w:fill="FFFFFF"/>
          <w:lang w:eastAsia="zh-CN"/>
        </w:rPr>
        <w:t>Th</w:t>
      </w:r>
      <w:r w:rsidR="00195231" w:rsidRPr="00C8789D">
        <w:rPr>
          <w:rFonts w:asciiTheme="majorBidi" w:eastAsia="SimSun" w:hAnsiTheme="majorBidi" w:cstheme="majorBidi"/>
          <w:kern w:val="2"/>
          <w:sz w:val="22"/>
          <w:szCs w:val="22"/>
          <w:shd w:val="clear" w:color="auto" w:fill="FFFFFF"/>
          <w:lang w:eastAsia="zh-CN"/>
        </w:rPr>
        <w:t xml:space="preserve">e same </w:t>
      </w:r>
      <w:r w:rsidR="00AE0422" w:rsidRPr="00C8789D">
        <w:rPr>
          <w:rFonts w:asciiTheme="majorBidi" w:eastAsia="SimSun" w:hAnsiTheme="majorBidi" w:cstheme="majorBidi"/>
          <w:kern w:val="2"/>
          <w:sz w:val="22"/>
          <w:szCs w:val="22"/>
          <w:shd w:val="clear" w:color="auto" w:fill="FFFFFF"/>
          <w:lang w:eastAsia="zh-CN"/>
        </w:rPr>
        <w:t xml:space="preserve">pattern is </w:t>
      </w:r>
      <w:r w:rsidR="006F7F6A" w:rsidRPr="00C8789D">
        <w:rPr>
          <w:rFonts w:asciiTheme="majorBidi" w:eastAsia="SimSun" w:hAnsiTheme="majorBidi" w:cstheme="majorBidi"/>
          <w:kern w:val="2"/>
          <w:sz w:val="22"/>
          <w:szCs w:val="22"/>
          <w:shd w:val="clear" w:color="auto" w:fill="FFFFFF"/>
          <w:lang w:eastAsia="zh-CN"/>
        </w:rPr>
        <w:t xml:space="preserve">also </w:t>
      </w:r>
      <w:r w:rsidR="00AE0422" w:rsidRPr="00C8789D">
        <w:rPr>
          <w:rFonts w:asciiTheme="majorBidi" w:eastAsia="SimSun" w:hAnsiTheme="majorBidi" w:cstheme="majorBidi"/>
          <w:kern w:val="2"/>
          <w:sz w:val="22"/>
          <w:szCs w:val="22"/>
          <w:shd w:val="clear" w:color="auto" w:fill="FFFFFF"/>
          <w:lang w:eastAsia="zh-CN"/>
        </w:rPr>
        <w:t xml:space="preserve">widely believed to hold </w:t>
      </w:r>
      <w:r w:rsidR="006F7F6A" w:rsidRPr="00C8789D">
        <w:rPr>
          <w:rFonts w:asciiTheme="majorBidi" w:eastAsia="SimSun" w:hAnsiTheme="majorBidi" w:cstheme="majorBidi"/>
          <w:kern w:val="2"/>
          <w:sz w:val="22"/>
          <w:szCs w:val="22"/>
          <w:shd w:val="clear" w:color="auto" w:fill="FFFFFF"/>
          <w:lang w:eastAsia="zh-CN"/>
        </w:rPr>
        <w:t>true for gold</w:t>
      </w:r>
      <w:r w:rsidR="00195231" w:rsidRPr="00C8789D">
        <w:rPr>
          <w:rFonts w:asciiTheme="majorBidi" w:eastAsia="SimSun" w:hAnsiTheme="majorBidi" w:cstheme="majorBidi"/>
          <w:kern w:val="2"/>
          <w:sz w:val="22"/>
          <w:szCs w:val="22"/>
          <w:shd w:val="clear" w:color="auto" w:fill="FFFFFF"/>
          <w:lang w:eastAsia="zh-CN"/>
        </w:rPr>
        <w:t>. Th</w:t>
      </w:r>
      <w:r w:rsidR="00AE0422" w:rsidRPr="00C8789D">
        <w:rPr>
          <w:rFonts w:asciiTheme="majorBidi" w:eastAsia="SimSun" w:hAnsiTheme="majorBidi" w:cstheme="majorBidi"/>
          <w:kern w:val="2"/>
          <w:sz w:val="22"/>
          <w:szCs w:val="22"/>
          <w:shd w:val="clear" w:color="auto" w:fill="FFFFFF"/>
          <w:lang w:eastAsia="zh-CN"/>
        </w:rPr>
        <w:t xml:space="preserve">e yellow metal </w:t>
      </w:r>
      <w:r w:rsidR="00195231" w:rsidRPr="00C8789D">
        <w:rPr>
          <w:rFonts w:asciiTheme="majorBidi" w:eastAsia="SimSun" w:hAnsiTheme="majorBidi" w:cstheme="majorBidi"/>
          <w:kern w:val="2"/>
          <w:sz w:val="22"/>
          <w:szCs w:val="22"/>
          <w:shd w:val="clear" w:color="auto" w:fill="FFFFFF"/>
          <w:lang w:eastAsia="zh-CN"/>
        </w:rPr>
        <w:t xml:space="preserve">has </w:t>
      </w:r>
      <w:r w:rsidR="006F7F6A" w:rsidRPr="00C8789D">
        <w:rPr>
          <w:rFonts w:asciiTheme="majorBidi" w:eastAsia="SimSun" w:hAnsiTheme="majorBidi" w:cstheme="majorBidi"/>
          <w:kern w:val="2"/>
          <w:sz w:val="22"/>
          <w:szCs w:val="22"/>
          <w:shd w:val="clear" w:color="auto" w:fill="FFFFFF"/>
          <w:lang w:eastAsia="zh-CN"/>
        </w:rPr>
        <w:t xml:space="preserve">long </w:t>
      </w:r>
      <w:r w:rsidR="00AE0422" w:rsidRPr="00C8789D">
        <w:rPr>
          <w:rFonts w:asciiTheme="majorBidi" w:eastAsia="SimSun" w:hAnsiTheme="majorBidi" w:cstheme="majorBidi"/>
          <w:kern w:val="2"/>
          <w:sz w:val="22"/>
          <w:szCs w:val="22"/>
          <w:shd w:val="clear" w:color="auto" w:fill="FFFFFF"/>
          <w:lang w:eastAsia="zh-CN"/>
        </w:rPr>
        <w:t xml:space="preserve">being </w:t>
      </w:r>
      <w:r w:rsidR="006F7F6A" w:rsidRPr="00C8789D">
        <w:rPr>
          <w:rFonts w:asciiTheme="majorBidi" w:eastAsia="SimSun" w:hAnsiTheme="majorBidi" w:cstheme="majorBidi"/>
          <w:kern w:val="2"/>
          <w:sz w:val="22"/>
          <w:szCs w:val="22"/>
          <w:shd w:val="clear" w:color="auto" w:fill="FFFFFF"/>
          <w:lang w:eastAsia="zh-CN"/>
        </w:rPr>
        <w:t xml:space="preserve">considered </w:t>
      </w:r>
      <w:r w:rsidR="00AC2D5F" w:rsidRPr="00C8789D">
        <w:rPr>
          <w:rFonts w:asciiTheme="majorBidi" w:eastAsia="SimSun" w:hAnsiTheme="majorBidi" w:cstheme="majorBidi"/>
          <w:kern w:val="2"/>
          <w:sz w:val="22"/>
          <w:szCs w:val="22"/>
          <w:shd w:val="clear" w:color="auto" w:fill="FFFFFF"/>
          <w:lang w:eastAsia="zh-CN"/>
        </w:rPr>
        <w:t xml:space="preserve">as </w:t>
      </w:r>
      <w:r w:rsidR="006F7F6A" w:rsidRPr="00C8789D">
        <w:rPr>
          <w:rFonts w:asciiTheme="majorBidi" w:eastAsia="SimSun" w:hAnsiTheme="majorBidi" w:cstheme="majorBidi"/>
          <w:kern w:val="2"/>
          <w:sz w:val="22"/>
          <w:szCs w:val="22"/>
          <w:shd w:val="clear" w:color="auto" w:fill="FFFFFF"/>
          <w:lang w:eastAsia="zh-CN"/>
        </w:rPr>
        <w:t>an alternative to high-return assets in times of financial turmoil.</w:t>
      </w:r>
      <w:r w:rsidR="003712A2" w:rsidRPr="00C8789D">
        <w:rPr>
          <w:rFonts w:asciiTheme="majorBidi" w:eastAsia="SimSun" w:hAnsiTheme="majorBidi" w:cstheme="majorBidi"/>
          <w:kern w:val="2"/>
          <w:sz w:val="22"/>
          <w:szCs w:val="22"/>
          <w:shd w:val="clear" w:color="auto" w:fill="FFFFFF"/>
          <w:lang w:eastAsia="zh-CN"/>
        </w:rPr>
        <w:t xml:space="preserve"> </w:t>
      </w:r>
      <w:r w:rsidR="00AE0422" w:rsidRPr="00C8789D">
        <w:rPr>
          <w:rFonts w:asciiTheme="majorBidi" w:eastAsia="SimSun" w:hAnsiTheme="majorBidi" w:cstheme="majorBidi"/>
          <w:kern w:val="2"/>
          <w:sz w:val="22"/>
          <w:szCs w:val="22"/>
          <w:shd w:val="clear" w:color="auto" w:fill="FFFFFF"/>
          <w:lang w:eastAsia="zh-CN"/>
        </w:rPr>
        <w:t xml:space="preserve">In fact, many have studied the relationship between gold and indicators of economic activity in an attempt to identify a pattern in investor behaviour during periods of financial stress. </w:t>
      </w:r>
      <w:r w:rsidR="007A7C69" w:rsidRPr="00C8789D">
        <w:rPr>
          <w:rFonts w:asciiTheme="majorBidi" w:eastAsia="SimSun" w:hAnsiTheme="majorBidi" w:cstheme="majorBidi"/>
          <w:kern w:val="2"/>
          <w:sz w:val="22"/>
          <w:szCs w:val="22"/>
          <w:shd w:val="clear" w:color="auto" w:fill="FFFFFF"/>
          <w:lang w:eastAsia="zh-CN"/>
        </w:rPr>
        <w:t>However, de</w:t>
      </w:r>
      <w:r w:rsidR="00AE0422" w:rsidRPr="00C8789D">
        <w:rPr>
          <w:rFonts w:asciiTheme="majorBidi" w:eastAsia="SimSun" w:hAnsiTheme="majorBidi" w:cstheme="majorBidi"/>
          <w:kern w:val="2"/>
          <w:sz w:val="22"/>
          <w:szCs w:val="22"/>
          <w:shd w:val="clear" w:color="auto" w:fill="FFFFFF"/>
          <w:lang w:eastAsia="zh-CN"/>
        </w:rPr>
        <w:t>spite the narrative widely portrayed in the financial media</w:t>
      </w:r>
      <w:r w:rsidR="008C7812" w:rsidRPr="00C8789D">
        <w:rPr>
          <w:rFonts w:asciiTheme="majorBidi" w:eastAsia="SimSun" w:hAnsiTheme="majorBidi" w:cstheme="majorBidi"/>
          <w:kern w:val="2"/>
          <w:sz w:val="22"/>
          <w:szCs w:val="22"/>
          <w:shd w:val="clear" w:color="auto" w:fill="FFFFFF"/>
          <w:lang w:eastAsia="zh-CN"/>
        </w:rPr>
        <w:t xml:space="preserve"> (Hume 2022)</w:t>
      </w:r>
      <w:r w:rsidR="00AE0422" w:rsidRPr="00C8789D">
        <w:rPr>
          <w:rFonts w:asciiTheme="majorBidi" w:eastAsia="SimSun" w:hAnsiTheme="majorBidi" w:cstheme="majorBidi"/>
          <w:kern w:val="2"/>
          <w:sz w:val="22"/>
          <w:szCs w:val="22"/>
          <w:shd w:val="clear" w:color="auto" w:fill="FFFFFF"/>
          <w:lang w:eastAsia="zh-CN"/>
        </w:rPr>
        <w:t xml:space="preserve">, empirical evidence for </w:t>
      </w:r>
      <w:r w:rsidRPr="00C8789D">
        <w:rPr>
          <w:rFonts w:asciiTheme="majorBidi" w:eastAsia="SimSun" w:hAnsiTheme="majorBidi" w:cstheme="majorBidi"/>
          <w:kern w:val="2"/>
          <w:sz w:val="22"/>
          <w:szCs w:val="22"/>
          <w:shd w:val="clear" w:color="auto" w:fill="FFFFFF"/>
          <w:lang w:eastAsia="zh-CN"/>
        </w:rPr>
        <w:t xml:space="preserve">a </w:t>
      </w:r>
      <w:r w:rsidR="00175F91" w:rsidRPr="00C8789D">
        <w:rPr>
          <w:rFonts w:asciiTheme="majorBidi" w:eastAsia="SimSun" w:hAnsiTheme="majorBidi" w:cstheme="majorBidi"/>
          <w:kern w:val="2"/>
          <w:sz w:val="22"/>
          <w:szCs w:val="22"/>
          <w:shd w:val="clear" w:color="auto" w:fill="FFFFFF"/>
          <w:lang w:eastAsia="zh-CN"/>
        </w:rPr>
        <w:t xml:space="preserve">simple </w:t>
      </w:r>
      <w:r w:rsidR="00684D55">
        <w:rPr>
          <w:rFonts w:asciiTheme="majorBidi" w:eastAsia="SimSun" w:hAnsiTheme="majorBidi" w:cstheme="majorBidi"/>
          <w:kern w:val="2"/>
          <w:sz w:val="22"/>
          <w:szCs w:val="22"/>
          <w:shd w:val="clear" w:color="auto" w:fill="FFFFFF"/>
          <w:lang w:eastAsia="zh-CN"/>
        </w:rPr>
        <w:t>one-</w:t>
      </w:r>
      <w:r w:rsidRPr="00C8789D">
        <w:rPr>
          <w:rFonts w:asciiTheme="majorBidi" w:eastAsia="SimSun" w:hAnsiTheme="majorBidi" w:cstheme="majorBidi"/>
          <w:kern w:val="2"/>
          <w:sz w:val="22"/>
          <w:szCs w:val="22"/>
          <w:shd w:val="clear" w:color="auto" w:fill="FFFFFF"/>
          <w:lang w:eastAsia="zh-CN"/>
        </w:rPr>
        <w:t xml:space="preserve">way </w:t>
      </w:r>
      <w:r w:rsidR="00AE0422" w:rsidRPr="00C8789D">
        <w:rPr>
          <w:rFonts w:asciiTheme="majorBidi" w:eastAsia="SimSun" w:hAnsiTheme="majorBidi" w:cstheme="majorBidi"/>
          <w:kern w:val="2"/>
          <w:sz w:val="22"/>
          <w:szCs w:val="22"/>
          <w:shd w:val="clear" w:color="auto" w:fill="FFFFFF"/>
          <w:lang w:eastAsia="zh-CN"/>
        </w:rPr>
        <w:t xml:space="preserve">relationship between the stock market and gold </w:t>
      </w:r>
      <w:r w:rsidRPr="00C8789D">
        <w:rPr>
          <w:rFonts w:asciiTheme="majorBidi" w:eastAsia="SimSun" w:hAnsiTheme="majorBidi" w:cstheme="majorBidi"/>
          <w:kern w:val="2"/>
          <w:sz w:val="22"/>
          <w:szCs w:val="22"/>
          <w:shd w:val="clear" w:color="auto" w:fill="FFFFFF"/>
          <w:lang w:eastAsia="zh-CN"/>
        </w:rPr>
        <w:t>is lacking.</w:t>
      </w:r>
    </w:p>
    <w:p w14:paraId="2CD78F8D" w14:textId="76B0C69F" w:rsidR="007E38F0" w:rsidRPr="00C8789D" w:rsidRDefault="005B1216" w:rsidP="00FD12C8">
      <w:pPr>
        <w:widowControl w:val="0"/>
        <w:spacing w:before="120" w:after="60"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 xml:space="preserve">One </w:t>
      </w:r>
      <w:r w:rsidR="00175F91" w:rsidRPr="00C8789D">
        <w:rPr>
          <w:rFonts w:asciiTheme="majorBidi" w:eastAsia="SimSun" w:hAnsiTheme="majorBidi" w:cstheme="majorBidi"/>
          <w:kern w:val="2"/>
          <w:sz w:val="22"/>
          <w:szCs w:val="22"/>
          <w:lang w:eastAsia="zh-CN"/>
        </w:rPr>
        <w:t xml:space="preserve">example of </w:t>
      </w:r>
      <w:r w:rsidR="008C7812" w:rsidRPr="00C8789D">
        <w:rPr>
          <w:rFonts w:asciiTheme="majorBidi" w:eastAsia="SimSun" w:hAnsiTheme="majorBidi" w:cstheme="majorBidi"/>
          <w:kern w:val="2"/>
          <w:sz w:val="22"/>
          <w:szCs w:val="22"/>
          <w:lang w:eastAsia="zh-CN"/>
        </w:rPr>
        <w:t>the lack of a clear relationship between gold and other assets</w:t>
      </w:r>
      <w:r w:rsidR="00175F91" w:rsidRPr="00C8789D">
        <w:rPr>
          <w:rFonts w:asciiTheme="majorBidi" w:eastAsia="SimSun" w:hAnsiTheme="majorBidi" w:cstheme="majorBidi"/>
          <w:kern w:val="2"/>
          <w:sz w:val="22"/>
          <w:szCs w:val="22"/>
          <w:lang w:eastAsia="zh-CN"/>
        </w:rPr>
        <w:t xml:space="preserve"> is given by </w:t>
      </w:r>
      <w:r w:rsidR="001C697D" w:rsidRPr="00C8789D">
        <w:rPr>
          <w:rFonts w:asciiTheme="majorBidi" w:eastAsia="SimSun" w:hAnsiTheme="majorBidi" w:cstheme="majorBidi"/>
          <w:kern w:val="2"/>
          <w:sz w:val="22"/>
          <w:szCs w:val="22"/>
          <w:lang w:eastAsia="zh-CN"/>
        </w:rPr>
        <w:t>Baur and Lucey (2010)</w:t>
      </w:r>
      <w:r w:rsidR="00175F91" w:rsidRPr="00C8789D">
        <w:rPr>
          <w:rFonts w:asciiTheme="majorBidi" w:eastAsia="SimSun" w:hAnsiTheme="majorBidi" w:cstheme="majorBidi"/>
          <w:kern w:val="2"/>
          <w:sz w:val="22"/>
          <w:szCs w:val="22"/>
          <w:lang w:eastAsia="zh-CN"/>
        </w:rPr>
        <w:t>, who</w:t>
      </w:r>
      <w:r w:rsidR="001C697D" w:rsidRPr="00C8789D">
        <w:rPr>
          <w:rFonts w:asciiTheme="majorBidi" w:eastAsia="SimSun" w:hAnsiTheme="majorBidi" w:cstheme="majorBidi"/>
          <w:kern w:val="2"/>
          <w:sz w:val="22"/>
          <w:szCs w:val="22"/>
          <w:lang w:eastAsia="zh-CN"/>
        </w:rPr>
        <w:t xml:space="preserve"> </w:t>
      </w:r>
      <w:r w:rsidR="00175F91" w:rsidRPr="00C8789D">
        <w:rPr>
          <w:rFonts w:asciiTheme="majorBidi" w:eastAsia="SimSun" w:hAnsiTheme="majorBidi" w:cstheme="majorBidi"/>
          <w:kern w:val="2"/>
          <w:sz w:val="22"/>
          <w:szCs w:val="22"/>
          <w:lang w:eastAsia="zh-CN"/>
        </w:rPr>
        <w:t xml:space="preserve">used </w:t>
      </w:r>
      <w:r w:rsidR="005214AA" w:rsidRPr="00C8789D">
        <w:rPr>
          <w:rFonts w:asciiTheme="majorBidi" w:eastAsia="SimSun" w:hAnsiTheme="majorBidi" w:cstheme="majorBidi"/>
          <w:kern w:val="2"/>
          <w:sz w:val="22"/>
          <w:szCs w:val="22"/>
          <w:lang w:eastAsia="zh-CN"/>
        </w:rPr>
        <w:t xml:space="preserve">a regression model </w:t>
      </w:r>
      <w:r w:rsidR="00175F91" w:rsidRPr="00C8789D">
        <w:rPr>
          <w:rFonts w:asciiTheme="majorBidi" w:eastAsia="SimSun" w:hAnsiTheme="majorBidi" w:cstheme="majorBidi"/>
          <w:kern w:val="2"/>
          <w:sz w:val="22"/>
          <w:szCs w:val="22"/>
          <w:lang w:eastAsia="zh-CN"/>
        </w:rPr>
        <w:t xml:space="preserve">of gold on </w:t>
      </w:r>
      <w:r w:rsidR="00465560" w:rsidRPr="00C8789D">
        <w:rPr>
          <w:rFonts w:asciiTheme="majorBidi" w:eastAsia="SimSun" w:hAnsiTheme="majorBidi" w:cstheme="majorBidi"/>
          <w:kern w:val="2"/>
          <w:sz w:val="22"/>
          <w:szCs w:val="22"/>
          <w:lang w:eastAsia="zh-CN"/>
        </w:rPr>
        <w:t>stocks</w:t>
      </w:r>
      <w:r w:rsidR="00175F91" w:rsidRPr="00C8789D">
        <w:rPr>
          <w:rFonts w:asciiTheme="majorBidi" w:eastAsia="SimSun" w:hAnsiTheme="majorBidi" w:cstheme="majorBidi"/>
          <w:kern w:val="2"/>
          <w:sz w:val="22"/>
          <w:szCs w:val="22"/>
          <w:lang w:eastAsia="zh-CN"/>
        </w:rPr>
        <w:t xml:space="preserve"> and </w:t>
      </w:r>
      <w:r w:rsidR="00465560" w:rsidRPr="00C8789D">
        <w:rPr>
          <w:rFonts w:asciiTheme="majorBidi" w:eastAsia="SimSun" w:hAnsiTheme="majorBidi" w:cstheme="majorBidi"/>
          <w:kern w:val="2"/>
          <w:sz w:val="22"/>
          <w:szCs w:val="22"/>
          <w:lang w:eastAsia="zh-CN"/>
        </w:rPr>
        <w:t>bonds</w:t>
      </w:r>
      <w:r w:rsidR="00175F91" w:rsidRPr="00C8789D">
        <w:rPr>
          <w:rFonts w:asciiTheme="majorBidi" w:eastAsia="SimSun" w:hAnsiTheme="majorBidi" w:cstheme="majorBidi"/>
          <w:kern w:val="2"/>
          <w:sz w:val="22"/>
          <w:szCs w:val="22"/>
          <w:lang w:eastAsia="zh-CN"/>
        </w:rPr>
        <w:t xml:space="preserve"> </w:t>
      </w:r>
      <w:r w:rsidR="005214AA" w:rsidRPr="00C8789D">
        <w:rPr>
          <w:rFonts w:asciiTheme="majorBidi" w:eastAsia="SimSun" w:hAnsiTheme="majorBidi" w:cstheme="majorBidi"/>
          <w:kern w:val="2"/>
          <w:sz w:val="22"/>
          <w:szCs w:val="22"/>
          <w:lang w:eastAsia="zh-CN"/>
        </w:rPr>
        <w:t xml:space="preserve">to </w:t>
      </w:r>
      <w:r w:rsidR="00465560" w:rsidRPr="00C8789D">
        <w:rPr>
          <w:rFonts w:asciiTheme="majorBidi" w:eastAsia="SimSun" w:hAnsiTheme="majorBidi" w:cstheme="majorBidi"/>
          <w:kern w:val="2"/>
          <w:sz w:val="22"/>
          <w:szCs w:val="22"/>
          <w:lang w:eastAsia="zh-CN"/>
        </w:rPr>
        <w:t xml:space="preserve">determine whether gold acts as a safe haven </w:t>
      </w:r>
      <w:r w:rsidR="00195231" w:rsidRPr="00C8789D">
        <w:rPr>
          <w:rFonts w:asciiTheme="majorBidi" w:eastAsia="SimSun" w:hAnsiTheme="majorBidi" w:cstheme="majorBidi"/>
          <w:kern w:val="2"/>
          <w:sz w:val="22"/>
          <w:szCs w:val="22"/>
          <w:lang w:eastAsia="zh-CN"/>
        </w:rPr>
        <w:t>in the US, UK</w:t>
      </w:r>
      <w:r w:rsidR="00FD12C8" w:rsidRPr="00C8789D">
        <w:rPr>
          <w:rFonts w:asciiTheme="majorBidi" w:eastAsia="SimSun" w:hAnsiTheme="majorBidi" w:cstheme="majorBidi"/>
          <w:kern w:val="2"/>
          <w:sz w:val="22"/>
          <w:szCs w:val="22"/>
          <w:lang w:eastAsia="zh-CN"/>
        </w:rPr>
        <w:t>,</w:t>
      </w:r>
      <w:r w:rsidR="00195231" w:rsidRPr="00C8789D">
        <w:rPr>
          <w:rFonts w:asciiTheme="majorBidi" w:eastAsia="SimSun" w:hAnsiTheme="majorBidi" w:cstheme="majorBidi"/>
          <w:kern w:val="2"/>
          <w:sz w:val="22"/>
          <w:szCs w:val="22"/>
          <w:lang w:eastAsia="zh-CN"/>
        </w:rPr>
        <w:t xml:space="preserve"> and Germany</w:t>
      </w:r>
      <w:r w:rsidR="00BE1ED6" w:rsidRPr="00C8789D">
        <w:rPr>
          <w:rFonts w:asciiTheme="majorBidi" w:eastAsia="SimSun" w:hAnsiTheme="majorBidi" w:cstheme="majorBidi"/>
          <w:kern w:val="2"/>
          <w:sz w:val="22"/>
          <w:szCs w:val="22"/>
          <w:lang w:eastAsia="zh-CN"/>
        </w:rPr>
        <w:t xml:space="preserve">. </w:t>
      </w:r>
      <w:r w:rsidR="005214AA" w:rsidRPr="00C8789D">
        <w:rPr>
          <w:rFonts w:asciiTheme="majorBidi" w:eastAsia="SimSun" w:hAnsiTheme="majorBidi" w:cstheme="majorBidi"/>
          <w:kern w:val="2"/>
          <w:sz w:val="22"/>
          <w:szCs w:val="22"/>
          <w:lang w:eastAsia="zh-CN"/>
        </w:rPr>
        <w:t>Although</w:t>
      </w:r>
      <w:r w:rsidR="007E38F0" w:rsidRPr="00C8789D">
        <w:rPr>
          <w:rFonts w:asciiTheme="majorBidi" w:eastAsia="SimSun" w:hAnsiTheme="majorBidi" w:cstheme="majorBidi"/>
          <w:kern w:val="2"/>
          <w:sz w:val="22"/>
          <w:szCs w:val="22"/>
          <w:lang w:eastAsia="zh-CN"/>
        </w:rPr>
        <w:t xml:space="preserve"> </w:t>
      </w:r>
      <w:r w:rsidR="005214AA" w:rsidRPr="00C8789D">
        <w:rPr>
          <w:rFonts w:asciiTheme="majorBidi" w:eastAsia="SimSun" w:hAnsiTheme="majorBidi" w:cstheme="majorBidi"/>
          <w:kern w:val="2"/>
          <w:sz w:val="22"/>
          <w:szCs w:val="22"/>
          <w:lang w:eastAsia="zh-CN"/>
        </w:rPr>
        <w:t xml:space="preserve">they found that </w:t>
      </w:r>
      <w:r w:rsidR="007E38F0" w:rsidRPr="00C8789D">
        <w:rPr>
          <w:rFonts w:asciiTheme="majorBidi" w:eastAsia="SimSun" w:hAnsiTheme="majorBidi" w:cstheme="majorBidi"/>
          <w:kern w:val="2"/>
          <w:sz w:val="22"/>
          <w:szCs w:val="22"/>
          <w:lang w:eastAsia="zh-CN"/>
        </w:rPr>
        <w:t xml:space="preserve">gold </w:t>
      </w:r>
      <w:r w:rsidR="005214AA" w:rsidRPr="00C8789D">
        <w:rPr>
          <w:rFonts w:asciiTheme="majorBidi" w:eastAsia="SimSun" w:hAnsiTheme="majorBidi" w:cstheme="majorBidi"/>
          <w:kern w:val="2"/>
          <w:sz w:val="22"/>
          <w:szCs w:val="22"/>
          <w:lang w:eastAsia="zh-CN"/>
        </w:rPr>
        <w:t xml:space="preserve">acted as </w:t>
      </w:r>
      <w:r w:rsidR="007E38F0" w:rsidRPr="00C8789D">
        <w:rPr>
          <w:rFonts w:asciiTheme="majorBidi" w:eastAsia="SimSun" w:hAnsiTheme="majorBidi" w:cstheme="majorBidi"/>
          <w:kern w:val="2"/>
          <w:sz w:val="22"/>
          <w:szCs w:val="22"/>
          <w:lang w:eastAsia="zh-CN"/>
        </w:rPr>
        <w:t xml:space="preserve">a safe haven for stocks in the short-run, </w:t>
      </w:r>
      <w:r w:rsidR="005214AA" w:rsidRPr="00C8789D">
        <w:rPr>
          <w:rFonts w:asciiTheme="majorBidi" w:eastAsia="SimSun" w:hAnsiTheme="majorBidi" w:cstheme="majorBidi"/>
          <w:kern w:val="2"/>
          <w:sz w:val="22"/>
          <w:szCs w:val="22"/>
          <w:lang w:eastAsia="zh-CN"/>
        </w:rPr>
        <w:t xml:space="preserve">this </w:t>
      </w:r>
      <w:r w:rsidR="007E38F0" w:rsidRPr="00C8789D">
        <w:rPr>
          <w:rFonts w:asciiTheme="majorBidi" w:eastAsia="SimSun" w:hAnsiTheme="majorBidi" w:cstheme="majorBidi"/>
          <w:kern w:val="2"/>
          <w:sz w:val="22"/>
          <w:szCs w:val="22"/>
          <w:lang w:eastAsia="zh-CN"/>
        </w:rPr>
        <w:t>relationship varied between that observed in the US and Germany and that in the UK.</w:t>
      </w:r>
      <w:r w:rsidR="00395237" w:rsidRPr="00C8789D">
        <w:rPr>
          <w:rFonts w:asciiTheme="majorBidi" w:eastAsia="SimSun" w:hAnsiTheme="majorBidi" w:cstheme="majorBidi"/>
          <w:kern w:val="2"/>
          <w:sz w:val="22"/>
          <w:szCs w:val="22"/>
          <w:lang w:eastAsia="zh-CN"/>
        </w:rPr>
        <w:t xml:space="preserve"> This highlights the fact that gold may behave differently in different countries and </w:t>
      </w:r>
      <w:r w:rsidR="00465560" w:rsidRPr="00C8789D">
        <w:rPr>
          <w:rFonts w:asciiTheme="majorBidi" w:eastAsia="SimSun" w:hAnsiTheme="majorBidi" w:cstheme="majorBidi"/>
          <w:kern w:val="2"/>
          <w:sz w:val="22"/>
          <w:szCs w:val="22"/>
          <w:lang w:eastAsia="zh-CN"/>
        </w:rPr>
        <w:t>can</w:t>
      </w:r>
      <w:r w:rsidR="00395237" w:rsidRPr="00C8789D">
        <w:rPr>
          <w:rFonts w:asciiTheme="majorBidi" w:eastAsia="SimSun" w:hAnsiTheme="majorBidi" w:cstheme="majorBidi"/>
          <w:kern w:val="2"/>
          <w:sz w:val="22"/>
          <w:szCs w:val="22"/>
          <w:lang w:eastAsia="zh-CN"/>
        </w:rPr>
        <w:t xml:space="preserve">not </w:t>
      </w:r>
      <w:r w:rsidR="00465560" w:rsidRPr="00C8789D">
        <w:rPr>
          <w:rFonts w:asciiTheme="majorBidi" w:eastAsia="SimSun" w:hAnsiTheme="majorBidi" w:cstheme="majorBidi"/>
          <w:kern w:val="2"/>
          <w:sz w:val="22"/>
          <w:szCs w:val="22"/>
          <w:lang w:eastAsia="zh-CN"/>
        </w:rPr>
        <w:t xml:space="preserve">be assigned </w:t>
      </w:r>
      <w:r w:rsidR="00395237" w:rsidRPr="00C8789D">
        <w:rPr>
          <w:rFonts w:asciiTheme="majorBidi" w:eastAsia="SimSun" w:hAnsiTheme="majorBidi" w:cstheme="majorBidi"/>
          <w:kern w:val="2"/>
          <w:sz w:val="22"/>
          <w:szCs w:val="22"/>
          <w:lang w:eastAsia="zh-CN"/>
        </w:rPr>
        <w:t>a strict</w:t>
      </w:r>
      <w:r w:rsidR="00465560" w:rsidRPr="00C8789D">
        <w:rPr>
          <w:rFonts w:asciiTheme="majorBidi" w:eastAsia="SimSun" w:hAnsiTheme="majorBidi" w:cstheme="majorBidi"/>
          <w:kern w:val="2"/>
          <w:sz w:val="22"/>
          <w:szCs w:val="22"/>
          <w:lang w:eastAsia="zh-CN"/>
        </w:rPr>
        <w:t>ly</w:t>
      </w:r>
      <w:r w:rsidR="00395237" w:rsidRPr="00C8789D">
        <w:rPr>
          <w:rFonts w:asciiTheme="majorBidi" w:eastAsia="SimSun" w:hAnsiTheme="majorBidi" w:cstheme="majorBidi"/>
          <w:kern w:val="2"/>
          <w:sz w:val="22"/>
          <w:szCs w:val="22"/>
          <w:lang w:eastAsia="zh-CN"/>
        </w:rPr>
        <w:t xml:space="preserve"> negative correlation with stocks on a global </w:t>
      </w:r>
      <w:r w:rsidR="004F18CF">
        <w:rPr>
          <w:rFonts w:asciiTheme="majorBidi" w:eastAsia="SimSun" w:hAnsiTheme="majorBidi" w:cstheme="majorBidi"/>
          <w:kern w:val="2"/>
          <w:sz w:val="22"/>
          <w:szCs w:val="22"/>
          <w:lang w:eastAsia="zh-CN"/>
        </w:rPr>
        <w:lastRenderedPageBreak/>
        <w:t>scale</w:t>
      </w:r>
      <w:r w:rsidR="00395237" w:rsidRPr="00C8789D">
        <w:rPr>
          <w:rFonts w:asciiTheme="majorBidi" w:eastAsia="SimSun" w:hAnsiTheme="majorBidi" w:cstheme="majorBidi"/>
          <w:kern w:val="2"/>
          <w:sz w:val="22"/>
          <w:szCs w:val="22"/>
          <w:lang w:eastAsia="zh-CN"/>
        </w:rPr>
        <w:t>.</w:t>
      </w:r>
    </w:p>
    <w:p w14:paraId="63E0665D" w14:textId="3886760D" w:rsidR="00062DE1" w:rsidRPr="00C8789D" w:rsidRDefault="0085158C" w:rsidP="00B9370C">
      <w:pPr>
        <w:widowControl w:val="0"/>
        <w:spacing w:before="120" w:after="6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In </w:t>
      </w:r>
      <w:r w:rsidR="00C3430E" w:rsidRPr="00C8789D">
        <w:rPr>
          <w:rFonts w:asciiTheme="majorBidi" w:hAnsiTheme="majorBidi" w:cstheme="majorBidi"/>
          <w:sz w:val="22"/>
          <w:szCs w:val="22"/>
        </w:rPr>
        <w:t xml:space="preserve">this </w:t>
      </w:r>
      <w:r w:rsidRPr="00C8789D">
        <w:rPr>
          <w:rFonts w:asciiTheme="majorBidi" w:hAnsiTheme="majorBidi" w:cstheme="majorBidi"/>
          <w:sz w:val="22"/>
          <w:szCs w:val="22"/>
        </w:rPr>
        <w:t xml:space="preserve">context of </w:t>
      </w:r>
      <w:r w:rsidR="00465560" w:rsidRPr="00C8789D">
        <w:rPr>
          <w:rFonts w:asciiTheme="majorBidi" w:hAnsiTheme="majorBidi" w:cstheme="majorBidi"/>
          <w:sz w:val="22"/>
          <w:szCs w:val="22"/>
        </w:rPr>
        <w:t xml:space="preserve">variable </w:t>
      </w:r>
      <w:r w:rsidRPr="00C8789D">
        <w:rPr>
          <w:rFonts w:asciiTheme="majorBidi" w:hAnsiTheme="majorBidi" w:cstheme="majorBidi"/>
          <w:sz w:val="22"/>
          <w:szCs w:val="22"/>
        </w:rPr>
        <w:t>findings, p</w:t>
      </w:r>
      <w:r w:rsidR="00195231" w:rsidRPr="00C8789D">
        <w:rPr>
          <w:rFonts w:asciiTheme="majorBidi" w:hAnsiTheme="majorBidi" w:cstheme="majorBidi"/>
          <w:sz w:val="22"/>
          <w:szCs w:val="22"/>
        </w:rPr>
        <w:t xml:space="preserve">articular attention </w:t>
      </w:r>
      <w:r w:rsidR="00703D68" w:rsidRPr="00C8789D">
        <w:rPr>
          <w:rFonts w:asciiTheme="majorBidi" w:hAnsiTheme="majorBidi" w:cstheme="majorBidi"/>
          <w:sz w:val="22"/>
          <w:szCs w:val="22"/>
        </w:rPr>
        <w:t xml:space="preserve">should </w:t>
      </w:r>
      <w:r w:rsidR="00950968" w:rsidRPr="00C8789D">
        <w:rPr>
          <w:rFonts w:asciiTheme="majorBidi" w:hAnsiTheme="majorBidi" w:cstheme="majorBidi"/>
          <w:sz w:val="22"/>
          <w:szCs w:val="22"/>
        </w:rPr>
        <w:t xml:space="preserve">be paid </w:t>
      </w:r>
      <w:r w:rsidR="00195231" w:rsidRPr="00C8789D">
        <w:rPr>
          <w:rFonts w:asciiTheme="majorBidi" w:hAnsiTheme="majorBidi" w:cstheme="majorBidi"/>
          <w:sz w:val="22"/>
          <w:szCs w:val="22"/>
        </w:rPr>
        <w:t>to the phenomen</w:t>
      </w:r>
      <w:r w:rsidR="00A15B59" w:rsidRPr="00C8789D">
        <w:rPr>
          <w:rFonts w:asciiTheme="majorBidi" w:hAnsiTheme="majorBidi" w:cstheme="majorBidi"/>
          <w:sz w:val="22"/>
          <w:szCs w:val="22"/>
        </w:rPr>
        <w:t>on</w:t>
      </w:r>
      <w:r w:rsidR="00195231" w:rsidRPr="00C8789D">
        <w:rPr>
          <w:rFonts w:asciiTheme="majorBidi" w:hAnsiTheme="majorBidi" w:cstheme="majorBidi"/>
          <w:sz w:val="22"/>
          <w:szCs w:val="22"/>
        </w:rPr>
        <w:t xml:space="preserve"> of the random walk, famously applied to </w:t>
      </w:r>
      <w:r w:rsidR="0034381A" w:rsidRPr="00C8789D">
        <w:rPr>
          <w:rFonts w:asciiTheme="majorBidi" w:hAnsiTheme="majorBidi" w:cstheme="majorBidi"/>
          <w:sz w:val="22"/>
          <w:szCs w:val="22"/>
        </w:rPr>
        <w:t xml:space="preserve">stocks and </w:t>
      </w:r>
      <w:r w:rsidR="00195231" w:rsidRPr="00C8789D">
        <w:rPr>
          <w:rFonts w:asciiTheme="majorBidi" w:hAnsiTheme="majorBidi" w:cstheme="majorBidi"/>
          <w:sz w:val="22"/>
          <w:szCs w:val="22"/>
        </w:rPr>
        <w:t xml:space="preserve">financial markets by </w:t>
      </w:r>
      <w:r w:rsidR="0034381A" w:rsidRPr="00C8789D">
        <w:rPr>
          <w:rFonts w:asciiTheme="majorBidi" w:hAnsiTheme="majorBidi" w:cstheme="majorBidi"/>
          <w:sz w:val="22"/>
          <w:szCs w:val="22"/>
        </w:rPr>
        <w:t xml:space="preserve">Robert </w:t>
      </w:r>
      <w:r w:rsidR="00195231" w:rsidRPr="00C8789D">
        <w:rPr>
          <w:rFonts w:asciiTheme="majorBidi" w:hAnsiTheme="majorBidi" w:cstheme="majorBidi"/>
          <w:sz w:val="22"/>
          <w:szCs w:val="22"/>
        </w:rPr>
        <w:t>Malkiel</w:t>
      </w:r>
      <w:r w:rsidR="0034381A" w:rsidRPr="00C8789D">
        <w:rPr>
          <w:rFonts w:asciiTheme="majorBidi" w:hAnsiTheme="majorBidi" w:cstheme="majorBidi"/>
          <w:sz w:val="22"/>
          <w:szCs w:val="22"/>
        </w:rPr>
        <w:t xml:space="preserve"> (Malkiel, 1973)</w:t>
      </w:r>
      <w:r w:rsidR="00195231" w:rsidRPr="00C8789D">
        <w:rPr>
          <w:rFonts w:asciiTheme="majorBidi" w:hAnsiTheme="majorBidi" w:cstheme="majorBidi"/>
          <w:sz w:val="22"/>
          <w:szCs w:val="22"/>
        </w:rPr>
        <w:t xml:space="preserve">. This theory </w:t>
      </w:r>
      <w:r w:rsidR="00B418C3" w:rsidRPr="00C8789D">
        <w:rPr>
          <w:rFonts w:asciiTheme="majorBidi" w:hAnsiTheme="majorBidi" w:cstheme="majorBidi"/>
          <w:sz w:val="22"/>
          <w:szCs w:val="22"/>
        </w:rPr>
        <w:t>claims d</w:t>
      </w:r>
      <w:r w:rsidR="00062DE1" w:rsidRPr="00C8789D">
        <w:rPr>
          <w:rFonts w:asciiTheme="majorBidi" w:hAnsiTheme="majorBidi" w:cstheme="majorBidi"/>
          <w:sz w:val="22"/>
          <w:szCs w:val="22"/>
        </w:rPr>
        <w:t xml:space="preserve">aily </w:t>
      </w:r>
      <w:r w:rsidR="00544AD4" w:rsidRPr="00C8789D">
        <w:rPr>
          <w:rFonts w:asciiTheme="majorBidi" w:hAnsiTheme="majorBidi" w:cstheme="majorBidi"/>
          <w:sz w:val="22"/>
          <w:szCs w:val="22"/>
        </w:rPr>
        <w:t>return rates are inherently random and cannot be predicted</w:t>
      </w:r>
      <w:r w:rsidR="00062DE1" w:rsidRPr="00C8789D">
        <w:rPr>
          <w:rFonts w:asciiTheme="majorBidi" w:hAnsiTheme="majorBidi" w:cstheme="majorBidi"/>
          <w:sz w:val="22"/>
          <w:szCs w:val="22"/>
        </w:rPr>
        <w:t xml:space="preserve">. </w:t>
      </w:r>
      <w:r w:rsidR="00395237" w:rsidRPr="00C8789D">
        <w:rPr>
          <w:rFonts w:asciiTheme="majorBidi" w:hAnsiTheme="majorBidi" w:cstheme="majorBidi"/>
          <w:sz w:val="22"/>
          <w:szCs w:val="22"/>
        </w:rPr>
        <w:t>However, in research on financial assets, particularly in the study of stocks and other asset returns</w:t>
      </w:r>
      <w:r w:rsidR="00544AD4" w:rsidRPr="00C8789D">
        <w:rPr>
          <w:rFonts w:asciiTheme="majorBidi" w:hAnsiTheme="majorBidi" w:cstheme="majorBidi"/>
          <w:sz w:val="22"/>
          <w:szCs w:val="22"/>
        </w:rPr>
        <w:t xml:space="preserve">, </w:t>
      </w:r>
      <w:r w:rsidR="00395237" w:rsidRPr="00C8789D">
        <w:rPr>
          <w:rFonts w:asciiTheme="majorBidi" w:hAnsiTheme="majorBidi" w:cstheme="majorBidi"/>
          <w:sz w:val="22"/>
          <w:szCs w:val="22"/>
        </w:rPr>
        <w:t xml:space="preserve">high-frequency </w:t>
      </w:r>
      <w:r w:rsidR="000E69B7" w:rsidRPr="00C8789D">
        <w:rPr>
          <w:rFonts w:asciiTheme="majorBidi" w:hAnsiTheme="majorBidi" w:cstheme="majorBidi"/>
          <w:sz w:val="22"/>
          <w:szCs w:val="22"/>
        </w:rPr>
        <w:t xml:space="preserve">returns </w:t>
      </w:r>
      <w:r w:rsidR="00395237" w:rsidRPr="00C8789D">
        <w:rPr>
          <w:rFonts w:asciiTheme="majorBidi" w:hAnsiTheme="majorBidi" w:cstheme="majorBidi"/>
          <w:sz w:val="22"/>
          <w:szCs w:val="22"/>
        </w:rPr>
        <w:t xml:space="preserve">data is often used. In research </w:t>
      </w:r>
      <w:r w:rsidR="00C94CD5">
        <w:rPr>
          <w:rFonts w:asciiTheme="majorBidi" w:hAnsiTheme="majorBidi" w:cstheme="majorBidi"/>
          <w:sz w:val="22"/>
          <w:szCs w:val="22"/>
        </w:rPr>
        <w:t xml:space="preserve">on </w:t>
      </w:r>
      <w:r w:rsidR="00395237" w:rsidRPr="00C8789D">
        <w:rPr>
          <w:rFonts w:asciiTheme="majorBidi" w:hAnsiTheme="majorBidi" w:cstheme="majorBidi"/>
          <w:sz w:val="22"/>
          <w:szCs w:val="22"/>
        </w:rPr>
        <w:t>gold price movements</w:t>
      </w:r>
      <w:r w:rsidR="00032030" w:rsidRPr="00C8789D">
        <w:rPr>
          <w:rFonts w:asciiTheme="majorBidi" w:hAnsiTheme="majorBidi" w:cstheme="majorBidi"/>
          <w:sz w:val="22"/>
          <w:szCs w:val="22"/>
        </w:rPr>
        <w:t xml:space="preserve"> specifically</w:t>
      </w:r>
      <w:r w:rsidR="00395237" w:rsidRPr="00C8789D">
        <w:rPr>
          <w:rFonts w:asciiTheme="majorBidi" w:hAnsiTheme="majorBidi" w:cstheme="majorBidi"/>
          <w:sz w:val="22"/>
          <w:szCs w:val="22"/>
        </w:rPr>
        <w:t xml:space="preserve">, a range of different </w:t>
      </w:r>
      <w:r w:rsidR="00A15B59" w:rsidRPr="00C8789D">
        <w:rPr>
          <w:rFonts w:asciiTheme="majorBidi" w:hAnsiTheme="majorBidi" w:cstheme="majorBidi"/>
          <w:sz w:val="22"/>
          <w:szCs w:val="22"/>
        </w:rPr>
        <w:t xml:space="preserve">data </w:t>
      </w:r>
      <w:r w:rsidR="00A41AA5" w:rsidRPr="00C8789D">
        <w:rPr>
          <w:rFonts w:asciiTheme="majorBidi" w:hAnsiTheme="majorBidi" w:cstheme="majorBidi"/>
          <w:sz w:val="22"/>
          <w:szCs w:val="22"/>
        </w:rPr>
        <w:t xml:space="preserve">frequencies </w:t>
      </w:r>
      <w:r w:rsidR="00B418C3" w:rsidRPr="00C8789D">
        <w:rPr>
          <w:rFonts w:asciiTheme="majorBidi" w:hAnsiTheme="majorBidi" w:cstheme="majorBidi"/>
          <w:sz w:val="22"/>
          <w:szCs w:val="22"/>
        </w:rPr>
        <w:t xml:space="preserve">have been </w:t>
      </w:r>
      <w:r w:rsidR="00A15B59" w:rsidRPr="00C8789D">
        <w:rPr>
          <w:rFonts w:asciiTheme="majorBidi" w:hAnsiTheme="majorBidi" w:cstheme="majorBidi"/>
          <w:sz w:val="22"/>
          <w:szCs w:val="22"/>
        </w:rPr>
        <w:t>used</w:t>
      </w:r>
      <w:r w:rsidR="00A41AA5" w:rsidRPr="00C8789D">
        <w:rPr>
          <w:rFonts w:asciiTheme="majorBidi" w:hAnsiTheme="majorBidi" w:cstheme="majorBidi"/>
          <w:sz w:val="22"/>
          <w:szCs w:val="22"/>
        </w:rPr>
        <w:t xml:space="preserve"> to model the relationship between gold and other assets</w:t>
      </w:r>
      <w:r w:rsidR="00A15B59" w:rsidRPr="00C8789D">
        <w:rPr>
          <w:rFonts w:asciiTheme="majorBidi" w:hAnsiTheme="majorBidi" w:cstheme="majorBidi"/>
          <w:sz w:val="22"/>
          <w:szCs w:val="22"/>
        </w:rPr>
        <w:t xml:space="preserve">, </w:t>
      </w:r>
      <w:r w:rsidR="003A6252">
        <w:rPr>
          <w:rFonts w:asciiTheme="majorBidi" w:hAnsiTheme="majorBidi" w:cstheme="majorBidi"/>
          <w:sz w:val="22"/>
          <w:szCs w:val="22"/>
        </w:rPr>
        <w:t xml:space="preserve">including </w:t>
      </w:r>
      <w:r w:rsidR="00B9370C">
        <w:rPr>
          <w:rFonts w:asciiTheme="majorBidi" w:hAnsiTheme="majorBidi" w:cstheme="majorBidi"/>
          <w:sz w:val="22"/>
          <w:szCs w:val="22"/>
        </w:rPr>
        <w:t xml:space="preserve">data at </w:t>
      </w:r>
      <w:r w:rsidR="00A15B59" w:rsidRPr="00C8789D">
        <w:rPr>
          <w:rFonts w:asciiTheme="majorBidi" w:hAnsiTheme="majorBidi" w:cstheme="majorBidi"/>
          <w:sz w:val="22"/>
          <w:szCs w:val="22"/>
        </w:rPr>
        <w:t>daily (</w:t>
      </w:r>
      <w:r w:rsidR="00B418C3" w:rsidRPr="00C8789D">
        <w:rPr>
          <w:rFonts w:asciiTheme="majorBidi" w:hAnsiTheme="majorBidi" w:cstheme="majorBidi"/>
          <w:sz w:val="22"/>
          <w:szCs w:val="22"/>
        </w:rPr>
        <w:t>Baur and Lucey 2010, Wang 201</w:t>
      </w:r>
      <w:r w:rsidR="00875779" w:rsidRPr="00C8789D">
        <w:rPr>
          <w:rFonts w:asciiTheme="majorBidi" w:hAnsiTheme="majorBidi" w:cstheme="majorBidi"/>
          <w:sz w:val="22"/>
          <w:szCs w:val="22"/>
        </w:rPr>
        <w:t>3</w:t>
      </w:r>
      <w:r w:rsidR="00A15B59" w:rsidRPr="00C8789D">
        <w:rPr>
          <w:rFonts w:asciiTheme="majorBidi" w:hAnsiTheme="majorBidi" w:cstheme="majorBidi"/>
          <w:sz w:val="22"/>
          <w:szCs w:val="22"/>
        </w:rPr>
        <w:t>), weekly (</w:t>
      </w:r>
      <w:r w:rsidR="00B418C3" w:rsidRPr="00C8789D">
        <w:rPr>
          <w:rFonts w:asciiTheme="majorBidi" w:hAnsiTheme="majorBidi" w:cstheme="majorBidi"/>
          <w:sz w:val="22"/>
          <w:szCs w:val="22"/>
        </w:rPr>
        <w:t>Capie 2005, Joy 2011, Reboredo 2013</w:t>
      </w:r>
      <w:r w:rsidR="00A15B59" w:rsidRPr="00C8789D">
        <w:rPr>
          <w:rFonts w:asciiTheme="majorBidi" w:hAnsiTheme="majorBidi" w:cstheme="majorBidi"/>
          <w:sz w:val="22"/>
          <w:szCs w:val="22"/>
        </w:rPr>
        <w:t xml:space="preserve">), </w:t>
      </w:r>
      <w:r w:rsidR="00B9370C">
        <w:rPr>
          <w:rFonts w:asciiTheme="majorBidi" w:hAnsiTheme="majorBidi" w:cstheme="majorBidi"/>
          <w:sz w:val="22"/>
          <w:szCs w:val="22"/>
        </w:rPr>
        <w:t xml:space="preserve">and </w:t>
      </w:r>
      <w:r w:rsidR="00A15B59" w:rsidRPr="00C8789D">
        <w:rPr>
          <w:rFonts w:asciiTheme="majorBidi" w:hAnsiTheme="majorBidi" w:cstheme="majorBidi"/>
          <w:sz w:val="22"/>
          <w:szCs w:val="22"/>
        </w:rPr>
        <w:t xml:space="preserve">monthly </w:t>
      </w:r>
      <w:r w:rsidR="00B9370C">
        <w:rPr>
          <w:rFonts w:asciiTheme="majorBidi" w:hAnsiTheme="majorBidi" w:cstheme="majorBidi"/>
          <w:sz w:val="22"/>
          <w:szCs w:val="22"/>
        </w:rPr>
        <w:t xml:space="preserve">frequencies </w:t>
      </w:r>
      <w:r w:rsidR="00A15B59" w:rsidRPr="00C8789D">
        <w:rPr>
          <w:rFonts w:asciiTheme="majorBidi" w:hAnsiTheme="majorBidi" w:cstheme="majorBidi"/>
          <w:sz w:val="22"/>
          <w:szCs w:val="22"/>
        </w:rPr>
        <w:t>(</w:t>
      </w:r>
      <w:r w:rsidR="00B418C3" w:rsidRPr="00C8789D">
        <w:rPr>
          <w:rFonts w:asciiTheme="majorBidi" w:hAnsiTheme="majorBidi" w:cstheme="majorBidi"/>
          <w:sz w:val="22"/>
          <w:szCs w:val="22"/>
        </w:rPr>
        <w:t>Akbar 2019</w:t>
      </w:r>
      <w:r w:rsidRPr="00C8789D">
        <w:rPr>
          <w:rFonts w:asciiTheme="majorBidi" w:hAnsiTheme="majorBidi" w:cstheme="majorBidi"/>
          <w:sz w:val="22"/>
          <w:szCs w:val="22"/>
        </w:rPr>
        <w:t>, Iqbal 2017</w:t>
      </w:r>
      <w:r w:rsidR="00A15B59" w:rsidRPr="00C8789D">
        <w:rPr>
          <w:rFonts w:asciiTheme="majorBidi" w:hAnsiTheme="majorBidi" w:cstheme="majorBidi"/>
          <w:sz w:val="22"/>
          <w:szCs w:val="22"/>
        </w:rPr>
        <w:t xml:space="preserve">). </w:t>
      </w:r>
      <w:r w:rsidR="00032030" w:rsidRPr="00C8789D">
        <w:rPr>
          <w:rFonts w:asciiTheme="majorBidi" w:hAnsiTheme="majorBidi" w:cstheme="majorBidi"/>
          <w:sz w:val="22"/>
          <w:szCs w:val="22"/>
        </w:rPr>
        <w:t xml:space="preserve">This raises the question as to whether the use </w:t>
      </w:r>
      <w:r w:rsidR="00395237" w:rsidRPr="00C8789D">
        <w:rPr>
          <w:rFonts w:asciiTheme="majorBidi" w:hAnsiTheme="majorBidi" w:cstheme="majorBidi"/>
          <w:sz w:val="22"/>
          <w:szCs w:val="22"/>
        </w:rPr>
        <w:t xml:space="preserve">of different </w:t>
      </w:r>
      <w:r w:rsidR="00032030" w:rsidRPr="00C8789D">
        <w:rPr>
          <w:rFonts w:asciiTheme="majorBidi" w:hAnsiTheme="majorBidi" w:cstheme="majorBidi"/>
          <w:sz w:val="22"/>
          <w:szCs w:val="22"/>
        </w:rPr>
        <w:t>frequencies plays a role in the different</w:t>
      </w:r>
      <w:r w:rsidR="00917F58" w:rsidRPr="00C8789D">
        <w:rPr>
          <w:rFonts w:asciiTheme="majorBidi" w:hAnsiTheme="majorBidi" w:cstheme="majorBidi"/>
          <w:sz w:val="22"/>
          <w:szCs w:val="22"/>
        </w:rPr>
        <w:t xml:space="preserve"> (</w:t>
      </w:r>
      <w:r w:rsidR="00032030" w:rsidRPr="00C8789D">
        <w:rPr>
          <w:rFonts w:asciiTheme="majorBidi" w:hAnsiTheme="majorBidi" w:cstheme="majorBidi"/>
          <w:sz w:val="22"/>
          <w:szCs w:val="22"/>
        </w:rPr>
        <w:t>at times contradictory</w:t>
      </w:r>
      <w:r w:rsidR="00917F58" w:rsidRPr="00C8789D">
        <w:rPr>
          <w:rFonts w:asciiTheme="majorBidi" w:hAnsiTheme="majorBidi" w:cstheme="majorBidi"/>
          <w:sz w:val="22"/>
          <w:szCs w:val="22"/>
        </w:rPr>
        <w:t xml:space="preserve">) </w:t>
      </w:r>
      <w:r w:rsidR="00032030" w:rsidRPr="00C8789D">
        <w:rPr>
          <w:rFonts w:asciiTheme="majorBidi" w:hAnsiTheme="majorBidi" w:cstheme="majorBidi"/>
          <w:sz w:val="22"/>
          <w:szCs w:val="22"/>
        </w:rPr>
        <w:t xml:space="preserve">findings </w:t>
      </w:r>
      <w:r w:rsidR="00624133" w:rsidRPr="00C8789D">
        <w:rPr>
          <w:rFonts w:asciiTheme="majorBidi" w:hAnsiTheme="majorBidi" w:cstheme="majorBidi"/>
          <w:sz w:val="22"/>
          <w:szCs w:val="22"/>
        </w:rPr>
        <w:t xml:space="preserve">on </w:t>
      </w:r>
      <w:r w:rsidR="00032030" w:rsidRPr="00C8789D">
        <w:rPr>
          <w:rFonts w:asciiTheme="majorBidi" w:hAnsiTheme="majorBidi" w:cstheme="majorBidi"/>
          <w:sz w:val="22"/>
          <w:szCs w:val="22"/>
        </w:rPr>
        <w:t>gold price behaviour in financial markets.</w:t>
      </w:r>
    </w:p>
    <w:p w14:paraId="5CAD759F" w14:textId="707E7BAE" w:rsidR="000E777A" w:rsidRPr="00C8789D" w:rsidRDefault="005214AA" w:rsidP="00741BD3">
      <w:pPr>
        <w:widowControl w:val="0"/>
        <w:spacing w:before="120"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lang w:eastAsia="zh-CN"/>
        </w:rPr>
        <w:t xml:space="preserve">This project </w:t>
      </w:r>
      <w:r w:rsidR="00CE0D06" w:rsidRPr="00C8789D">
        <w:rPr>
          <w:rFonts w:asciiTheme="majorBidi" w:eastAsia="SimSun" w:hAnsiTheme="majorBidi" w:cstheme="majorBidi"/>
          <w:kern w:val="2"/>
          <w:sz w:val="22"/>
          <w:szCs w:val="22"/>
          <w:lang w:eastAsia="zh-CN"/>
        </w:rPr>
        <w:t xml:space="preserve">will </w:t>
      </w:r>
      <w:r w:rsidR="00917F58" w:rsidRPr="00C8789D">
        <w:rPr>
          <w:rFonts w:asciiTheme="majorBidi" w:eastAsia="SimSun" w:hAnsiTheme="majorBidi" w:cstheme="majorBidi"/>
          <w:kern w:val="2"/>
          <w:sz w:val="22"/>
          <w:szCs w:val="22"/>
          <w:lang w:eastAsia="zh-CN"/>
        </w:rPr>
        <w:t xml:space="preserve">evaluate </w:t>
      </w:r>
      <w:r w:rsidR="00313150" w:rsidRPr="00C8789D">
        <w:rPr>
          <w:rFonts w:asciiTheme="majorBidi" w:eastAsia="SimSun" w:hAnsiTheme="majorBidi" w:cstheme="majorBidi"/>
          <w:kern w:val="2"/>
          <w:sz w:val="22"/>
          <w:szCs w:val="22"/>
          <w:lang w:eastAsia="zh-CN"/>
        </w:rPr>
        <w:t xml:space="preserve">the </w:t>
      </w:r>
      <w:r w:rsidR="00917F58" w:rsidRPr="00C8789D">
        <w:rPr>
          <w:rFonts w:asciiTheme="majorBidi" w:eastAsia="SimSun" w:hAnsiTheme="majorBidi" w:cstheme="majorBidi"/>
          <w:kern w:val="2"/>
          <w:sz w:val="22"/>
          <w:szCs w:val="22"/>
          <w:lang w:eastAsia="zh-CN"/>
        </w:rPr>
        <w:t xml:space="preserve">safe haven status </w:t>
      </w:r>
      <w:r w:rsidR="00313150" w:rsidRPr="00C8789D">
        <w:rPr>
          <w:rFonts w:asciiTheme="majorBidi" w:eastAsia="SimSun" w:hAnsiTheme="majorBidi" w:cstheme="majorBidi"/>
          <w:kern w:val="2"/>
          <w:sz w:val="22"/>
          <w:szCs w:val="22"/>
          <w:lang w:eastAsia="zh-CN"/>
        </w:rPr>
        <w:t xml:space="preserve">of gold </w:t>
      </w:r>
      <w:r w:rsidR="00917F58" w:rsidRPr="00C8789D">
        <w:rPr>
          <w:rFonts w:asciiTheme="majorBidi" w:eastAsia="SimSun" w:hAnsiTheme="majorBidi" w:cstheme="majorBidi"/>
          <w:kern w:val="2"/>
          <w:sz w:val="22"/>
          <w:szCs w:val="22"/>
          <w:lang w:eastAsia="zh-CN"/>
        </w:rPr>
        <w:t xml:space="preserve">according to </w:t>
      </w:r>
      <w:r w:rsidR="00CE0D06" w:rsidRPr="00C8789D">
        <w:rPr>
          <w:rFonts w:asciiTheme="majorBidi" w:eastAsia="SimSun" w:hAnsiTheme="majorBidi" w:cstheme="majorBidi"/>
          <w:kern w:val="2"/>
          <w:sz w:val="22"/>
          <w:szCs w:val="22"/>
          <w:lang w:eastAsia="zh-CN"/>
        </w:rPr>
        <w:t xml:space="preserve">Baur and Lucey’s definition, namely “an asset that is uncorrelated or negatively correlated with another asset or portfolio in times of market stress or turmoil” (Baur and Lucey 2010). </w:t>
      </w:r>
      <w:r w:rsidR="00F12B49" w:rsidRPr="00C8789D">
        <w:rPr>
          <w:rFonts w:asciiTheme="majorBidi" w:eastAsia="SimSun" w:hAnsiTheme="majorBidi" w:cstheme="majorBidi"/>
          <w:kern w:val="2"/>
          <w:sz w:val="22"/>
          <w:szCs w:val="22"/>
          <w:lang w:eastAsia="zh-CN"/>
        </w:rPr>
        <w:t>To this end, t</w:t>
      </w:r>
      <w:r w:rsidRPr="00C8789D">
        <w:rPr>
          <w:rFonts w:asciiTheme="majorBidi" w:eastAsia="SimSun" w:hAnsiTheme="majorBidi" w:cstheme="majorBidi"/>
          <w:kern w:val="2"/>
          <w:sz w:val="22"/>
          <w:szCs w:val="22"/>
          <w:lang w:eastAsia="zh-CN"/>
        </w:rPr>
        <w:t xml:space="preserve">hree different data </w:t>
      </w:r>
      <w:r w:rsidR="00741BD3">
        <w:rPr>
          <w:rFonts w:asciiTheme="majorBidi" w:eastAsia="SimSun" w:hAnsiTheme="majorBidi" w:cstheme="majorBidi"/>
          <w:kern w:val="2"/>
          <w:sz w:val="22"/>
          <w:szCs w:val="22"/>
          <w:lang w:eastAsia="zh-CN"/>
        </w:rPr>
        <w:t xml:space="preserve">frequencies </w:t>
      </w:r>
      <w:r w:rsidRPr="00C8789D">
        <w:rPr>
          <w:rFonts w:asciiTheme="majorBidi" w:eastAsia="SimSun" w:hAnsiTheme="majorBidi" w:cstheme="majorBidi"/>
          <w:kern w:val="2"/>
          <w:sz w:val="22"/>
          <w:szCs w:val="22"/>
          <w:lang w:eastAsia="zh-CN"/>
        </w:rPr>
        <w:t xml:space="preserve">(daily, weekly, and monthly) </w:t>
      </w:r>
      <w:r w:rsidR="00CE0D06" w:rsidRPr="00C8789D">
        <w:rPr>
          <w:rFonts w:asciiTheme="majorBidi" w:eastAsia="SimSun" w:hAnsiTheme="majorBidi" w:cstheme="majorBidi"/>
          <w:kern w:val="2"/>
          <w:sz w:val="22"/>
          <w:szCs w:val="22"/>
          <w:lang w:eastAsia="zh-CN"/>
        </w:rPr>
        <w:t xml:space="preserve">will be used </w:t>
      </w:r>
      <w:r w:rsidRPr="00C8789D">
        <w:rPr>
          <w:rFonts w:asciiTheme="majorBidi" w:eastAsia="SimSun" w:hAnsiTheme="majorBidi" w:cstheme="majorBidi"/>
          <w:kern w:val="2"/>
          <w:sz w:val="22"/>
          <w:szCs w:val="22"/>
          <w:lang w:eastAsia="zh-CN"/>
        </w:rPr>
        <w:t xml:space="preserve">to test the hypothesis that gold </w:t>
      </w:r>
      <w:r w:rsidR="00355D72" w:rsidRPr="00C8789D">
        <w:rPr>
          <w:rFonts w:asciiTheme="majorBidi" w:eastAsia="SimSun" w:hAnsiTheme="majorBidi" w:cstheme="majorBidi"/>
          <w:kern w:val="2"/>
          <w:sz w:val="22"/>
          <w:szCs w:val="22"/>
          <w:lang w:eastAsia="zh-CN"/>
        </w:rPr>
        <w:t xml:space="preserve">acts as </w:t>
      </w:r>
      <w:r w:rsidRPr="00C8789D">
        <w:rPr>
          <w:rFonts w:asciiTheme="majorBidi" w:eastAsia="SimSun" w:hAnsiTheme="majorBidi" w:cstheme="majorBidi"/>
          <w:kern w:val="2"/>
          <w:sz w:val="22"/>
          <w:szCs w:val="22"/>
          <w:lang w:eastAsia="zh-CN"/>
        </w:rPr>
        <w:t>a safe haven during financial crises</w:t>
      </w:r>
      <w:r w:rsidR="00CE0D06" w:rsidRPr="00C8789D">
        <w:rPr>
          <w:rFonts w:asciiTheme="majorBidi" w:eastAsia="SimSun" w:hAnsiTheme="majorBidi" w:cstheme="majorBidi"/>
          <w:kern w:val="2"/>
          <w:sz w:val="22"/>
          <w:szCs w:val="22"/>
          <w:lang w:eastAsia="zh-CN"/>
        </w:rPr>
        <w:t xml:space="preserve"> in </w:t>
      </w:r>
      <w:r w:rsidR="00A6761D" w:rsidRPr="00C8789D">
        <w:rPr>
          <w:rFonts w:asciiTheme="majorBidi" w:eastAsia="SimSun" w:hAnsiTheme="majorBidi" w:cstheme="majorBidi"/>
          <w:kern w:val="2"/>
          <w:sz w:val="22"/>
          <w:szCs w:val="22"/>
          <w:lang w:eastAsia="zh-CN"/>
        </w:rPr>
        <w:t xml:space="preserve">the </w:t>
      </w:r>
      <w:r w:rsidR="00CE0D06" w:rsidRPr="00C8789D">
        <w:rPr>
          <w:rFonts w:asciiTheme="majorBidi" w:eastAsia="SimSun" w:hAnsiTheme="majorBidi" w:cstheme="majorBidi"/>
          <w:kern w:val="2"/>
          <w:sz w:val="22"/>
          <w:szCs w:val="22"/>
          <w:lang w:eastAsia="zh-CN"/>
        </w:rPr>
        <w:t>US</w:t>
      </w:r>
      <w:r w:rsidR="00A41AA5" w:rsidRPr="00C8789D">
        <w:rPr>
          <w:rFonts w:asciiTheme="majorBidi" w:eastAsia="SimSun" w:hAnsiTheme="majorBidi" w:cstheme="majorBidi"/>
          <w:kern w:val="2"/>
          <w:sz w:val="22"/>
          <w:szCs w:val="22"/>
          <w:lang w:eastAsia="zh-CN"/>
        </w:rPr>
        <w:t>.</w:t>
      </w:r>
    </w:p>
    <w:p w14:paraId="55CD0E51" w14:textId="74FEA2D8" w:rsidR="00EF2CB4" w:rsidRPr="00C8789D" w:rsidRDefault="003A34C8" w:rsidP="000D7F50">
      <w:pPr>
        <w:pStyle w:val="Ttulo1"/>
        <w:spacing w:line="480" w:lineRule="auto"/>
        <w:rPr>
          <w:rFonts w:asciiTheme="majorBidi" w:eastAsia="SimSun" w:hAnsiTheme="majorBidi"/>
          <w:sz w:val="22"/>
          <w:szCs w:val="22"/>
          <w:shd w:val="clear" w:color="auto" w:fill="FFFFFF"/>
          <w:lang w:eastAsia="zh-CN"/>
        </w:rPr>
      </w:pPr>
      <w:bookmarkStart w:id="3" w:name="_Toc103542227"/>
      <w:r w:rsidRPr="00C8789D">
        <w:rPr>
          <w:rFonts w:asciiTheme="majorBidi" w:eastAsia="SimSun" w:hAnsiTheme="majorBidi"/>
          <w:sz w:val="22"/>
          <w:szCs w:val="22"/>
          <w:shd w:val="clear" w:color="auto" w:fill="FFFFFF"/>
          <w:lang w:eastAsia="zh-CN"/>
        </w:rPr>
        <w:t>3. DATA</w:t>
      </w:r>
      <w:bookmarkEnd w:id="3"/>
    </w:p>
    <w:p w14:paraId="790A6647" w14:textId="10A2CEDE" w:rsidR="00097044" w:rsidRPr="00C8789D" w:rsidRDefault="00097044" w:rsidP="000D7F50">
      <w:pPr>
        <w:keepNext/>
        <w:keepLines/>
        <w:spacing w:before="120" w:after="120" w:line="480" w:lineRule="auto"/>
        <w:jc w:val="both"/>
        <w:rPr>
          <w:rFonts w:asciiTheme="majorBidi" w:eastAsia="SimSun" w:hAnsiTheme="majorBidi" w:cstheme="majorBidi"/>
          <w:b/>
          <w:bCs/>
          <w:kern w:val="2"/>
          <w:sz w:val="22"/>
          <w:szCs w:val="22"/>
          <w:shd w:val="clear" w:color="auto" w:fill="FFFFFF"/>
          <w:lang w:eastAsia="zh-CN"/>
        </w:rPr>
      </w:pPr>
      <w:r w:rsidRPr="00C8789D">
        <w:rPr>
          <w:rFonts w:asciiTheme="majorBidi" w:eastAsia="SimSun" w:hAnsiTheme="majorBidi" w:cstheme="majorBidi"/>
          <w:b/>
          <w:bCs/>
          <w:kern w:val="2"/>
          <w:sz w:val="22"/>
          <w:szCs w:val="22"/>
          <w:shd w:val="clear" w:color="auto" w:fill="FFFFFF"/>
          <w:lang w:eastAsia="zh-CN"/>
        </w:rPr>
        <w:t>3.</w:t>
      </w:r>
      <w:r w:rsidR="00942506" w:rsidRPr="00C8789D">
        <w:rPr>
          <w:rFonts w:asciiTheme="majorBidi" w:eastAsia="SimSun" w:hAnsiTheme="majorBidi" w:cstheme="majorBidi"/>
          <w:b/>
          <w:bCs/>
          <w:kern w:val="2"/>
          <w:sz w:val="22"/>
          <w:szCs w:val="22"/>
          <w:shd w:val="clear" w:color="auto" w:fill="FFFFFF"/>
          <w:lang w:eastAsia="zh-CN"/>
        </w:rPr>
        <w:t>1.</w:t>
      </w:r>
      <w:r w:rsidRPr="00C8789D">
        <w:rPr>
          <w:rFonts w:asciiTheme="majorBidi" w:eastAsia="SimSun" w:hAnsiTheme="majorBidi" w:cstheme="majorBidi"/>
          <w:b/>
          <w:bCs/>
          <w:kern w:val="2"/>
          <w:sz w:val="22"/>
          <w:szCs w:val="22"/>
          <w:shd w:val="clear" w:color="auto" w:fill="FFFFFF"/>
          <w:lang w:eastAsia="zh-CN"/>
        </w:rPr>
        <w:t xml:space="preserve"> </w:t>
      </w:r>
      <w:r w:rsidR="008D19B4" w:rsidRPr="00C8789D">
        <w:rPr>
          <w:rFonts w:asciiTheme="majorBidi" w:eastAsia="SimSun" w:hAnsiTheme="majorBidi" w:cstheme="majorBidi"/>
          <w:b/>
          <w:bCs/>
          <w:kern w:val="2"/>
          <w:sz w:val="22"/>
          <w:szCs w:val="22"/>
          <w:shd w:val="clear" w:color="auto" w:fill="FFFFFF"/>
          <w:lang w:eastAsia="zh-CN"/>
        </w:rPr>
        <w:t>US recessions</w:t>
      </w:r>
    </w:p>
    <w:p w14:paraId="3DFE726E" w14:textId="21E2510D" w:rsidR="00095A72" w:rsidRPr="00C8789D" w:rsidRDefault="008D19B4" w:rsidP="000D7F50">
      <w:pPr>
        <w:keepNext/>
        <w:keepLines/>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This project analyse</w:t>
      </w:r>
      <w:r w:rsidR="0020496E" w:rsidRPr="00C8789D">
        <w:rPr>
          <w:rFonts w:asciiTheme="majorBidi" w:eastAsia="SimSun" w:hAnsiTheme="majorBidi" w:cstheme="majorBidi"/>
          <w:kern w:val="2"/>
          <w:sz w:val="22"/>
          <w:szCs w:val="22"/>
          <w:shd w:val="clear" w:color="auto" w:fill="FFFFFF"/>
          <w:lang w:eastAsia="zh-CN"/>
        </w:rPr>
        <w:t>s</w:t>
      </w:r>
      <w:r w:rsidRPr="00C8789D">
        <w:rPr>
          <w:rFonts w:asciiTheme="majorBidi" w:eastAsia="SimSun" w:hAnsiTheme="majorBidi" w:cstheme="majorBidi"/>
          <w:kern w:val="2"/>
          <w:sz w:val="22"/>
          <w:szCs w:val="22"/>
          <w:shd w:val="clear" w:color="auto" w:fill="FFFFFF"/>
          <w:lang w:eastAsia="zh-CN"/>
        </w:rPr>
        <w:t xml:space="preserve"> </w:t>
      </w:r>
      <w:r w:rsidR="003E5D51" w:rsidRPr="00C8789D">
        <w:rPr>
          <w:rFonts w:asciiTheme="majorBidi" w:eastAsia="SimSun" w:hAnsiTheme="majorBidi" w:cstheme="majorBidi"/>
          <w:kern w:val="2"/>
          <w:sz w:val="22"/>
          <w:szCs w:val="22"/>
          <w:shd w:val="clear" w:color="auto" w:fill="FFFFFF"/>
          <w:lang w:eastAsia="zh-CN"/>
        </w:rPr>
        <w:t xml:space="preserve">financial </w:t>
      </w:r>
      <w:r w:rsidRPr="00C8789D">
        <w:rPr>
          <w:rFonts w:asciiTheme="majorBidi" w:eastAsia="SimSun" w:hAnsiTheme="majorBidi" w:cstheme="majorBidi"/>
          <w:kern w:val="2"/>
          <w:sz w:val="22"/>
          <w:szCs w:val="22"/>
          <w:shd w:val="clear" w:color="auto" w:fill="FFFFFF"/>
          <w:lang w:eastAsia="zh-CN"/>
        </w:rPr>
        <w:t xml:space="preserve">data within recessionary periods only. </w:t>
      </w:r>
      <w:r w:rsidR="00527FB9" w:rsidRPr="00C8789D">
        <w:rPr>
          <w:rFonts w:asciiTheme="majorBidi" w:eastAsia="SimSun" w:hAnsiTheme="majorBidi" w:cstheme="majorBidi"/>
          <w:kern w:val="2"/>
          <w:sz w:val="22"/>
          <w:szCs w:val="22"/>
          <w:shd w:val="clear" w:color="auto" w:fill="FFFFFF"/>
          <w:lang w:eastAsia="zh-CN"/>
        </w:rPr>
        <w:t>E</w:t>
      </w:r>
      <w:r w:rsidRPr="00C8789D">
        <w:rPr>
          <w:rFonts w:asciiTheme="majorBidi" w:eastAsia="SimSun" w:hAnsiTheme="majorBidi" w:cstheme="majorBidi"/>
          <w:kern w:val="2"/>
          <w:sz w:val="22"/>
          <w:szCs w:val="22"/>
          <w:shd w:val="clear" w:color="auto" w:fill="FFFFFF"/>
          <w:lang w:eastAsia="zh-CN"/>
        </w:rPr>
        <w:t>ight recessionary periods</w:t>
      </w:r>
      <w:r w:rsidR="00CC3C47" w:rsidRPr="00C8789D">
        <w:rPr>
          <w:rFonts w:asciiTheme="majorBidi" w:eastAsia="SimSun" w:hAnsiTheme="majorBidi" w:cstheme="majorBidi"/>
          <w:kern w:val="2"/>
          <w:sz w:val="22"/>
          <w:szCs w:val="22"/>
          <w:shd w:val="clear" w:color="auto" w:fill="FFFFFF"/>
          <w:lang w:eastAsia="zh-CN"/>
        </w:rPr>
        <w:t xml:space="preserve">, as defined by the National Bureau of Economic Research (NBER), </w:t>
      </w:r>
      <w:r w:rsidR="00527FB9" w:rsidRPr="00C8789D">
        <w:rPr>
          <w:rFonts w:asciiTheme="majorBidi" w:eastAsia="SimSun" w:hAnsiTheme="majorBidi" w:cstheme="majorBidi"/>
          <w:kern w:val="2"/>
          <w:sz w:val="22"/>
          <w:szCs w:val="22"/>
          <w:shd w:val="clear" w:color="auto" w:fill="FFFFFF"/>
          <w:lang w:eastAsia="zh-CN"/>
        </w:rPr>
        <w:t xml:space="preserve">in </w:t>
      </w:r>
      <w:r w:rsidR="00CC3C47" w:rsidRPr="00C8789D">
        <w:rPr>
          <w:rFonts w:asciiTheme="majorBidi" w:eastAsia="SimSun" w:hAnsiTheme="majorBidi" w:cstheme="majorBidi"/>
          <w:kern w:val="2"/>
          <w:sz w:val="22"/>
          <w:szCs w:val="22"/>
          <w:shd w:val="clear" w:color="auto" w:fill="FFFFFF"/>
          <w:lang w:eastAsia="zh-CN"/>
        </w:rPr>
        <w:t xml:space="preserve">the US throughout </w:t>
      </w:r>
      <w:r w:rsidR="00527FB9" w:rsidRPr="00C8789D">
        <w:rPr>
          <w:rFonts w:asciiTheme="majorBidi" w:eastAsia="SimSun" w:hAnsiTheme="majorBidi" w:cstheme="majorBidi"/>
          <w:kern w:val="2"/>
          <w:sz w:val="22"/>
          <w:szCs w:val="22"/>
          <w:shd w:val="clear" w:color="auto" w:fill="FFFFFF"/>
          <w:lang w:eastAsia="zh-CN"/>
        </w:rPr>
        <w:t>the 20</w:t>
      </w:r>
      <w:r w:rsidR="00527FB9" w:rsidRPr="00C8789D">
        <w:rPr>
          <w:rFonts w:asciiTheme="majorBidi" w:eastAsia="SimSun" w:hAnsiTheme="majorBidi" w:cstheme="majorBidi"/>
          <w:kern w:val="2"/>
          <w:sz w:val="22"/>
          <w:szCs w:val="22"/>
          <w:shd w:val="clear" w:color="auto" w:fill="FFFFFF"/>
          <w:vertAlign w:val="superscript"/>
          <w:lang w:eastAsia="zh-CN"/>
        </w:rPr>
        <w:t>th</w:t>
      </w:r>
      <w:r w:rsidR="00527FB9" w:rsidRPr="00C8789D">
        <w:rPr>
          <w:rFonts w:asciiTheme="majorBidi" w:eastAsia="SimSun" w:hAnsiTheme="majorBidi" w:cstheme="majorBidi"/>
          <w:kern w:val="2"/>
          <w:sz w:val="22"/>
          <w:szCs w:val="22"/>
          <w:shd w:val="clear" w:color="auto" w:fill="FFFFFF"/>
          <w:lang w:eastAsia="zh-CN"/>
        </w:rPr>
        <w:t xml:space="preserve"> century</w:t>
      </w:r>
      <w:r w:rsidR="00976F17">
        <w:rPr>
          <w:rFonts w:asciiTheme="majorBidi" w:eastAsia="SimSun" w:hAnsiTheme="majorBidi" w:cstheme="majorBidi"/>
          <w:kern w:val="2"/>
          <w:sz w:val="22"/>
          <w:szCs w:val="22"/>
          <w:shd w:val="clear" w:color="auto" w:fill="FFFFFF"/>
          <w:lang w:eastAsia="zh-CN"/>
        </w:rPr>
        <w:t>,</w:t>
      </w:r>
      <w:r w:rsidR="00527FB9" w:rsidRPr="00C8789D">
        <w:rPr>
          <w:rFonts w:asciiTheme="majorBidi" w:eastAsia="SimSun" w:hAnsiTheme="majorBidi" w:cstheme="majorBidi"/>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 xml:space="preserve">were </w:t>
      </w:r>
      <w:r w:rsidR="00527FB9" w:rsidRPr="00C8789D">
        <w:rPr>
          <w:rFonts w:asciiTheme="majorBidi" w:eastAsia="SimSun" w:hAnsiTheme="majorBidi" w:cstheme="majorBidi"/>
          <w:kern w:val="2"/>
          <w:sz w:val="22"/>
          <w:szCs w:val="22"/>
          <w:shd w:val="clear" w:color="auto" w:fill="FFFFFF"/>
          <w:lang w:eastAsia="zh-CN"/>
        </w:rPr>
        <w:t xml:space="preserve">chosen </w:t>
      </w:r>
      <w:r w:rsidRPr="00C8789D">
        <w:rPr>
          <w:rFonts w:asciiTheme="majorBidi" w:eastAsia="SimSun" w:hAnsiTheme="majorBidi" w:cstheme="majorBidi"/>
          <w:kern w:val="2"/>
          <w:sz w:val="22"/>
          <w:szCs w:val="22"/>
          <w:shd w:val="clear" w:color="auto" w:fill="FFFFFF"/>
          <w:lang w:eastAsia="zh-CN"/>
        </w:rPr>
        <w:t xml:space="preserve">for the analysis of gold and </w:t>
      </w:r>
      <w:r w:rsidR="005E42A1" w:rsidRPr="00C8789D">
        <w:rPr>
          <w:rFonts w:asciiTheme="majorBidi" w:eastAsia="SimSun" w:hAnsiTheme="majorBidi" w:cstheme="majorBidi"/>
          <w:kern w:val="2"/>
          <w:sz w:val="22"/>
          <w:szCs w:val="22"/>
          <w:shd w:val="clear" w:color="auto" w:fill="FFFFFF"/>
          <w:lang w:eastAsia="zh-CN"/>
        </w:rPr>
        <w:t>S&amp;P</w:t>
      </w:r>
      <w:r w:rsidR="00E5516E" w:rsidRPr="00C8789D">
        <w:rPr>
          <w:rFonts w:asciiTheme="majorBidi" w:eastAsia="SimSun" w:hAnsiTheme="majorBidi" w:cstheme="majorBidi"/>
          <w:kern w:val="2"/>
          <w:sz w:val="22"/>
          <w:szCs w:val="22"/>
          <w:shd w:val="clear" w:color="auto" w:fill="FFFFFF"/>
          <w:lang w:eastAsia="zh-CN"/>
        </w:rPr>
        <w:t xml:space="preserve"> </w:t>
      </w:r>
      <w:r w:rsidR="005E42A1" w:rsidRPr="00C8789D">
        <w:rPr>
          <w:rFonts w:asciiTheme="majorBidi" w:eastAsia="SimSun" w:hAnsiTheme="majorBidi" w:cstheme="majorBidi"/>
          <w:kern w:val="2"/>
          <w:sz w:val="22"/>
          <w:szCs w:val="22"/>
          <w:shd w:val="clear" w:color="auto" w:fill="FFFFFF"/>
          <w:lang w:eastAsia="zh-CN"/>
        </w:rPr>
        <w:t xml:space="preserve">500 </w:t>
      </w:r>
      <w:r w:rsidRPr="00C8789D">
        <w:rPr>
          <w:rFonts w:asciiTheme="majorBidi" w:eastAsia="SimSun" w:hAnsiTheme="majorBidi" w:cstheme="majorBidi"/>
          <w:kern w:val="2"/>
          <w:sz w:val="22"/>
          <w:szCs w:val="22"/>
          <w:shd w:val="clear" w:color="auto" w:fill="FFFFFF"/>
          <w:lang w:eastAsia="zh-CN"/>
        </w:rPr>
        <w:t>price behaviour</w:t>
      </w:r>
      <w:r w:rsidR="00095A72" w:rsidRPr="00C8789D">
        <w:rPr>
          <w:rFonts w:asciiTheme="majorBidi" w:eastAsia="SimSun" w:hAnsiTheme="majorBidi" w:cstheme="majorBidi"/>
          <w:kern w:val="2"/>
          <w:sz w:val="22"/>
          <w:szCs w:val="22"/>
          <w:shd w:val="clear" w:color="auto" w:fill="FFFFFF"/>
          <w:lang w:eastAsia="zh-CN"/>
        </w:rPr>
        <w:t xml:space="preserve">: </w:t>
      </w:r>
    </w:p>
    <w:p w14:paraId="5F0FB2D3" w14:textId="4B5B8B90" w:rsidR="005E06B1" w:rsidRPr="00C8789D" w:rsidRDefault="004D17E0" w:rsidP="000D7F50">
      <w:pPr>
        <w:pStyle w:val="Prrafodelista"/>
        <w:keepNext/>
        <w:keepLines/>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2020: </w:t>
      </w:r>
      <w:r w:rsidR="00BF2E4D" w:rsidRPr="00C8789D">
        <w:rPr>
          <w:rFonts w:asciiTheme="majorBidi" w:eastAsia="SimSun" w:hAnsiTheme="majorBidi" w:cstheme="majorBidi"/>
          <w:kern w:val="2"/>
          <w:sz w:val="22"/>
          <w:szCs w:val="22"/>
          <w:shd w:val="clear" w:color="auto" w:fill="FFFFFF"/>
          <w:lang w:eastAsia="zh-CN"/>
        </w:rPr>
        <w:t>COVID-19 pandemic</w:t>
      </w:r>
      <w:r w:rsidR="005E06B1" w:rsidRPr="00C8789D">
        <w:rPr>
          <w:rFonts w:asciiTheme="majorBidi" w:eastAsia="SimSun" w:hAnsiTheme="majorBidi" w:cstheme="majorBidi"/>
          <w:kern w:val="2"/>
          <w:sz w:val="22"/>
          <w:szCs w:val="22"/>
          <w:shd w:val="clear" w:color="auto" w:fill="FFFFFF"/>
          <w:lang w:eastAsia="zh-CN"/>
        </w:rPr>
        <w:t xml:space="preserve"> </w:t>
      </w:r>
      <w:r w:rsidR="008F31BA" w:rsidRPr="00C8789D">
        <w:rPr>
          <w:rFonts w:asciiTheme="majorBidi" w:eastAsia="SimSun" w:hAnsiTheme="majorBidi" w:cstheme="majorBidi"/>
          <w:kern w:val="2"/>
          <w:sz w:val="22"/>
          <w:szCs w:val="22"/>
          <w:shd w:val="clear" w:color="auto" w:fill="FFFFFF"/>
          <w:lang w:eastAsia="zh-CN"/>
        </w:rPr>
        <w:t xml:space="preserve">from </w:t>
      </w:r>
      <w:r w:rsidR="005E06B1" w:rsidRPr="00C8789D">
        <w:rPr>
          <w:rFonts w:asciiTheme="majorBidi" w:hAnsiTheme="majorBidi" w:cstheme="majorBidi"/>
          <w:sz w:val="22"/>
          <w:szCs w:val="22"/>
        </w:rPr>
        <w:t xml:space="preserve">3 </w:t>
      </w:r>
      <w:r w:rsidR="00335AD3" w:rsidRPr="00C8789D">
        <w:rPr>
          <w:rFonts w:asciiTheme="majorBidi" w:hAnsiTheme="majorBidi" w:cstheme="majorBidi"/>
          <w:sz w:val="22"/>
          <w:szCs w:val="22"/>
        </w:rPr>
        <w:t xml:space="preserve">February </w:t>
      </w:r>
      <w:r w:rsidR="005E06B1" w:rsidRPr="00C8789D">
        <w:rPr>
          <w:rFonts w:asciiTheme="majorBidi" w:hAnsiTheme="majorBidi" w:cstheme="majorBidi"/>
          <w:sz w:val="22"/>
          <w:szCs w:val="22"/>
        </w:rPr>
        <w:t>2020 to 1 April 2020</w:t>
      </w:r>
      <w:r w:rsidR="00335AD3" w:rsidRPr="00C8789D">
        <w:rPr>
          <w:rFonts w:asciiTheme="majorBidi" w:hAnsiTheme="majorBidi" w:cstheme="majorBidi"/>
          <w:sz w:val="22"/>
          <w:szCs w:val="22"/>
        </w:rPr>
        <w:t xml:space="preserve"> </w:t>
      </w:r>
      <w:del w:id="4" w:author="Author" w:date="2022-05-09T20:58:00Z">
        <w:r w:rsidR="00335AD3" w:rsidRPr="00C8789D" w:rsidDel="00D85E3B">
          <w:rPr>
            <w:rFonts w:asciiTheme="majorBidi" w:hAnsiTheme="majorBidi" w:cstheme="majorBidi"/>
            <w:sz w:val="22"/>
            <w:szCs w:val="22"/>
          </w:rPr>
          <w:delText>[42]</w:delText>
        </w:r>
      </w:del>
    </w:p>
    <w:p w14:paraId="65819E43" w14:textId="16C6BE1D" w:rsidR="005E06B1" w:rsidRPr="00C8789D" w:rsidRDefault="004D17E0" w:rsidP="000D7F50">
      <w:pPr>
        <w:pStyle w:val="Prrafodelista"/>
        <w:keepNext/>
        <w:keepLines/>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bCs/>
          <w:sz w:val="22"/>
          <w:szCs w:val="22"/>
        </w:rPr>
        <w:t xml:space="preserve">2007: </w:t>
      </w:r>
      <w:r w:rsidR="00BF2E4D" w:rsidRPr="00C8789D">
        <w:rPr>
          <w:rFonts w:asciiTheme="majorBidi" w:hAnsiTheme="majorBidi" w:cstheme="majorBidi"/>
          <w:bCs/>
          <w:sz w:val="22"/>
          <w:szCs w:val="22"/>
        </w:rPr>
        <w:t>The Great Recession</w:t>
      </w:r>
      <w:r w:rsidR="008F31BA" w:rsidRPr="00C8789D">
        <w:rPr>
          <w:rFonts w:asciiTheme="majorBidi" w:hAnsiTheme="majorBidi" w:cstheme="majorBidi"/>
          <w:bCs/>
          <w:sz w:val="22"/>
          <w:szCs w:val="22"/>
        </w:rPr>
        <w:t xml:space="preserve"> </w:t>
      </w:r>
      <w:r w:rsidR="005E06B1" w:rsidRPr="00C8789D">
        <w:rPr>
          <w:rFonts w:asciiTheme="majorBidi" w:hAnsiTheme="majorBidi" w:cstheme="majorBidi"/>
          <w:bCs/>
          <w:sz w:val="22"/>
          <w:szCs w:val="22"/>
        </w:rPr>
        <w:t xml:space="preserve">from </w:t>
      </w:r>
      <w:r w:rsidR="005E06B1" w:rsidRPr="00C8789D">
        <w:rPr>
          <w:rFonts w:asciiTheme="majorBidi" w:hAnsiTheme="majorBidi" w:cstheme="majorBidi"/>
          <w:sz w:val="22"/>
          <w:szCs w:val="22"/>
        </w:rPr>
        <w:t>3 December 2007 to 1 June 2009</w:t>
      </w:r>
      <w:del w:id="5" w:author="Author" w:date="2022-05-09T20:58:00Z">
        <w:r w:rsidR="00B03C49" w:rsidRPr="00C8789D" w:rsidDel="00D85E3B">
          <w:rPr>
            <w:rFonts w:asciiTheme="majorBidi" w:hAnsiTheme="majorBidi" w:cstheme="majorBidi"/>
            <w:sz w:val="22"/>
            <w:szCs w:val="22"/>
          </w:rPr>
          <w:delText xml:space="preserve"> [3</w:delText>
        </w:r>
        <w:r w:rsidR="00466789" w:rsidRPr="00C8789D" w:rsidDel="00D85E3B">
          <w:rPr>
            <w:rFonts w:asciiTheme="majorBidi" w:hAnsiTheme="majorBidi" w:cstheme="majorBidi"/>
            <w:sz w:val="22"/>
            <w:szCs w:val="22"/>
          </w:rPr>
          <w:delText>90</w:delText>
        </w:r>
        <w:r w:rsidR="00B03C49" w:rsidRPr="00C8789D" w:rsidDel="00D85E3B">
          <w:rPr>
            <w:rFonts w:asciiTheme="majorBidi" w:hAnsiTheme="majorBidi" w:cstheme="majorBidi"/>
            <w:sz w:val="22"/>
            <w:szCs w:val="22"/>
          </w:rPr>
          <w:delText>]</w:delText>
        </w:r>
      </w:del>
    </w:p>
    <w:p w14:paraId="242FC6D6" w14:textId="60E440CF" w:rsidR="005E06B1" w:rsidRPr="00C8789D" w:rsidRDefault="004D17E0" w:rsidP="000D7F50">
      <w:pPr>
        <w:pStyle w:val="Prrafodelista"/>
        <w:keepNext/>
        <w:keepLines/>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2001: </w:t>
      </w:r>
      <w:r w:rsidR="00BF2E4D" w:rsidRPr="00C8789D">
        <w:rPr>
          <w:rFonts w:asciiTheme="majorBidi" w:eastAsia="SimSun" w:hAnsiTheme="majorBidi" w:cstheme="majorBidi"/>
          <w:kern w:val="2"/>
          <w:sz w:val="22"/>
          <w:szCs w:val="22"/>
          <w:shd w:val="clear" w:color="auto" w:fill="FFFFFF"/>
          <w:lang w:eastAsia="zh-CN"/>
        </w:rPr>
        <w:t>Early 2000s recession</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1 March 2001 to 1 November 2001</w:t>
      </w:r>
      <w:r w:rsidR="00B03C49" w:rsidRPr="00C8789D">
        <w:rPr>
          <w:rFonts w:asciiTheme="majorBidi" w:hAnsiTheme="majorBidi" w:cstheme="majorBidi"/>
          <w:sz w:val="22"/>
          <w:szCs w:val="22"/>
        </w:rPr>
        <w:t xml:space="preserve"> </w:t>
      </w:r>
      <w:del w:id="6" w:author="Author" w:date="2022-05-09T20:58:00Z">
        <w:r w:rsidR="00B03C49" w:rsidRPr="00C8789D" w:rsidDel="00D85E3B">
          <w:rPr>
            <w:rFonts w:asciiTheme="majorBidi" w:hAnsiTheme="majorBidi" w:cstheme="majorBidi"/>
            <w:sz w:val="22"/>
            <w:szCs w:val="22"/>
          </w:rPr>
          <w:delText>[17</w:delText>
        </w:r>
        <w:r w:rsidR="00466789" w:rsidRPr="00C8789D" w:rsidDel="00D85E3B">
          <w:rPr>
            <w:rFonts w:asciiTheme="majorBidi" w:hAnsiTheme="majorBidi" w:cstheme="majorBidi"/>
            <w:sz w:val="22"/>
            <w:szCs w:val="22"/>
          </w:rPr>
          <w:delText>5</w:delText>
        </w:r>
        <w:r w:rsidR="00B03C49" w:rsidRPr="00C8789D" w:rsidDel="00D85E3B">
          <w:rPr>
            <w:rFonts w:asciiTheme="majorBidi" w:hAnsiTheme="majorBidi" w:cstheme="majorBidi"/>
            <w:sz w:val="22"/>
            <w:szCs w:val="22"/>
          </w:rPr>
          <w:delText>]</w:delText>
        </w:r>
      </w:del>
    </w:p>
    <w:p w14:paraId="1F723F9F" w14:textId="58D89457" w:rsidR="005E06B1"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1990: </w:t>
      </w:r>
      <w:r w:rsidR="00BF2E4D" w:rsidRPr="00C8789D">
        <w:rPr>
          <w:rFonts w:asciiTheme="majorBidi" w:eastAsia="SimSun" w:hAnsiTheme="majorBidi" w:cstheme="majorBidi"/>
          <w:kern w:val="2"/>
          <w:sz w:val="22"/>
          <w:szCs w:val="22"/>
          <w:shd w:val="clear" w:color="auto" w:fill="FFFFFF"/>
          <w:lang w:eastAsia="zh-CN"/>
        </w:rPr>
        <w:t>Early 1990s recession</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2 July 1990 to 1 March 1991</w:t>
      </w:r>
      <w:r w:rsidR="00B03C49" w:rsidRPr="00C8789D">
        <w:rPr>
          <w:rFonts w:asciiTheme="majorBidi" w:hAnsiTheme="majorBidi" w:cstheme="majorBidi"/>
          <w:sz w:val="22"/>
          <w:szCs w:val="22"/>
        </w:rPr>
        <w:t xml:space="preserve"> </w:t>
      </w:r>
      <w:del w:id="7" w:author="Author" w:date="2022-05-09T20:58:00Z">
        <w:r w:rsidR="00B03C49" w:rsidRPr="00C8789D" w:rsidDel="00D85E3B">
          <w:rPr>
            <w:rFonts w:asciiTheme="majorBidi" w:hAnsiTheme="majorBidi" w:cstheme="majorBidi"/>
            <w:sz w:val="22"/>
            <w:szCs w:val="22"/>
          </w:rPr>
          <w:delText>[</w:delText>
        </w:r>
        <w:r w:rsidR="00466789" w:rsidRPr="00C8789D" w:rsidDel="00D85E3B">
          <w:rPr>
            <w:rFonts w:asciiTheme="majorBidi" w:hAnsiTheme="majorBidi" w:cstheme="majorBidi"/>
            <w:sz w:val="22"/>
            <w:szCs w:val="22"/>
          </w:rPr>
          <w:delText>174</w:delText>
        </w:r>
        <w:r w:rsidR="00B03C49" w:rsidRPr="00C8789D" w:rsidDel="00D85E3B">
          <w:rPr>
            <w:rFonts w:asciiTheme="majorBidi" w:hAnsiTheme="majorBidi" w:cstheme="majorBidi"/>
            <w:sz w:val="22"/>
            <w:szCs w:val="22"/>
          </w:rPr>
          <w:delText>]</w:delText>
        </w:r>
      </w:del>
    </w:p>
    <w:p w14:paraId="54489183" w14:textId="6ABC2BD4" w:rsidR="005E06B1"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1981: </w:t>
      </w:r>
      <w:r w:rsidR="00BF2E4D" w:rsidRPr="00C8789D">
        <w:rPr>
          <w:rFonts w:asciiTheme="majorBidi" w:eastAsia="SimSun" w:hAnsiTheme="majorBidi" w:cstheme="majorBidi"/>
          <w:kern w:val="2"/>
          <w:sz w:val="22"/>
          <w:szCs w:val="22"/>
          <w:shd w:val="clear" w:color="auto" w:fill="FFFFFF"/>
          <w:lang w:eastAsia="zh-CN"/>
        </w:rPr>
        <w:t>Early 1980s recession II</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1 July 1981 to 1 November 1982</w:t>
      </w:r>
      <w:r w:rsidR="00B03C49" w:rsidRPr="00C8789D">
        <w:rPr>
          <w:rFonts w:asciiTheme="majorBidi" w:hAnsiTheme="majorBidi" w:cstheme="majorBidi"/>
          <w:sz w:val="22"/>
          <w:szCs w:val="22"/>
        </w:rPr>
        <w:t xml:space="preserve"> </w:t>
      </w:r>
      <w:del w:id="8" w:author="Author" w:date="2022-05-09T20:58:00Z">
        <w:r w:rsidR="00B03C49" w:rsidRPr="00C8789D" w:rsidDel="00D85E3B">
          <w:rPr>
            <w:rFonts w:asciiTheme="majorBidi" w:hAnsiTheme="majorBidi" w:cstheme="majorBidi"/>
            <w:sz w:val="22"/>
            <w:szCs w:val="22"/>
          </w:rPr>
          <w:delText>[34</w:delText>
        </w:r>
        <w:r w:rsidR="00466789" w:rsidRPr="00C8789D" w:rsidDel="00D85E3B">
          <w:rPr>
            <w:rFonts w:asciiTheme="majorBidi" w:hAnsiTheme="majorBidi" w:cstheme="majorBidi"/>
            <w:sz w:val="22"/>
            <w:szCs w:val="22"/>
          </w:rPr>
          <w:delText>8</w:delText>
        </w:r>
        <w:r w:rsidR="00B03C49" w:rsidRPr="00C8789D" w:rsidDel="00D85E3B">
          <w:rPr>
            <w:rFonts w:asciiTheme="majorBidi" w:hAnsiTheme="majorBidi" w:cstheme="majorBidi"/>
            <w:sz w:val="22"/>
            <w:szCs w:val="22"/>
          </w:rPr>
          <w:delText>]</w:delText>
        </w:r>
      </w:del>
    </w:p>
    <w:p w14:paraId="54E25914" w14:textId="6EDE7392" w:rsidR="005E06B1"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lastRenderedPageBreak/>
        <w:t xml:space="preserve">1980: </w:t>
      </w:r>
      <w:r w:rsidR="00BF2E4D" w:rsidRPr="00C8789D">
        <w:rPr>
          <w:rFonts w:asciiTheme="majorBidi" w:eastAsia="SimSun" w:hAnsiTheme="majorBidi" w:cstheme="majorBidi"/>
          <w:kern w:val="2"/>
          <w:sz w:val="22"/>
          <w:szCs w:val="22"/>
          <w:shd w:val="clear" w:color="auto" w:fill="FFFFFF"/>
          <w:lang w:eastAsia="zh-CN"/>
        </w:rPr>
        <w:t>Early 1980s recession I</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2 January 1980 to 1 July 1980</w:t>
      </w:r>
      <w:r w:rsidR="00054FA2" w:rsidRPr="00C8789D">
        <w:rPr>
          <w:rFonts w:asciiTheme="majorBidi" w:hAnsiTheme="majorBidi" w:cstheme="majorBidi"/>
          <w:sz w:val="22"/>
          <w:szCs w:val="22"/>
        </w:rPr>
        <w:t xml:space="preserve"> </w:t>
      </w:r>
      <w:del w:id="9" w:author="Author" w:date="2022-05-09T20:58:00Z">
        <w:r w:rsidR="00054FA2" w:rsidRPr="00C8789D" w:rsidDel="00D85E3B">
          <w:rPr>
            <w:rFonts w:asciiTheme="majorBidi" w:hAnsiTheme="majorBidi" w:cstheme="majorBidi"/>
            <w:sz w:val="22"/>
            <w:szCs w:val="22"/>
          </w:rPr>
          <w:delText>[12</w:delText>
        </w:r>
        <w:r w:rsidR="00466789" w:rsidRPr="00C8789D" w:rsidDel="00D85E3B">
          <w:rPr>
            <w:rFonts w:asciiTheme="majorBidi" w:hAnsiTheme="majorBidi" w:cstheme="majorBidi"/>
            <w:sz w:val="22"/>
            <w:szCs w:val="22"/>
          </w:rPr>
          <w:delText>9</w:delText>
        </w:r>
        <w:r w:rsidR="00054FA2" w:rsidRPr="00C8789D" w:rsidDel="00D85E3B">
          <w:rPr>
            <w:rFonts w:asciiTheme="majorBidi" w:hAnsiTheme="majorBidi" w:cstheme="majorBidi"/>
            <w:sz w:val="22"/>
            <w:szCs w:val="22"/>
          </w:rPr>
          <w:delText>]</w:delText>
        </w:r>
      </w:del>
    </w:p>
    <w:p w14:paraId="57A0DC85" w14:textId="6CC7A824" w:rsidR="00BF2E4D"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1973: </w:t>
      </w:r>
      <w:r w:rsidR="00BF2E4D" w:rsidRPr="00C8789D">
        <w:rPr>
          <w:rFonts w:asciiTheme="majorBidi" w:eastAsia="SimSun" w:hAnsiTheme="majorBidi" w:cstheme="majorBidi"/>
          <w:kern w:val="2"/>
          <w:sz w:val="22"/>
          <w:szCs w:val="22"/>
          <w:shd w:val="clear" w:color="auto" w:fill="FFFFFF"/>
          <w:lang w:eastAsia="zh-CN"/>
        </w:rPr>
        <w:t>End of Bretton Woods and oil crisis</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1 November 1973 to 3 March 1975</w:t>
      </w:r>
      <w:r w:rsidR="00054FA2" w:rsidRPr="00C8789D">
        <w:rPr>
          <w:rFonts w:asciiTheme="majorBidi" w:hAnsiTheme="majorBidi" w:cstheme="majorBidi"/>
          <w:sz w:val="22"/>
          <w:szCs w:val="22"/>
        </w:rPr>
        <w:t xml:space="preserve"> </w:t>
      </w:r>
      <w:del w:id="10" w:author="Author" w:date="2022-05-09T20:58:00Z">
        <w:r w:rsidR="00054FA2" w:rsidRPr="00C8789D" w:rsidDel="00D85E3B">
          <w:rPr>
            <w:rFonts w:asciiTheme="majorBidi" w:hAnsiTheme="majorBidi" w:cstheme="majorBidi"/>
            <w:sz w:val="22"/>
            <w:szCs w:val="22"/>
          </w:rPr>
          <w:delText>[34</w:delText>
        </w:r>
        <w:r w:rsidR="00466789" w:rsidRPr="00C8789D" w:rsidDel="00D85E3B">
          <w:rPr>
            <w:rFonts w:asciiTheme="majorBidi" w:hAnsiTheme="majorBidi" w:cstheme="majorBidi"/>
            <w:sz w:val="22"/>
            <w:szCs w:val="22"/>
          </w:rPr>
          <w:delText>7</w:delText>
        </w:r>
        <w:r w:rsidR="00054FA2" w:rsidRPr="00C8789D" w:rsidDel="00D85E3B">
          <w:rPr>
            <w:rFonts w:asciiTheme="majorBidi" w:hAnsiTheme="majorBidi" w:cstheme="majorBidi"/>
            <w:sz w:val="22"/>
            <w:szCs w:val="22"/>
          </w:rPr>
          <w:delText>]</w:delText>
        </w:r>
      </w:del>
    </w:p>
    <w:p w14:paraId="59B863D8" w14:textId="43F8E68C" w:rsidR="00BF2E4D" w:rsidRPr="00C8789D" w:rsidRDefault="004D17E0" w:rsidP="000D7F50">
      <w:pPr>
        <w:pStyle w:val="Prrafodelista"/>
        <w:numPr>
          <w:ilvl w:val="0"/>
          <w:numId w:val="11"/>
        </w:numPr>
        <w:spacing w:before="120" w:after="120" w:line="480" w:lineRule="auto"/>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 xml:space="preserve">1969: </w:t>
      </w:r>
      <w:r w:rsidR="00BF2E4D" w:rsidRPr="00C8789D">
        <w:rPr>
          <w:rFonts w:asciiTheme="majorBidi" w:hAnsiTheme="majorBidi" w:cstheme="majorBidi"/>
          <w:sz w:val="22"/>
          <w:szCs w:val="22"/>
        </w:rPr>
        <w:t>Recession of 1969–1970</w:t>
      </w:r>
      <w:r w:rsidR="005E06B1" w:rsidRPr="00C8789D">
        <w:rPr>
          <w:rFonts w:asciiTheme="majorBidi" w:hAnsiTheme="majorBidi" w:cstheme="majorBidi"/>
          <w:sz w:val="22"/>
          <w:szCs w:val="22"/>
        </w:rPr>
        <w:t xml:space="preserve"> from 1 December 1969 to 2 November 1970</w:t>
      </w:r>
      <w:r w:rsidR="00054FA2" w:rsidRPr="00C8789D">
        <w:rPr>
          <w:rFonts w:asciiTheme="majorBidi" w:hAnsiTheme="majorBidi" w:cstheme="majorBidi"/>
          <w:sz w:val="22"/>
          <w:szCs w:val="22"/>
        </w:rPr>
        <w:t xml:space="preserve"> </w:t>
      </w:r>
      <w:del w:id="11" w:author="Author" w:date="2022-05-09T20:58:00Z">
        <w:r w:rsidR="00054FA2" w:rsidRPr="00C8789D" w:rsidDel="00D85E3B">
          <w:rPr>
            <w:rFonts w:asciiTheme="majorBidi" w:hAnsiTheme="majorBidi" w:cstheme="majorBidi"/>
            <w:sz w:val="22"/>
            <w:szCs w:val="22"/>
          </w:rPr>
          <w:delText>[2</w:delText>
        </w:r>
        <w:r w:rsidR="00774CDE" w:rsidRPr="00C8789D" w:rsidDel="00D85E3B">
          <w:rPr>
            <w:rFonts w:asciiTheme="majorBidi" w:hAnsiTheme="majorBidi" w:cstheme="majorBidi"/>
            <w:sz w:val="22"/>
            <w:szCs w:val="22"/>
          </w:rPr>
          <w:delText>40</w:delText>
        </w:r>
        <w:r w:rsidR="00054FA2" w:rsidRPr="00C8789D" w:rsidDel="00D85E3B">
          <w:rPr>
            <w:rFonts w:asciiTheme="majorBidi" w:hAnsiTheme="majorBidi" w:cstheme="majorBidi"/>
            <w:sz w:val="22"/>
            <w:szCs w:val="22"/>
          </w:rPr>
          <w:delText>]</w:delText>
        </w:r>
      </w:del>
    </w:p>
    <w:p w14:paraId="309B3D85" w14:textId="607714F3" w:rsidR="004D17E0" w:rsidRPr="00C8789D" w:rsidRDefault="004D17E0"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Throughout this report, </w:t>
      </w:r>
      <w:r w:rsidR="00AE592E" w:rsidRPr="00C8789D">
        <w:rPr>
          <w:rFonts w:asciiTheme="majorBidi" w:eastAsia="SimSun" w:hAnsiTheme="majorBidi" w:cstheme="majorBidi"/>
          <w:kern w:val="2"/>
          <w:sz w:val="22"/>
          <w:szCs w:val="22"/>
          <w:shd w:val="clear" w:color="auto" w:fill="FFFFFF"/>
          <w:lang w:eastAsia="zh-CN"/>
        </w:rPr>
        <w:t xml:space="preserve">these </w:t>
      </w:r>
      <w:r w:rsidRPr="00C8789D">
        <w:rPr>
          <w:rFonts w:asciiTheme="majorBidi" w:eastAsia="SimSun" w:hAnsiTheme="majorBidi" w:cstheme="majorBidi"/>
          <w:kern w:val="2"/>
          <w:sz w:val="22"/>
          <w:szCs w:val="22"/>
          <w:shd w:val="clear" w:color="auto" w:fill="FFFFFF"/>
          <w:lang w:eastAsia="zh-CN"/>
        </w:rPr>
        <w:t xml:space="preserve">periods are denoted by their start year. </w:t>
      </w:r>
    </w:p>
    <w:p w14:paraId="4E869F92" w14:textId="09F9E5A5" w:rsidR="004D17E0" w:rsidRPr="00C8789D" w:rsidRDefault="004D17E0"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A graphic representation of these periods is shown in </w:t>
      </w:r>
      <w:r w:rsidRPr="00C8789D">
        <w:rPr>
          <w:rFonts w:asciiTheme="majorBidi" w:eastAsia="SimSun" w:hAnsiTheme="majorBidi" w:cstheme="majorBidi"/>
          <w:b/>
          <w:bCs/>
          <w:kern w:val="2"/>
          <w:sz w:val="22"/>
          <w:szCs w:val="22"/>
          <w:shd w:val="clear" w:color="auto" w:fill="FFFFFF"/>
          <w:lang w:eastAsia="zh-CN"/>
        </w:rPr>
        <w:t xml:space="preserve">Figure </w:t>
      </w:r>
      <w:r w:rsidR="000D7F50" w:rsidRPr="00C8789D">
        <w:rPr>
          <w:rFonts w:asciiTheme="majorBidi" w:eastAsia="SimSun" w:hAnsiTheme="majorBidi" w:cstheme="majorBidi"/>
          <w:b/>
          <w:bCs/>
          <w:kern w:val="2"/>
          <w:sz w:val="22"/>
          <w:szCs w:val="22"/>
          <w:shd w:val="clear" w:color="auto" w:fill="FFFFFF"/>
          <w:lang w:eastAsia="zh-CN"/>
        </w:rPr>
        <w:t>2</w:t>
      </w:r>
      <w:r w:rsidRPr="00C8789D">
        <w:rPr>
          <w:rFonts w:asciiTheme="majorBidi" w:eastAsia="SimSun" w:hAnsiTheme="majorBidi" w:cstheme="majorBidi"/>
          <w:kern w:val="2"/>
          <w:sz w:val="22"/>
          <w:szCs w:val="22"/>
          <w:shd w:val="clear" w:color="auto" w:fill="FFFFFF"/>
          <w:lang w:eastAsia="zh-CN"/>
        </w:rPr>
        <w:t>,</w:t>
      </w:r>
      <w:r w:rsidRPr="00C8789D">
        <w:rPr>
          <w:rFonts w:asciiTheme="majorBidi" w:eastAsia="SimSun" w:hAnsiTheme="majorBidi" w:cstheme="majorBidi"/>
          <w:b/>
          <w:bCs/>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with</w:t>
      </w:r>
      <w:r w:rsidRPr="00C8789D">
        <w:rPr>
          <w:rFonts w:asciiTheme="majorBidi" w:eastAsia="SimSun" w:hAnsiTheme="majorBidi" w:cstheme="majorBidi"/>
          <w:b/>
          <w:bCs/>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the eight periods studied in this project indicated by asterisks.</w:t>
      </w:r>
    </w:p>
    <w:p w14:paraId="68A0F64C" w14:textId="357BB81C" w:rsidR="005E7553" w:rsidRPr="00C8789D" w:rsidRDefault="000279B7" w:rsidP="000D7F50">
      <w:pPr>
        <w:spacing w:before="240" w:line="480" w:lineRule="auto"/>
        <w:rPr>
          <w:rFonts w:asciiTheme="majorBidi" w:hAnsiTheme="majorBidi" w:cstheme="majorBidi"/>
          <w:sz w:val="22"/>
          <w:szCs w:val="22"/>
        </w:rPr>
      </w:pPr>
      <w:r w:rsidRPr="00C8789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1ED4D1D3" wp14:editId="7E566A94">
                <wp:simplePos x="0" y="0"/>
                <wp:positionH relativeFrom="column">
                  <wp:posOffset>1675018</wp:posOffset>
                </wp:positionH>
                <wp:positionV relativeFrom="paragraph">
                  <wp:posOffset>2948305</wp:posOffset>
                </wp:positionV>
                <wp:extent cx="120650" cy="1809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32FBD931" w14:textId="70DAE6DB"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r w:rsidR="000279B7" w:rsidRPr="000279B7">
                              <w:rPr>
                                <w:rFonts w:asciiTheme="majorBidi" w:eastAsia="SimSun" w:hAnsiTheme="majorBidi" w:cstheme="majorBidi"/>
                                <w:kern w:val="2"/>
                                <w:sz w:val="22"/>
                                <w:szCs w:val="22"/>
                                <w:lang w:eastAsia="zh-CN"/>
                              </w:rPr>
                              <w:t xml:space="preserve"> </w:t>
                            </w:r>
                            <w:r w:rsidR="000279B7">
                              <w:rPr>
                                <w:rFonts w:asciiTheme="majorBidi" w:eastAsia="SimSun" w:hAnsiTheme="majorBidi" w:cstheme="majorBidi"/>
                                <w:kern w:val="2"/>
                                <w:sz w:val="22"/>
                                <w:szCs w:val="22"/>
                                <w:lang w:eastAsia="zh-CN"/>
                              </w:rPr>
                              <w:t xml:space="preserve">are </w:t>
                            </w:r>
                            <w:r w:rsidR="000279B7" w:rsidRPr="000D7F50">
                              <w:rPr>
                                <w:rFonts w:asciiTheme="majorBidi" w:eastAsia="SimSun" w:hAnsiTheme="majorBidi" w:cstheme="majorBidi"/>
                                <w:kern w:val="2"/>
                                <w:sz w:val="22"/>
                                <w:szCs w:val="22"/>
                                <w:lang w:eastAsia="zh-CN"/>
                              </w:rPr>
                              <w:t>included at the 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4D1D3" id="_x0000_t202" coordsize="21600,21600" o:spt="202" path="m,l,21600r21600,l21600,xe">
                <v:stroke joinstyle="miter"/>
                <v:path gradientshapeok="t" o:connecttype="rect"/>
              </v:shapetype>
              <v:shape id="Cuadro de texto 7" o:spid="_x0000_s1026" type="#_x0000_t202" style="position:absolute;margin-left:131.9pt;margin-top:232.15pt;width: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" fillcolor="white [3201]" stroked="f" strokeweight=".5pt">
                <v:textbox inset="0,0,0,0">
                  <w:txbxContent>
                    <w:p w14:paraId="32FBD931" w14:textId="70DAE6DB"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r w:rsidR="000279B7" w:rsidRPr="000279B7">
                        <w:rPr>
                          <w:rFonts w:asciiTheme="majorBidi" w:eastAsia="SimSun" w:hAnsiTheme="majorBidi" w:cstheme="majorBidi"/>
                          <w:kern w:val="2"/>
                          <w:sz w:val="22"/>
                          <w:szCs w:val="22"/>
                          <w:lang w:eastAsia="zh-CN"/>
                        </w:rPr>
                        <w:t xml:space="preserve"> </w:t>
                      </w:r>
                      <w:r w:rsidR="000279B7">
                        <w:rPr>
                          <w:rFonts w:asciiTheme="majorBidi" w:eastAsia="SimSun" w:hAnsiTheme="majorBidi" w:cstheme="majorBidi"/>
                          <w:kern w:val="2"/>
                          <w:sz w:val="22"/>
                          <w:szCs w:val="22"/>
                          <w:lang w:eastAsia="zh-CN"/>
                        </w:rPr>
                        <w:t xml:space="preserve">are </w:t>
                      </w:r>
                      <w:r w:rsidR="000279B7" w:rsidRPr="000D7F50">
                        <w:rPr>
                          <w:rFonts w:asciiTheme="majorBidi" w:eastAsia="SimSun" w:hAnsiTheme="majorBidi" w:cstheme="majorBidi"/>
                          <w:kern w:val="2"/>
                          <w:sz w:val="22"/>
                          <w:szCs w:val="22"/>
                          <w:lang w:eastAsia="zh-CN"/>
                        </w:rPr>
                        <w:t>included at the end</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2096B136" wp14:editId="2A0C4867">
                <wp:simplePos x="0" y="0"/>
                <wp:positionH relativeFrom="column">
                  <wp:posOffset>2306955</wp:posOffset>
                </wp:positionH>
                <wp:positionV relativeFrom="paragraph">
                  <wp:posOffset>2948305</wp:posOffset>
                </wp:positionV>
                <wp:extent cx="120650" cy="180975"/>
                <wp:effectExtent l="0" t="0" r="0" b="95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5065B36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B136" id="Cuadro de texto 1" o:spid="_x0000_s1027" type="#_x0000_t202" style="position:absolute;margin-left:181.65pt;margin-top:232.15pt;width:9.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" fillcolor="white [3201]" stroked="f" strokeweight=".5pt">
                <v:textbox inset="0,0,0,0">
                  <w:txbxContent>
                    <w:p w14:paraId="5065B36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1312" behindDoc="0" locked="0" layoutInCell="1" allowOverlap="1" wp14:anchorId="034E7197" wp14:editId="761F4E50">
                <wp:simplePos x="0" y="0"/>
                <wp:positionH relativeFrom="column">
                  <wp:posOffset>2461895</wp:posOffset>
                </wp:positionH>
                <wp:positionV relativeFrom="paragraph">
                  <wp:posOffset>2948305</wp:posOffset>
                </wp:positionV>
                <wp:extent cx="120650" cy="18097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0552B13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E7197" id="Cuadro de texto 2" o:spid="_x0000_s1028" type="#_x0000_t202" style="position:absolute;margin-left:193.85pt;margin-top:232.15pt;width:9.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" fillcolor="white [3201]" stroked="f" strokeweight=".5pt">
                <v:textbox inset="0,0,0,0">
                  <w:txbxContent>
                    <w:p w14:paraId="0552B13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4384" behindDoc="0" locked="0" layoutInCell="1" allowOverlap="1" wp14:anchorId="6C48CC40" wp14:editId="128AE928">
                <wp:simplePos x="0" y="0"/>
                <wp:positionH relativeFrom="column">
                  <wp:posOffset>4170045</wp:posOffset>
                </wp:positionH>
                <wp:positionV relativeFrom="paragraph">
                  <wp:posOffset>2948305</wp:posOffset>
                </wp:positionV>
                <wp:extent cx="120650" cy="180975"/>
                <wp:effectExtent l="0" t="0" r="0" b="952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4F90E94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8CC40" id="Cuadro de texto 5" o:spid="_x0000_s1029" type="#_x0000_t202" style="position:absolute;margin-left:328.35pt;margin-top:232.15pt;width:9.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" fillcolor="white [3201]" stroked="f" strokeweight=".5pt">
                <v:textbox inset="0,0,0,0">
                  <w:txbxContent>
                    <w:p w14:paraId="4F90E94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74A4A824" wp14:editId="6652ECDA">
                <wp:simplePos x="0" y="0"/>
                <wp:positionH relativeFrom="column">
                  <wp:posOffset>4903470</wp:posOffset>
                </wp:positionH>
                <wp:positionV relativeFrom="paragraph">
                  <wp:posOffset>2948305</wp:posOffset>
                </wp:positionV>
                <wp:extent cx="120650" cy="180975"/>
                <wp:effectExtent l="0" t="0" r="0" b="952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02C80C6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A824" id="Cuadro de texto 6" o:spid="_x0000_s1030" type="#_x0000_t202" style="position:absolute;margin-left:386.1pt;margin-top:232.15pt;width:9.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" fillcolor="white [3201]" stroked="f" strokeweight=".5pt">
                <v:textbox inset="0,0,0,0">
                  <w:txbxContent>
                    <w:p w14:paraId="02C80C6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2F4491A6" wp14:editId="39BC0CB3">
                <wp:simplePos x="0" y="0"/>
                <wp:positionH relativeFrom="column">
                  <wp:posOffset>3000375</wp:posOffset>
                </wp:positionH>
                <wp:positionV relativeFrom="paragraph">
                  <wp:posOffset>2947670</wp:posOffset>
                </wp:positionV>
                <wp:extent cx="120650" cy="180975"/>
                <wp:effectExtent l="0" t="0" r="0" b="952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62BE20C4"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491A6" id="Cuadro de texto 10" o:spid="_x0000_s1031" type="#_x0000_t202" style="position:absolute;margin-left:236.25pt;margin-top:232.1pt;width: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" fillcolor="white [3201]" stroked="f" strokeweight=".5pt">
                <v:textbox inset="0,0,0,0">
                  <w:txbxContent>
                    <w:p w14:paraId="62BE20C4"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1366E97A" wp14:editId="61BD5E1F">
                <wp:simplePos x="0" y="0"/>
                <wp:positionH relativeFrom="column">
                  <wp:posOffset>3686810</wp:posOffset>
                </wp:positionH>
                <wp:positionV relativeFrom="paragraph">
                  <wp:posOffset>2948417</wp:posOffset>
                </wp:positionV>
                <wp:extent cx="120650" cy="180975"/>
                <wp:effectExtent l="0" t="0" r="0" b="952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70360080"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E97A" id="Cuadro de texto 12" o:spid="_x0000_s1032" type="#_x0000_t202" style="position:absolute;margin-left:290.3pt;margin-top:232.15pt;width:9.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" fillcolor="white [3201]" stroked="f" strokeweight=".5pt">
                <v:textbox inset="0,0,0,0">
                  <w:txbxContent>
                    <w:p w14:paraId="70360080"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005E7553" w:rsidRPr="00C8789D">
        <w:rPr>
          <w:rFonts w:asciiTheme="majorBidi" w:hAnsiTheme="majorBidi" w:cstheme="majorBidi"/>
          <w:noProof/>
          <w:sz w:val="22"/>
          <w:szCs w:val="22"/>
        </w:rPr>
        <w:drawing>
          <wp:inline distT="0" distB="0" distL="0" distR="0" wp14:anchorId="5D30FF59" wp14:editId="0D8961F4">
            <wp:extent cx="5367646" cy="2815742"/>
            <wp:effectExtent l="0" t="0" r="0" b="0"/>
            <wp:docPr id="59" name="Imagen 59"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759" cy="2819473"/>
                    </a:xfrm>
                    <a:prstGeom prst="rect">
                      <a:avLst/>
                    </a:prstGeom>
                    <a:noFill/>
                    <a:ln>
                      <a:noFill/>
                    </a:ln>
                  </pic:spPr>
                </pic:pic>
              </a:graphicData>
            </a:graphic>
          </wp:inline>
        </w:drawing>
      </w:r>
    </w:p>
    <w:p w14:paraId="2CDCD760" w14:textId="75ECA97E" w:rsidR="00097044" w:rsidRPr="00C8789D" w:rsidRDefault="005E7553" w:rsidP="000279B7">
      <w:pPr>
        <w:widowControl w:val="0"/>
        <w:spacing w:before="120" w:line="480" w:lineRule="auto"/>
        <w:jc w:val="both"/>
        <w:rPr>
          <w:rFonts w:asciiTheme="majorBidi" w:eastAsia="SimSun" w:hAnsiTheme="majorBidi" w:cstheme="majorBidi"/>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 xml:space="preserve">Figure </w:t>
      </w:r>
      <w:r w:rsidR="009941CA" w:rsidRPr="00C8789D">
        <w:rPr>
          <w:rFonts w:asciiTheme="majorBidi" w:eastAsia="SimSun" w:hAnsiTheme="majorBidi" w:cstheme="majorBidi"/>
          <w:b/>
          <w:bCs/>
          <w:kern w:val="2"/>
          <w:sz w:val="20"/>
          <w:szCs w:val="20"/>
          <w:shd w:val="clear" w:color="auto" w:fill="FFFFFF"/>
          <w:lang w:eastAsia="zh-CN"/>
        </w:rPr>
        <w:t>2</w:t>
      </w:r>
      <w:r w:rsidR="00097044" w:rsidRPr="00C8789D">
        <w:rPr>
          <w:rFonts w:asciiTheme="majorBidi" w:eastAsia="SimSun" w:hAnsiTheme="majorBidi" w:cstheme="majorBidi"/>
          <w:b/>
          <w:bCs/>
          <w:kern w:val="2"/>
          <w:sz w:val="20"/>
          <w:szCs w:val="20"/>
          <w:shd w:val="clear" w:color="auto" w:fill="FFFFFF"/>
          <w:lang w:eastAsia="zh-CN"/>
        </w:rPr>
        <w:t xml:space="preserve">. </w:t>
      </w:r>
      <w:r w:rsidR="009941CA" w:rsidRPr="00C8789D">
        <w:rPr>
          <w:rFonts w:asciiTheme="majorBidi" w:eastAsia="SimSun" w:hAnsiTheme="majorBidi" w:cstheme="majorBidi"/>
          <w:b/>
          <w:bCs/>
          <w:kern w:val="2"/>
          <w:sz w:val="20"/>
          <w:szCs w:val="20"/>
          <w:shd w:val="clear" w:color="auto" w:fill="FFFFFF"/>
          <w:lang w:eastAsia="zh-CN"/>
        </w:rPr>
        <w:t>US b</w:t>
      </w:r>
      <w:r w:rsidRPr="00C8789D">
        <w:rPr>
          <w:rFonts w:asciiTheme="majorBidi" w:eastAsia="SimSun" w:hAnsiTheme="majorBidi" w:cstheme="majorBidi"/>
          <w:b/>
          <w:bCs/>
          <w:kern w:val="2"/>
          <w:sz w:val="20"/>
          <w:szCs w:val="20"/>
          <w:shd w:val="clear" w:color="auto" w:fill="FFFFFF"/>
          <w:lang w:eastAsia="zh-CN"/>
        </w:rPr>
        <w:t>usiness cycle</w:t>
      </w:r>
      <w:r w:rsidR="00F31B28" w:rsidRPr="00C8789D">
        <w:rPr>
          <w:rFonts w:asciiTheme="majorBidi" w:eastAsia="SimSun" w:hAnsiTheme="majorBidi" w:cstheme="majorBidi"/>
          <w:b/>
          <w:bCs/>
          <w:kern w:val="2"/>
          <w:sz w:val="20"/>
          <w:szCs w:val="20"/>
          <w:shd w:val="clear" w:color="auto" w:fill="FFFFFF"/>
          <w:lang w:eastAsia="zh-CN"/>
        </w:rPr>
        <w:t xml:space="preserve"> (1950-2020)</w:t>
      </w:r>
      <w:r w:rsidRPr="00C8789D">
        <w:rPr>
          <w:rFonts w:asciiTheme="majorBidi" w:eastAsia="SimSun" w:hAnsiTheme="majorBidi" w:cstheme="majorBidi"/>
          <w:b/>
          <w:bCs/>
          <w:kern w:val="2"/>
          <w:sz w:val="20"/>
          <w:szCs w:val="20"/>
          <w:shd w:val="clear" w:color="auto" w:fill="FFFFFF"/>
          <w:lang w:eastAsia="zh-CN"/>
        </w:rPr>
        <w:t xml:space="preserve">. </w:t>
      </w:r>
      <w:r w:rsidR="00443070" w:rsidRPr="00C8789D">
        <w:rPr>
          <w:rFonts w:asciiTheme="majorBidi" w:eastAsia="SimSun" w:hAnsiTheme="majorBidi" w:cstheme="majorBidi"/>
          <w:kern w:val="2"/>
          <w:sz w:val="20"/>
          <w:szCs w:val="20"/>
          <w:shd w:val="clear" w:color="auto" w:fill="FFFFFF"/>
          <w:lang w:eastAsia="zh-CN"/>
        </w:rPr>
        <w:t>T</w:t>
      </w:r>
      <w:r w:rsidRPr="00C8789D">
        <w:rPr>
          <w:rFonts w:asciiTheme="majorBidi" w:eastAsia="SimSun" w:hAnsiTheme="majorBidi" w:cstheme="majorBidi"/>
          <w:kern w:val="2"/>
          <w:sz w:val="20"/>
          <w:szCs w:val="20"/>
          <w:shd w:val="clear" w:color="auto" w:fill="FFFFFF"/>
          <w:lang w:eastAsia="zh-CN"/>
        </w:rPr>
        <w:t xml:space="preserve">he unemployment rate in the US is plotted to show the relationship between rising and falling rates of unemployment during and between economic </w:t>
      </w:r>
      <w:r w:rsidR="00443070" w:rsidRPr="00C8789D">
        <w:rPr>
          <w:rFonts w:asciiTheme="majorBidi" w:eastAsia="SimSun" w:hAnsiTheme="majorBidi" w:cstheme="majorBidi"/>
          <w:kern w:val="2"/>
          <w:sz w:val="20"/>
          <w:szCs w:val="20"/>
          <w:shd w:val="clear" w:color="auto" w:fill="FFFFFF"/>
          <w:lang w:eastAsia="zh-CN"/>
        </w:rPr>
        <w:t xml:space="preserve">recessions (shaded in gray). Asterisks denote the recessionary periods evaluated in this project. Source: Bureau of Labor Statistics via the Federal Reserve Bank of St. Louis. </w:t>
      </w:r>
    </w:p>
    <w:p w14:paraId="7B2765E5" w14:textId="018E5278" w:rsidR="00D2789A" w:rsidRPr="00C8789D" w:rsidRDefault="00120791" w:rsidP="000D7F50">
      <w:pPr>
        <w:widowControl w:val="0"/>
        <w:spacing w:before="24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The average duration of the recessions </w:t>
      </w:r>
      <w:r w:rsidR="00976F17">
        <w:rPr>
          <w:rFonts w:asciiTheme="majorBidi" w:eastAsia="SimSun" w:hAnsiTheme="majorBidi" w:cstheme="majorBidi"/>
          <w:kern w:val="2"/>
          <w:sz w:val="22"/>
          <w:szCs w:val="22"/>
          <w:shd w:val="clear" w:color="auto" w:fill="FFFFFF"/>
          <w:lang w:eastAsia="zh-CN"/>
        </w:rPr>
        <w:t>is</w:t>
      </w:r>
      <w:r w:rsidRPr="00C8789D">
        <w:rPr>
          <w:rFonts w:asciiTheme="majorBidi" w:eastAsia="SimSun" w:hAnsiTheme="majorBidi" w:cstheme="majorBidi"/>
          <w:kern w:val="2"/>
          <w:sz w:val="22"/>
          <w:szCs w:val="22"/>
          <w:shd w:val="clear" w:color="auto" w:fill="FFFFFF"/>
          <w:lang w:eastAsia="zh-CN"/>
        </w:rPr>
        <w:t xml:space="preserve"> </w:t>
      </w:r>
      <w:r w:rsidR="00774CDE" w:rsidRPr="00C8789D">
        <w:rPr>
          <w:rFonts w:asciiTheme="majorBidi" w:eastAsia="SimSun" w:hAnsiTheme="majorBidi" w:cstheme="majorBidi"/>
          <w:kern w:val="2"/>
          <w:sz w:val="22"/>
          <w:szCs w:val="22"/>
          <w:shd w:val="clear" w:color="auto" w:fill="FFFFFF"/>
          <w:lang w:eastAsia="zh-CN"/>
        </w:rPr>
        <w:t>23</w:t>
      </w:r>
      <w:r w:rsidR="00D71DAB" w:rsidRPr="00C8789D">
        <w:rPr>
          <w:rFonts w:asciiTheme="majorBidi" w:eastAsia="SimSun" w:hAnsiTheme="majorBidi" w:cstheme="majorBidi"/>
          <w:kern w:val="2"/>
          <w:sz w:val="22"/>
          <w:szCs w:val="22"/>
          <w:shd w:val="clear" w:color="auto" w:fill="FFFFFF"/>
          <w:lang w:eastAsia="zh-CN"/>
        </w:rPr>
        <w:t>1</w:t>
      </w:r>
      <w:r w:rsidR="00774CDE" w:rsidRPr="00C8789D">
        <w:rPr>
          <w:rFonts w:asciiTheme="majorBidi" w:eastAsia="SimSun" w:hAnsiTheme="majorBidi" w:cstheme="majorBidi"/>
          <w:kern w:val="2"/>
          <w:sz w:val="22"/>
          <w:szCs w:val="22"/>
          <w:shd w:val="clear" w:color="auto" w:fill="FFFFFF"/>
          <w:lang w:eastAsia="zh-CN"/>
        </w:rPr>
        <w:t xml:space="preserve"> </w:t>
      </w:r>
      <w:r w:rsidR="00B03C49" w:rsidRPr="00C8789D">
        <w:rPr>
          <w:rFonts w:asciiTheme="majorBidi" w:eastAsia="SimSun" w:hAnsiTheme="majorBidi" w:cstheme="majorBidi"/>
          <w:kern w:val="2"/>
          <w:sz w:val="22"/>
          <w:szCs w:val="22"/>
          <w:shd w:val="clear" w:color="auto" w:fill="FFFFFF"/>
          <w:lang w:eastAsia="zh-CN"/>
        </w:rPr>
        <w:t xml:space="preserve">± </w:t>
      </w:r>
      <w:r w:rsidR="00774CDE" w:rsidRPr="00C8789D">
        <w:rPr>
          <w:rFonts w:asciiTheme="majorBidi" w:eastAsia="SimSun" w:hAnsiTheme="majorBidi" w:cstheme="majorBidi"/>
          <w:kern w:val="2"/>
          <w:sz w:val="22"/>
          <w:szCs w:val="22"/>
          <w:shd w:val="clear" w:color="auto" w:fill="FFFFFF"/>
          <w:lang w:eastAsia="zh-CN"/>
        </w:rPr>
        <w:t xml:space="preserve">115 </w:t>
      </w:r>
      <w:r w:rsidR="00B03C49" w:rsidRPr="00C8789D">
        <w:rPr>
          <w:rFonts w:asciiTheme="majorBidi" w:eastAsia="SimSun" w:hAnsiTheme="majorBidi" w:cstheme="majorBidi"/>
          <w:kern w:val="2"/>
          <w:sz w:val="22"/>
          <w:szCs w:val="22"/>
          <w:shd w:val="clear" w:color="auto" w:fill="FFFFFF"/>
          <w:lang w:eastAsia="zh-CN"/>
        </w:rPr>
        <w:t>working days</w:t>
      </w:r>
      <w:r w:rsidR="00D71DAB" w:rsidRPr="00C8789D">
        <w:rPr>
          <w:rFonts w:asciiTheme="majorBidi" w:eastAsia="SimSun" w:hAnsiTheme="majorBidi" w:cstheme="majorBidi"/>
          <w:kern w:val="2"/>
          <w:sz w:val="22"/>
          <w:szCs w:val="22"/>
          <w:shd w:val="clear" w:color="auto" w:fill="FFFFFF"/>
          <w:lang w:eastAsia="zh-CN"/>
        </w:rPr>
        <w:t xml:space="preserve"> (mean ± </w:t>
      </w:r>
      <w:r w:rsidR="004D17E0" w:rsidRPr="00C8789D">
        <w:rPr>
          <w:rFonts w:asciiTheme="majorBidi" w:eastAsia="SimSun" w:hAnsiTheme="majorBidi" w:cstheme="majorBidi"/>
          <w:kern w:val="2"/>
          <w:sz w:val="22"/>
          <w:szCs w:val="22"/>
          <w:shd w:val="clear" w:color="auto" w:fill="FFFFFF"/>
          <w:lang w:eastAsia="zh-CN"/>
        </w:rPr>
        <w:t>SD</w:t>
      </w:r>
      <w:r w:rsidR="00D71DAB" w:rsidRPr="00C8789D">
        <w:rPr>
          <w:rFonts w:asciiTheme="majorBidi" w:eastAsia="SimSun" w:hAnsiTheme="majorBidi" w:cstheme="majorBidi"/>
          <w:kern w:val="2"/>
          <w:sz w:val="22"/>
          <w:szCs w:val="22"/>
          <w:shd w:val="clear" w:color="auto" w:fill="FFFFFF"/>
          <w:lang w:eastAsia="zh-CN"/>
        </w:rPr>
        <w:t>)</w:t>
      </w:r>
      <w:r w:rsidRPr="00C8789D">
        <w:rPr>
          <w:rFonts w:asciiTheme="majorBidi" w:eastAsia="SimSun" w:hAnsiTheme="majorBidi" w:cstheme="majorBidi"/>
          <w:kern w:val="2"/>
          <w:sz w:val="22"/>
          <w:szCs w:val="22"/>
          <w:shd w:val="clear" w:color="auto" w:fill="FFFFFF"/>
          <w:lang w:eastAsia="zh-CN"/>
        </w:rPr>
        <w:t xml:space="preserve">. </w:t>
      </w:r>
      <w:r w:rsidR="00AC2C8D" w:rsidRPr="00C8789D">
        <w:rPr>
          <w:rFonts w:asciiTheme="majorBidi" w:eastAsia="SimSun" w:hAnsiTheme="majorBidi" w:cstheme="majorBidi"/>
          <w:kern w:val="2"/>
          <w:sz w:val="22"/>
          <w:szCs w:val="22"/>
          <w:shd w:val="clear" w:color="auto" w:fill="FFFFFF"/>
          <w:lang w:eastAsia="zh-CN"/>
        </w:rPr>
        <w:t>T</w:t>
      </w:r>
      <w:r w:rsidR="00D2789A" w:rsidRPr="00C8789D">
        <w:rPr>
          <w:rFonts w:asciiTheme="majorBidi" w:eastAsia="SimSun" w:hAnsiTheme="majorBidi" w:cstheme="majorBidi"/>
          <w:kern w:val="2"/>
          <w:sz w:val="22"/>
          <w:szCs w:val="22"/>
          <w:shd w:val="clear" w:color="auto" w:fill="FFFFFF"/>
          <w:lang w:eastAsia="zh-CN"/>
        </w:rPr>
        <w:t xml:space="preserve">he most recent recession, corresponding to the COVID-19 pandemic, was the shortest </w:t>
      </w:r>
      <w:r w:rsidR="00D71DAB" w:rsidRPr="00C8789D">
        <w:rPr>
          <w:rFonts w:asciiTheme="majorBidi" w:eastAsia="SimSun" w:hAnsiTheme="majorBidi" w:cstheme="majorBidi"/>
          <w:kern w:val="2"/>
          <w:sz w:val="22"/>
          <w:szCs w:val="22"/>
          <w:shd w:val="clear" w:color="auto" w:fill="FFFFFF"/>
          <w:lang w:eastAsia="zh-CN"/>
        </w:rPr>
        <w:t>(</w:t>
      </w:r>
      <w:r w:rsidR="00D2789A" w:rsidRPr="00C8789D">
        <w:rPr>
          <w:rFonts w:asciiTheme="majorBidi" w:eastAsia="SimSun" w:hAnsiTheme="majorBidi" w:cstheme="majorBidi"/>
          <w:kern w:val="2"/>
          <w:sz w:val="22"/>
          <w:szCs w:val="22"/>
          <w:shd w:val="clear" w:color="auto" w:fill="FFFFFF"/>
          <w:lang w:eastAsia="zh-CN"/>
        </w:rPr>
        <w:t>4</w:t>
      </w:r>
      <w:r w:rsidR="00D71DAB" w:rsidRPr="00C8789D">
        <w:rPr>
          <w:rFonts w:asciiTheme="majorBidi" w:eastAsia="SimSun" w:hAnsiTheme="majorBidi" w:cstheme="majorBidi"/>
          <w:kern w:val="2"/>
          <w:sz w:val="22"/>
          <w:szCs w:val="22"/>
          <w:shd w:val="clear" w:color="auto" w:fill="FFFFFF"/>
          <w:lang w:eastAsia="zh-CN"/>
        </w:rPr>
        <w:t>2</w:t>
      </w:r>
      <w:r w:rsidR="00D2789A" w:rsidRPr="00C8789D">
        <w:rPr>
          <w:rFonts w:asciiTheme="majorBidi" w:eastAsia="SimSun" w:hAnsiTheme="majorBidi" w:cstheme="majorBidi"/>
          <w:kern w:val="2"/>
          <w:sz w:val="22"/>
          <w:szCs w:val="22"/>
          <w:shd w:val="clear" w:color="auto" w:fill="FFFFFF"/>
          <w:lang w:eastAsia="zh-CN"/>
        </w:rPr>
        <w:t xml:space="preserve"> days</w:t>
      </w:r>
      <w:r w:rsidR="00D71DAB" w:rsidRPr="00C8789D">
        <w:rPr>
          <w:rFonts w:asciiTheme="majorBidi" w:eastAsia="SimSun" w:hAnsiTheme="majorBidi" w:cstheme="majorBidi"/>
          <w:kern w:val="2"/>
          <w:sz w:val="22"/>
          <w:szCs w:val="22"/>
          <w:shd w:val="clear" w:color="auto" w:fill="FFFFFF"/>
          <w:lang w:eastAsia="zh-CN"/>
        </w:rPr>
        <w:t>)</w:t>
      </w:r>
      <w:r w:rsidR="00D2789A" w:rsidRPr="00C8789D">
        <w:rPr>
          <w:rFonts w:asciiTheme="majorBidi" w:eastAsia="SimSun" w:hAnsiTheme="majorBidi" w:cstheme="majorBidi"/>
          <w:kern w:val="2"/>
          <w:sz w:val="22"/>
          <w:szCs w:val="22"/>
          <w:shd w:val="clear" w:color="auto" w:fill="FFFFFF"/>
          <w:lang w:eastAsia="zh-CN"/>
        </w:rPr>
        <w:t>. The NBER addresses this anomaly by stating that</w:t>
      </w:r>
      <w:r w:rsidR="0056781C" w:rsidRPr="00C8789D">
        <w:rPr>
          <w:rFonts w:asciiTheme="majorBidi" w:eastAsia="SimSun" w:hAnsiTheme="majorBidi" w:cstheme="majorBidi"/>
          <w:kern w:val="2"/>
          <w:sz w:val="22"/>
          <w:szCs w:val="22"/>
          <w:shd w:val="clear" w:color="auto" w:fill="FFFFFF"/>
          <w:lang w:eastAsia="zh-CN"/>
        </w:rPr>
        <w:t xml:space="preserve">, despite the short duration, the </w:t>
      </w:r>
      <w:r w:rsidR="00773702" w:rsidRPr="00C8789D">
        <w:rPr>
          <w:rFonts w:asciiTheme="majorBidi" w:hAnsiTheme="majorBidi" w:cstheme="majorBidi"/>
          <w:color w:val="000000"/>
          <w:sz w:val="22"/>
          <w:szCs w:val="22"/>
          <w:shd w:val="clear" w:color="auto" w:fill="FFFFFF"/>
        </w:rPr>
        <w:t xml:space="preserve">drop in </w:t>
      </w:r>
      <w:r w:rsidR="0056781C" w:rsidRPr="00C8789D">
        <w:rPr>
          <w:rFonts w:asciiTheme="majorBidi" w:hAnsiTheme="majorBidi" w:cstheme="majorBidi"/>
          <w:color w:val="000000"/>
          <w:sz w:val="22"/>
          <w:szCs w:val="22"/>
          <w:shd w:val="clear" w:color="auto" w:fill="FFFFFF"/>
        </w:rPr>
        <w:t xml:space="preserve">economic </w:t>
      </w:r>
      <w:r w:rsidR="00773702" w:rsidRPr="00C8789D">
        <w:rPr>
          <w:rFonts w:asciiTheme="majorBidi" w:hAnsiTheme="majorBidi" w:cstheme="majorBidi"/>
          <w:color w:val="000000"/>
          <w:sz w:val="22"/>
          <w:szCs w:val="22"/>
          <w:shd w:val="clear" w:color="auto" w:fill="FFFFFF"/>
        </w:rPr>
        <w:t xml:space="preserve">activity </w:t>
      </w:r>
      <w:r w:rsidR="0056781C" w:rsidRPr="00C8789D">
        <w:rPr>
          <w:rFonts w:asciiTheme="majorBidi" w:hAnsiTheme="majorBidi" w:cstheme="majorBidi"/>
          <w:color w:val="000000"/>
          <w:sz w:val="22"/>
          <w:szCs w:val="22"/>
          <w:shd w:val="clear" w:color="auto" w:fill="FFFFFF"/>
        </w:rPr>
        <w:t xml:space="preserve">was large </w:t>
      </w:r>
      <w:r w:rsidR="00773702" w:rsidRPr="00C8789D">
        <w:rPr>
          <w:rFonts w:asciiTheme="majorBidi" w:hAnsiTheme="majorBidi" w:cstheme="majorBidi"/>
          <w:color w:val="000000"/>
          <w:sz w:val="22"/>
          <w:szCs w:val="22"/>
          <w:shd w:val="clear" w:color="auto" w:fill="FFFFFF"/>
        </w:rPr>
        <w:t>and diffuse</w:t>
      </w:r>
      <w:r w:rsidR="0056781C" w:rsidRPr="00C8789D">
        <w:rPr>
          <w:rFonts w:asciiTheme="majorBidi" w:hAnsiTheme="majorBidi" w:cstheme="majorBidi"/>
          <w:color w:val="000000"/>
          <w:sz w:val="22"/>
          <w:szCs w:val="22"/>
          <w:shd w:val="clear" w:color="auto" w:fill="FFFFFF"/>
        </w:rPr>
        <w:t xml:space="preserve"> enough to </w:t>
      </w:r>
      <w:r w:rsidR="00773702" w:rsidRPr="00C8789D">
        <w:rPr>
          <w:rFonts w:asciiTheme="majorBidi" w:hAnsiTheme="majorBidi" w:cstheme="majorBidi"/>
          <w:color w:val="000000"/>
          <w:sz w:val="22"/>
          <w:szCs w:val="22"/>
          <w:shd w:val="clear" w:color="auto" w:fill="FFFFFF"/>
        </w:rPr>
        <w:t>be classified as a recession</w:t>
      </w:r>
      <w:r w:rsidR="0056781C" w:rsidRPr="00C8789D">
        <w:rPr>
          <w:rFonts w:asciiTheme="majorBidi" w:hAnsiTheme="majorBidi" w:cstheme="majorBidi"/>
          <w:color w:val="000000"/>
          <w:sz w:val="22"/>
          <w:szCs w:val="22"/>
          <w:shd w:val="clear" w:color="auto" w:fill="FFFFFF"/>
        </w:rPr>
        <w:t xml:space="preserve"> (NBE</w:t>
      </w:r>
      <w:r w:rsidR="00BE4BE4">
        <w:rPr>
          <w:rFonts w:asciiTheme="majorBidi" w:hAnsiTheme="majorBidi" w:cstheme="majorBidi"/>
          <w:color w:val="000000"/>
          <w:sz w:val="22"/>
          <w:szCs w:val="22"/>
          <w:shd w:val="clear" w:color="auto" w:fill="FFFFFF"/>
        </w:rPr>
        <w:t>R 2020</w:t>
      </w:r>
      <w:r w:rsidR="0056781C" w:rsidRPr="00C8789D">
        <w:rPr>
          <w:rFonts w:asciiTheme="majorBidi" w:hAnsiTheme="majorBidi" w:cstheme="majorBidi"/>
          <w:color w:val="000000"/>
          <w:sz w:val="22"/>
          <w:szCs w:val="22"/>
          <w:shd w:val="clear" w:color="auto" w:fill="FFFFFF"/>
        </w:rPr>
        <w:t>)</w:t>
      </w:r>
      <w:r w:rsidR="00773702" w:rsidRPr="00C8789D">
        <w:rPr>
          <w:rFonts w:asciiTheme="majorBidi" w:hAnsiTheme="majorBidi" w:cstheme="majorBidi"/>
          <w:color w:val="000000"/>
          <w:sz w:val="22"/>
          <w:szCs w:val="22"/>
          <w:shd w:val="clear" w:color="auto" w:fill="FFFFFF"/>
        </w:rPr>
        <w:t>.</w:t>
      </w:r>
    </w:p>
    <w:p w14:paraId="525B1A52" w14:textId="362B2FF5" w:rsidR="0004707B" w:rsidRPr="00C8789D" w:rsidRDefault="00215EDE" w:rsidP="000D7F50">
      <w:pPr>
        <w:widowControl w:val="0"/>
        <w:spacing w:before="240" w:line="480" w:lineRule="auto"/>
        <w:jc w:val="both"/>
        <w:rPr>
          <w:rFonts w:asciiTheme="majorBidi" w:hAnsiTheme="majorBidi" w:cstheme="majorBidi"/>
          <w:b/>
          <w:bCs/>
          <w:sz w:val="22"/>
          <w:szCs w:val="22"/>
        </w:rPr>
      </w:pPr>
      <w:r w:rsidRPr="00C8789D">
        <w:rPr>
          <w:rFonts w:asciiTheme="majorBidi" w:eastAsia="SimSun" w:hAnsiTheme="majorBidi" w:cstheme="majorBidi"/>
          <w:b/>
          <w:bCs/>
          <w:kern w:val="2"/>
          <w:sz w:val="22"/>
          <w:szCs w:val="22"/>
          <w:shd w:val="clear" w:color="auto" w:fill="FFFFFF"/>
          <w:lang w:eastAsia="zh-CN"/>
        </w:rPr>
        <w:t>3.</w:t>
      </w:r>
      <w:r w:rsidR="00942506" w:rsidRPr="00C8789D">
        <w:rPr>
          <w:rFonts w:asciiTheme="majorBidi" w:eastAsia="SimSun" w:hAnsiTheme="majorBidi" w:cstheme="majorBidi"/>
          <w:b/>
          <w:bCs/>
          <w:kern w:val="2"/>
          <w:sz w:val="22"/>
          <w:szCs w:val="22"/>
          <w:shd w:val="clear" w:color="auto" w:fill="FFFFFF"/>
          <w:lang w:eastAsia="zh-CN"/>
        </w:rPr>
        <w:t>2.</w:t>
      </w:r>
      <w:r w:rsidRPr="00C8789D">
        <w:rPr>
          <w:rFonts w:asciiTheme="majorBidi" w:eastAsia="SimSun" w:hAnsiTheme="majorBidi" w:cstheme="majorBidi"/>
          <w:b/>
          <w:bCs/>
          <w:kern w:val="2"/>
          <w:sz w:val="22"/>
          <w:szCs w:val="22"/>
          <w:shd w:val="clear" w:color="auto" w:fill="FFFFFF"/>
          <w:lang w:eastAsia="zh-CN"/>
        </w:rPr>
        <w:t xml:space="preserve"> </w:t>
      </w:r>
      <w:r w:rsidR="0004707B" w:rsidRPr="00C8789D">
        <w:rPr>
          <w:rFonts w:asciiTheme="majorBidi" w:hAnsiTheme="majorBidi" w:cstheme="majorBidi"/>
          <w:b/>
          <w:bCs/>
          <w:sz w:val="22"/>
          <w:szCs w:val="22"/>
        </w:rPr>
        <w:t>Gold</w:t>
      </w:r>
      <w:r w:rsidR="008059B9" w:rsidRPr="00C8789D">
        <w:rPr>
          <w:rFonts w:asciiTheme="majorBidi" w:hAnsiTheme="majorBidi" w:cstheme="majorBidi"/>
          <w:b/>
          <w:bCs/>
          <w:sz w:val="22"/>
          <w:szCs w:val="22"/>
        </w:rPr>
        <w:t xml:space="preserve"> price</w:t>
      </w:r>
    </w:p>
    <w:p w14:paraId="3372D16A" w14:textId="39AC3E01" w:rsidR="00DA3DA3" w:rsidRPr="00C8789D" w:rsidRDefault="00DA3DA3" w:rsidP="000D7F50">
      <w:pPr>
        <w:widowControl w:val="0"/>
        <w:spacing w:before="120" w:line="480" w:lineRule="auto"/>
        <w:jc w:val="both"/>
        <w:rPr>
          <w:rFonts w:asciiTheme="majorBidi" w:hAnsiTheme="majorBidi" w:cstheme="majorBidi"/>
          <w:sz w:val="22"/>
          <w:szCs w:val="22"/>
        </w:rPr>
      </w:pPr>
      <w:bookmarkStart w:id="12" w:name="_Hlk40881686"/>
      <w:r w:rsidRPr="00C8789D">
        <w:rPr>
          <w:rFonts w:asciiTheme="majorBidi" w:hAnsiTheme="majorBidi" w:cstheme="majorBidi"/>
          <w:sz w:val="22"/>
          <w:szCs w:val="22"/>
        </w:rPr>
        <w:t xml:space="preserve">The data series for gold </w:t>
      </w:r>
      <w:r w:rsidR="0056781C" w:rsidRPr="00C8789D">
        <w:rPr>
          <w:rFonts w:asciiTheme="majorBidi" w:hAnsiTheme="majorBidi" w:cstheme="majorBidi"/>
          <w:sz w:val="22"/>
          <w:szCs w:val="22"/>
        </w:rPr>
        <w:t xml:space="preserve">was comprised of </w:t>
      </w:r>
      <w:r w:rsidRPr="00C8789D">
        <w:rPr>
          <w:rFonts w:asciiTheme="majorBidi" w:hAnsiTheme="majorBidi" w:cstheme="majorBidi"/>
          <w:sz w:val="22"/>
          <w:szCs w:val="22"/>
        </w:rPr>
        <w:t xml:space="preserve">daily observations on the price of gold, quoted in US </w:t>
      </w:r>
      <w:r w:rsidRPr="00C8789D">
        <w:rPr>
          <w:rFonts w:asciiTheme="majorBidi" w:hAnsiTheme="majorBidi" w:cstheme="majorBidi"/>
          <w:sz w:val="22"/>
          <w:szCs w:val="22"/>
        </w:rPr>
        <w:lastRenderedPageBreak/>
        <w:t xml:space="preserve">dollars per troy ounce. The gold price </w:t>
      </w:r>
      <w:r w:rsidR="0004470C" w:rsidRPr="00C8789D">
        <w:rPr>
          <w:rFonts w:asciiTheme="majorBidi" w:hAnsiTheme="majorBidi" w:cstheme="majorBidi"/>
          <w:sz w:val="22"/>
          <w:szCs w:val="22"/>
        </w:rPr>
        <w:t xml:space="preserve">represents </w:t>
      </w:r>
      <w:r w:rsidRPr="00C8789D">
        <w:rPr>
          <w:rFonts w:asciiTheme="majorBidi" w:hAnsiTheme="majorBidi" w:cstheme="majorBidi"/>
          <w:sz w:val="22"/>
          <w:szCs w:val="22"/>
        </w:rPr>
        <w:t xml:space="preserve">the </w:t>
      </w:r>
      <w:r w:rsidR="002B5A33" w:rsidRPr="00C8789D">
        <w:rPr>
          <w:rFonts w:asciiTheme="majorBidi" w:eastAsia="SimSun" w:hAnsiTheme="majorBidi" w:cstheme="majorBidi"/>
          <w:sz w:val="22"/>
          <w:szCs w:val="22"/>
          <w:shd w:val="clear" w:color="auto" w:fill="FFFFFF"/>
          <w:lang w:eastAsia="zh-CN"/>
        </w:rPr>
        <w:t>Gold Fixing Price 3:00 PM</w:t>
      </w:r>
      <w:r w:rsidR="0056781C" w:rsidRPr="00C8789D">
        <w:rPr>
          <w:rFonts w:asciiTheme="majorBidi" w:eastAsia="SimSun" w:hAnsiTheme="majorBidi" w:cstheme="majorBidi"/>
          <w:sz w:val="22"/>
          <w:szCs w:val="22"/>
          <w:shd w:val="clear" w:color="auto" w:fill="FFFFFF"/>
          <w:lang w:eastAsia="zh-CN"/>
        </w:rPr>
        <w:t xml:space="preserve"> </w:t>
      </w:r>
      <w:r w:rsidR="002B5A33" w:rsidRPr="00C8789D">
        <w:rPr>
          <w:rFonts w:asciiTheme="majorBidi" w:eastAsia="SimSun" w:hAnsiTheme="majorBidi" w:cstheme="majorBidi"/>
          <w:sz w:val="22"/>
          <w:szCs w:val="22"/>
          <w:shd w:val="clear" w:color="auto" w:fill="FFFFFF"/>
          <w:lang w:eastAsia="zh-CN"/>
        </w:rPr>
        <w:t xml:space="preserve">(London time) </w:t>
      </w:r>
      <w:r w:rsidR="0056781C" w:rsidRPr="00C8789D">
        <w:rPr>
          <w:rFonts w:asciiTheme="majorBidi" w:eastAsia="SimSun" w:hAnsiTheme="majorBidi" w:cstheme="majorBidi"/>
          <w:sz w:val="22"/>
          <w:szCs w:val="22"/>
          <w:shd w:val="clear" w:color="auto" w:fill="FFFFFF"/>
          <w:lang w:eastAsia="zh-CN"/>
        </w:rPr>
        <w:t xml:space="preserve">as </w:t>
      </w:r>
      <w:r w:rsidR="002D777C" w:rsidRPr="00C8789D">
        <w:rPr>
          <w:rFonts w:asciiTheme="majorBidi" w:eastAsia="SimSun" w:hAnsiTheme="majorBidi" w:cstheme="majorBidi"/>
          <w:sz w:val="22"/>
          <w:szCs w:val="22"/>
          <w:shd w:val="clear" w:color="auto" w:fill="FFFFFF"/>
          <w:lang w:eastAsia="zh-CN"/>
        </w:rPr>
        <w:t>quote</w:t>
      </w:r>
      <w:r w:rsidR="0056781C" w:rsidRPr="00C8789D">
        <w:rPr>
          <w:rFonts w:asciiTheme="majorBidi" w:eastAsia="SimSun" w:hAnsiTheme="majorBidi" w:cstheme="majorBidi"/>
          <w:sz w:val="22"/>
          <w:szCs w:val="22"/>
          <w:shd w:val="clear" w:color="auto" w:fill="FFFFFF"/>
          <w:lang w:eastAsia="zh-CN"/>
        </w:rPr>
        <w:t>d</w:t>
      </w:r>
      <w:r w:rsidR="002D777C" w:rsidRPr="00C8789D">
        <w:rPr>
          <w:rFonts w:asciiTheme="majorBidi" w:eastAsia="SimSun" w:hAnsiTheme="majorBidi" w:cstheme="majorBidi"/>
          <w:sz w:val="22"/>
          <w:szCs w:val="22"/>
          <w:shd w:val="clear" w:color="auto" w:fill="FFFFFF"/>
          <w:lang w:eastAsia="zh-CN"/>
        </w:rPr>
        <w:t xml:space="preserve"> by </w:t>
      </w:r>
      <w:r w:rsidR="002B5A33" w:rsidRPr="00C8789D">
        <w:rPr>
          <w:rFonts w:asciiTheme="majorBidi" w:eastAsia="SimSun" w:hAnsiTheme="majorBidi" w:cstheme="majorBidi"/>
          <w:sz w:val="22"/>
          <w:szCs w:val="22"/>
          <w:shd w:val="clear" w:color="auto" w:fill="FFFFFF"/>
          <w:lang w:eastAsia="zh-CN"/>
        </w:rPr>
        <w:t>the Federal Reserve Economic Data database</w:t>
      </w:r>
      <w:r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Daily p</w:t>
      </w:r>
      <w:r w:rsidRPr="00C8789D">
        <w:rPr>
          <w:rFonts w:asciiTheme="majorBidi" w:hAnsiTheme="majorBidi" w:cstheme="majorBidi"/>
          <w:sz w:val="22"/>
          <w:szCs w:val="22"/>
        </w:rPr>
        <w:t>rices</w:t>
      </w:r>
      <w:r w:rsidR="0004470C" w:rsidRPr="00C8789D">
        <w:rPr>
          <w:rFonts w:asciiTheme="majorBidi" w:hAnsiTheme="majorBidi" w:cstheme="majorBidi"/>
          <w:sz w:val="22"/>
          <w:szCs w:val="22"/>
        </w:rPr>
        <w:t xml:space="preserve"> </w:t>
      </w:r>
      <w:r w:rsidRPr="00C8789D">
        <w:rPr>
          <w:rFonts w:asciiTheme="majorBidi" w:hAnsiTheme="majorBidi" w:cstheme="majorBidi"/>
          <w:sz w:val="22"/>
          <w:szCs w:val="22"/>
        </w:rPr>
        <w:t>from 1 December 1969 to</w:t>
      </w:r>
      <w:r w:rsidRPr="00C8789D">
        <w:rPr>
          <w:rFonts w:asciiTheme="majorBidi" w:hAnsiTheme="majorBidi" w:cstheme="majorBidi"/>
          <w:b/>
          <w:bCs/>
          <w:sz w:val="22"/>
          <w:szCs w:val="22"/>
        </w:rPr>
        <w:t xml:space="preserve"> </w:t>
      </w:r>
      <w:r w:rsidR="002B5A33" w:rsidRPr="00C8789D">
        <w:rPr>
          <w:rFonts w:asciiTheme="majorBidi" w:hAnsiTheme="majorBidi" w:cstheme="majorBidi"/>
          <w:sz w:val="22"/>
          <w:szCs w:val="22"/>
        </w:rPr>
        <w:t xml:space="preserve">March </w:t>
      </w:r>
      <w:r w:rsidR="002B5A33" w:rsidRPr="00C8789D">
        <w:rPr>
          <w:rFonts w:asciiTheme="majorBidi" w:eastAsiaTheme="minorHAnsi" w:hAnsiTheme="majorBidi" w:cstheme="majorBidi"/>
          <w:color w:val="000000"/>
          <w:sz w:val="22"/>
          <w:szCs w:val="22"/>
        </w:rPr>
        <w:t>31 2020</w:t>
      </w:r>
      <w:r w:rsidR="0004470C" w:rsidRPr="00C8789D">
        <w:rPr>
          <w:rFonts w:asciiTheme="majorBidi" w:eastAsiaTheme="minorHAnsi" w:hAnsiTheme="majorBidi" w:cstheme="majorBidi"/>
          <w:color w:val="000000"/>
          <w:sz w:val="22"/>
          <w:szCs w:val="22"/>
        </w:rPr>
        <w:t xml:space="preserve"> were used</w:t>
      </w:r>
      <w:r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 xml:space="preserve">with </w:t>
      </w:r>
      <w:r w:rsidRPr="00C8789D">
        <w:rPr>
          <w:rFonts w:asciiTheme="majorBidi" w:hAnsiTheme="majorBidi" w:cstheme="majorBidi"/>
          <w:sz w:val="22"/>
          <w:szCs w:val="22"/>
        </w:rPr>
        <w:t>a total of 1</w:t>
      </w:r>
      <w:r w:rsidR="002B5A33" w:rsidRPr="00C8789D">
        <w:rPr>
          <w:rFonts w:asciiTheme="majorBidi" w:hAnsiTheme="majorBidi" w:cstheme="majorBidi"/>
          <w:sz w:val="22"/>
          <w:szCs w:val="22"/>
        </w:rPr>
        <w:t xml:space="preserve">835 </w:t>
      </w:r>
      <w:r w:rsidRPr="00C8789D">
        <w:rPr>
          <w:rFonts w:asciiTheme="majorBidi" w:hAnsiTheme="majorBidi" w:cstheme="majorBidi"/>
          <w:sz w:val="22"/>
          <w:szCs w:val="22"/>
        </w:rPr>
        <w:t>observations</w:t>
      </w:r>
      <w:r w:rsidR="002B5A33" w:rsidRPr="00C8789D">
        <w:rPr>
          <w:rFonts w:asciiTheme="majorBidi" w:hAnsiTheme="majorBidi" w:cstheme="majorBidi"/>
          <w:sz w:val="22"/>
          <w:szCs w:val="22"/>
        </w:rPr>
        <w:t xml:space="preserve">. </w:t>
      </w:r>
    </w:p>
    <w:bookmarkEnd w:id="12"/>
    <w:p w14:paraId="68688632" w14:textId="06C7A8D2" w:rsidR="0004707B" w:rsidRPr="00C8789D" w:rsidRDefault="009C7EC6" w:rsidP="000D7F50">
      <w:pPr>
        <w:spacing w:before="240" w:line="480" w:lineRule="auto"/>
        <w:rPr>
          <w:rFonts w:asciiTheme="majorBidi" w:hAnsiTheme="majorBidi" w:cstheme="majorBidi"/>
          <w:b/>
          <w:bCs/>
          <w:sz w:val="22"/>
          <w:szCs w:val="22"/>
        </w:rPr>
      </w:pPr>
      <w:r w:rsidRPr="00C8789D">
        <w:rPr>
          <w:rFonts w:asciiTheme="majorBidi" w:eastAsia="SimSun" w:hAnsiTheme="majorBidi" w:cstheme="majorBidi"/>
          <w:b/>
          <w:bCs/>
          <w:kern w:val="2"/>
          <w:sz w:val="22"/>
          <w:szCs w:val="22"/>
          <w:shd w:val="clear" w:color="auto" w:fill="FFFFFF"/>
          <w:lang w:eastAsia="zh-CN"/>
        </w:rPr>
        <w:t>3</w:t>
      </w:r>
      <w:r w:rsidR="008B1DA1" w:rsidRPr="00C8789D">
        <w:rPr>
          <w:rFonts w:asciiTheme="majorBidi" w:eastAsia="SimSun" w:hAnsiTheme="majorBidi" w:cstheme="majorBidi"/>
          <w:b/>
          <w:bCs/>
          <w:kern w:val="2"/>
          <w:sz w:val="22"/>
          <w:szCs w:val="22"/>
          <w:shd w:val="clear" w:color="auto" w:fill="FFFFFF"/>
          <w:lang w:eastAsia="zh-CN"/>
        </w:rPr>
        <w:t>.</w:t>
      </w:r>
      <w:r w:rsidRPr="00C8789D">
        <w:rPr>
          <w:rFonts w:asciiTheme="majorBidi" w:eastAsia="SimSun" w:hAnsiTheme="majorBidi" w:cstheme="majorBidi"/>
          <w:b/>
          <w:bCs/>
          <w:kern w:val="2"/>
          <w:sz w:val="22"/>
          <w:szCs w:val="22"/>
          <w:shd w:val="clear" w:color="auto" w:fill="FFFFFF"/>
          <w:lang w:eastAsia="zh-CN"/>
        </w:rPr>
        <w:t>3</w:t>
      </w:r>
      <w:r w:rsidR="00942506" w:rsidRPr="00C8789D">
        <w:rPr>
          <w:rFonts w:asciiTheme="majorBidi" w:eastAsia="SimSun" w:hAnsiTheme="majorBidi" w:cstheme="majorBidi"/>
          <w:b/>
          <w:bCs/>
          <w:kern w:val="2"/>
          <w:sz w:val="22"/>
          <w:szCs w:val="22"/>
          <w:shd w:val="clear" w:color="auto" w:fill="FFFFFF"/>
          <w:lang w:eastAsia="zh-CN"/>
        </w:rPr>
        <w:t>.</w:t>
      </w:r>
      <w:r w:rsidR="008B1DA1" w:rsidRPr="00C8789D">
        <w:rPr>
          <w:rFonts w:asciiTheme="majorBidi" w:eastAsia="SimSun" w:hAnsiTheme="majorBidi" w:cstheme="majorBidi"/>
          <w:b/>
          <w:bCs/>
          <w:kern w:val="2"/>
          <w:sz w:val="22"/>
          <w:szCs w:val="22"/>
          <w:shd w:val="clear" w:color="auto" w:fill="FFFFFF"/>
          <w:lang w:eastAsia="zh-CN"/>
        </w:rPr>
        <w:t xml:space="preserve"> </w:t>
      </w:r>
      <w:r w:rsidR="0004707B" w:rsidRPr="00C8789D">
        <w:rPr>
          <w:rFonts w:asciiTheme="majorBidi" w:hAnsiTheme="majorBidi" w:cstheme="majorBidi"/>
          <w:b/>
          <w:bCs/>
          <w:sz w:val="22"/>
          <w:szCs w:val="22"/>
        </w:rPr>
        <w:t>S&amp;P</w:t>
      </w:r>
      <w:r w:rsidR="00E5516E" w:rsidRPr="00C8789D">
        <w:rPr>
          <w:rFonts w:asciiTheme="majorBidi" w:hAnsiTheme="majorBidi" w:cstheme="majorBidi"/>
          <w:b/>
          <w:bCs/>
          <w:sz w:val="22"/>
          <w:szCs w:val="22"/>
        </w:rPr>
        <w:t xml:space="preserve"> </w:t>
      </w:r>
      <w:r w:rsidR="0004707B" w:rsidRPr="00C8789D">
        <w:rPr>
          <w:rFonts w:asciiTheme="majorBidi" w:hAnsiTheme="majorBidi" w:cstheme="majorBidi"/>
          <w:b/>
          <w:bCs/>
          <w:sz w:val="22"/>
          <w:szCs w:val="22"/>
        </w:rPr>
        <w:t>500</w:t>
      </w:r>
      <w:r w:rsidR="002B5A33" w:rsidRPr="00C8789D">
        <w:rPr>
          <w:rFonts w:asciiTheme="majorBidi" w:hAnsiTheme="majorBidi" w:cstheme="majorBidi"/>
          <w:b/>
          <w:bCs/>
          <w:sz w:val="22"/>
          <w:szCs w:val="22"/>
        </w:rPr>
        <w:t xml:space="preserve"> </w:t>
      </w:r>
      <w:r w:rsidR="008059B9" w:rsidRPr="00C8789D">
        <w:rPr>
          <w:rFonts w:asciiTheme="majorBidi" w:eastAsia="SimSun" w:hAnsiTheme="majorBidi" w:cstheme="majorBidi"/>
          <w:b/>
          <w:bCs/>
          <w:kern w:val="2"/>
          <w:sz w:val="22"/>
          <w:szCs w:val="22"/>
          <w:shd w:val="clear" w:color="auto" w:fill="FFFFFF"/>
          <w:lang w:eastAsia="zh-CN"/>
        </w:rPr>
        <w:t>price</w:t>
      </w:r>
    </w:p>
    <w:p w14:paraId="013AB085" w14:textId="34A42D3F" w:rsidR="00DA3DA3" w:rsidRPr="00C8789D" w:rsidRDefault="00DA3DA3" w:rsidP="000D7F50">
      <w:pPr>
        <w:widowControl w:val="0"/>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The data series for the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500 stock index </w:t>
      </w:r>
      <w:r w:rsidR="0004470C" w:rsidRPr="00C8789D">
        <w:rPr>
          <w:rFonts w:asciiTheme="majorBidi" w:hAnsiTheme="majorBidi" w:cstheme="majorBidi"/>
          <w:sz w:val="22"/>
          <w:szCs w:val="22"/>
        </w:rPr>
        <w:t xml:space="preserve">was comprised of </w:t>
      </w:r>
      <w:r w:rsidRPr="00C8789D">
        <w:rPr>
          <w:rFonts w:asciiTheme="majorBidi" w:hAnsiTheme="majorBidi" w:cstheme="majorBidi"/>
          <w:sz w:val="22"/>
          <w:szCs w:val="22"/>
        </w:rPr>
        <w:t xml:space="preserve">daily observations on the price of the index, quoted in US dollars. </w:t>
      </w:r>
      <w:r w:rsidR="002B5A33" w:rsidRPr="00C8789D">
        <w:rPr>
          <w:rFonts w:asciiTheme="majorBidi" w:hAnsiTheme="majorBidi" w:cstheme="majorBidi"/>
          <w:sz w:val="22"/>
          <w:szCs w:val="22"/>
        </w:rPr>
        <w:t xml:space="preserve">The stock price </w:t>
      </w:r>
      <w:r w:rsidR="0004470C" w:rsidRPr="00C8789D">
        <w:rPr>
          <w:rFonts w:asciiTheme="majorBidi" w:hAnsiTheme="majorBidi" w:cstheme="majorBidi"/>
          <w:sz w:val="22"/>
          <w:szCs w:val="22"/>
        </w:rPr>
        <w:t xml:space="preserve">represents </w:t>
      </w:r>
      <w:r w:rsidR="002B5A33" w:rsidRPr="00C8789D">
        <w:rPr>
          <w:rFonts w:asciiTheme="majorBidi" w:hAnsiTheme="majorBidi" w:cstheme="majorBidi"/>
          <w:sz w:val="22"/>
          <w:szCs w:val="22"/>
        </w:rPr>
        <w:t>t</w:t>
      </w:r>
      <w:r w:rsidR="002B5A33" w:rsidRPr="00C8789D">
        <w:rPr>
          <w:rFonts w:asciiTheme="majorBidi" w:eastAsia="SimSun" w:hAnsiTheme="majorBidi" w:cstheme="majorBidi"/>
          <w:kern w:val="2"/>
          <w:sz w:val="22"/>
          <w:szCs w:val="22"/>
          <w:shd w:val="clear" w:color="auto" w:fill="FFFFFF"/>
          <w:lang w:eastAsia="zh-CN"/>
        </w:rPr>
        <w:t>he closing price of the S&amp;P 500</w:t>
      </w:r>
      <w:r w:rsidR="002D777C" w:rsidRPr="00C8789D">
        <w:rPr>
          <w:rFonts w:asciiTheme="majorBidi" w:eastAsia="SimSun" w:hAnsiTheme="majorBidi" w:cstheme="majorBidi"/>
          <w:kern w:val="2"/>
          <w:sz w:val="22"/>
          <w:szCs w:val="22"/>
          <w:shd w:val="clear" w:color="auto" w:fill="FFFFFF"/>
          <w:lang w:eastAsia="zh-CN"/>
        </w:rPr>
        <w:t xml:space="preserve"> quoted by the Yahoo! Finance database.</w:t>
      </w:r>
      <w:r w:rsidR="002D777C"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Daily p</w:t>
      </w:r>
      <w:r w:rsidR="002D777C" w:rsidRPr="00C8789D">
        <w:rPr>
          <w:rFonts w:asciiTheme="majorBidi" w:hAnsiTheme="majorBidi" w:cstheme="majorBidi"/>
          <w:sz w:val="22"/>
          <w:szCs w:val="22"/>
        </w:rPr>
        <w:t>rices from 1 December 1969 to</w:t>
      </w:r>
      <w:r w:rsidR="002D777C" w:rsidRPr="00C8789D">
        <w:rPr>
          <w:rFonts w:asciiTheme="majorBidi" w:hAnsiTheme="majorBidi" w:cstheme="majorBidi"/>
          <w:b/>
          <w:bCs/>
          <w:sz w:val="22"/>
          <w:szCs w:val="22"/>
        </w:rPr>
        <w:t xml:space="preserve"> </w:t>
      </w:r>
      <w:r w:rsidR="002D777C" w:rsidRPr="00C8789D">
        <w:rPr>
          <w:rFonts w:asciiTheme="majorBidi" w:hAnsiTheme="majorBidi" w:cstheme="majorBidi"/>
          <w:sz w:val="22"/>
          <w:szCs w:val="22"/>
        </w:rPr>
        <w:t xml:space="preserve">March </w:t>
      </w:r>
      <w:r w:rsidR="002D777C" w:rsidRPr="00C8789D">
        <w:rPr>
          <w:rFonts w:asciiTheme="majorBidi" w:eastAsiaTheme="minorHAnsi" w:hAnsiTheme="majorBidi" w:cstheme="majorBidi"/>
          <w:color w:val="000000"/>
          <w:sz w:val="22"/>
          <w:szCs w:val="22"/>
        </w:rPr>
        <w:t>31 2020</w:t>
      </w:r>
      <w:r w:rsidR="0004470C" w:rsidRPr="00C8789D">
        <w:rPr>
          <w:rFonts w:asciiTheme="majorBidi" w:eastAsiaTheme="minorHAnsi" w:hAnsiTheme="majorBidi" w:cstheme="majorBidi"/>
          <w:color w:val="000000"/>
          <w:sz w:val="22"/>
          <w:szCs w:val="22"/>
        </w:rPr>
        <w:t xml:space="preserve"> were used</w:t>
      </w:r>
      <w:r w:rsidR="002D777C"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 xml:space="preserve">with a </w:t>
      </w:r>
      <w:r w:rsidR="002D777C" w:rsidRPr="00C8789D">
        <w:rPr>
          <w:rFonts w:asciiTheme="majorBidi" w:hAnsiTheme="majorBidi" w:cstheme="majorBidi"/>
          <w:sz w:val="22"/>
          <w:szCs w:val="22"/>
        </w:rPr>
        <w:t>total of 1835 observations.</w:t>
      </w:r>
    </w:p>
    <w:p w14:paraId="26C61B12" w14:textId="7A79751D" w:rsidR="00A543BB" w:rsidRPr="00C8789D" w:rsidRDefault="00A543BB" w:rsidP="00C04E25">
      <w:pPr>
        <w:spacing w:before="240" w:line="480" w:lineRule="auto"/>
        <w:rPr>
          <w:rFonts w:asciiTheme="majorBidi" w:hAnsiTheme="majorBidi" w:cstheme="majorBidi"/>
          <w:b/>
          <w:bCs/>
          <w:sz w:val="22"/>
          <w:szCs w:val="22"/>
        </w:rPr>
      </w:pPr>
      <w:r w:rsidRPr="00C8789D">
        <w:rPr>
          <w:rFonts w:asciiTheme="majorBidi" w:hAnsiTheme="majorBidi" w:cstheme="majorBidi"/>
          <w:b/>
          <w:bCs/>
          <w:sz w:val="22"/>
          <w:szCs w:val="22"/>
        </w:rPr>
        <w:t>3.</w:t>
      </w:r>
      <w:r w:rsidR="00A51A3A" w:rsidRPr="00C8789D">
        <w:rPr>
          <w:rFonts w:asciiTheme="majorBidi" w:hAnsiTheme="majorBidi" w:cstheme="majorBidi"/>
          <w:b/>
          <w:bCs/>
          <w:sz w:val="22"/>
          <w:szCs w:val="22"/>
        </w:rPr>
        <w:t>4</w:t>
      </w:r>
      <w:r w:rsidRPr="00C8789D">
        <w:rPr>
          <w:rFonts w:asciiTheme="majorBidi" w:hAnsiTheme="majorBidi" w:cstheme="majorBidi"/>
          <w:b/>
          <w:bCs/>
          <w:sz w:val="22"/>
          <w:szCs w:val="22"/>
        </w:rPr>
        <w:t xml:space="preserve">. Data pre-processing </w:t>
      </w:r>
    </w:p>
    <w:p w14:paraId="19094A4C" w14:textId="251B6433" w:rsidR="00A543BB" w:rsidRPr="00C8789D" w:rsidRDefault="00061050" w:rsidP="000D7F50">
      <w:pPr>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3.</w:t>
      </w:r>
      <w:r w:rsidR="00A51A3A" w:rsidRPr="00C8789D">
        <w:rPr>
          <w:rFonts w:asciiTheme="majorBidi" w:hAnsiTheme="majorBidi" w:cstheme="majorBidi"/>
          <w:b/>
          <w:bCs/>
          <w:sz w:val="22"/>
          <w:szCs w:val="22"/>
        </w:rPr>
        <w:t>4</w:t>
      </w:r>
      <w:r w:rsidRPr="00C8789D">
        <w:rPr>
          <w:rFonts w:asciiTheme="majorBidi" w:hAnsiTheme="majorBidi" w:cstheme="majorBidi"/>
          <w:b/>
          <w:bCs/>
          <w:sz w:val="22"/>
          <w:szCs w:val="22"/>
        </w:rPr>
        <w:t xml:space="preserve">.1. </w:t>
      </w:r>
      <w:r w:rsidR="00A543BB" w:rsidRPr="00C8789D">
        <w:rPr>
          <w:rFonts w:asciiTheme="majorBidi" w:hAnsiTheme="majorBidi" w:cstheme="majorBidi"/>
          <w:b/>
          <w:bCs/>
          <w:sz w:val="22"/>
          <w:szCs w:val="22"/>
        </w:rPr>
        <w:t>Missing data</w:t>
      </w:r>
    </w:p>
    <w:p w14:paraId="702F078F" w14:textId="32BC30F8" w:rsidR="00A67229"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Due to the continuous nature of the data and the long time series of the datasets included in </w:t>
      </w:r>
      <w:r w:rsidR="00BE67A8" w:rsidRPr="00C8789D">
        <w:rPr>
          <w:rFonts w:asciiTheme="majorBidi" w:hAnsiTheme="majorBidi" w:cstheme="majorBidi"/>
          <w:sz w:val="22"/>
          <w:szCs w:val="22"/>
        </w:rPr>
        <w:t xml:space="preserve">this project </w:t>
      </w:r>
      <w:r w:rsidRPr="00C8789D">
        <w:rPr>
          <w:rFonts w:asciiTheme="majorBidi" w:hAnsiTheme="majorBidi" w:cstheme="majorBidi"/>
          <w:sz w:val="22"/>
          <w:szCs w:val="22"/>
        </w:rPr>
        <w:t>(n = 3670 daily data points), some data points were missing</w:t>
      </w:r>
      <w:r w:rsidR="00BE67A8" w:rsidRPr="00C8789D">
        <w:rPr>
          <w:rFonts w:asciiTheme="majorBidi" w:hAnsiTheme="majorBidi" w:cstheme="majorBidi"/>
          <w:sz w:val="22"/>
          <w:szCs w:val="22"/>
        </w:rPr>
        <w:t xml:space="preserve"> (</w:t>
      </w:r>
      <w:r w:rsidR="008371FA" w:rsidRPr="00C8789D">
        <w:rPr>
          <w:rFonts w:asciiTheme="majorBidi" w:hAnsiTheme="majorBidi" w:cstheme="majorBidi"/>
          <w:sz w:val="22"/>
          <w:szCs w:val="22"/>
        </w:rPr>
        <w:t xml:space="preserve">right-most </w:t>
      </w:r>
      <w:r w:rsidR="00A67229" w:rsidRPr="00C8789D">
        <w:rPr>
          <w:rFonts w:asciiTheme="majorBidi" w:hAnsiTheme="majorBidi" w:cstheme="majorBidi"/>
          <w:sz w:val="22"/>
          <w:szCs w:val="22"/>
        </w:rPr>
        <w:t xml:space="preserve">column in </w:t>
      </w:r>
      <w:r w:rsidR="00BE67A8" w:rsidRPr="00C8789D">
        <w:rPr>
          <w:rFonts w:asciiTheme="majorBidi" w:hAnsiTheme="majorBidi" w:cstheme="majorBidi"/>
          <w:b/>
          <w:bCs/>
          <w:sz w:val="22"/>
          <w:szCs w:val="22"/>
        </w:rPr>
        <w:t xml:space="preserve">Table </w:t>
      </w:r>
      <w:r w:rsidR="000D7F50" w:rsidRPr="00C8789D">
        <w:rPr>
          <w:rFonts w:asciiTheme="majorBidi" w:hAnsiTheme="majorBidi" w:cstheme="majorBidi"/>
          <w:b/>
          <w:bCs/>
          <w:sz w:val="22"/>
          <w:szCs w:val="22"/>
        </w:rPr>
        <w:t>1</w:t>
      </w:r>
      <w:r w:rsidR="00BE67A8" w:rsidRPr="00C8789D">
        <w:rPr>
          <w:rFonts w:asciiTheme="majorBidi" w:hAnsiTheme="majorBidi" w:cstheme="majorBidi"/>
          <w:sz w:val="22"/>
          <w:szCs w:val="22"/>
        </w:rPr>
        <w:t>)</w:t>
      </w:r>
      <w:r w:rsidRPr="00C8789D">
        <w:rPr>
          <w:rFonts w:asciiTheme="majorBidi" w:hAnsiTheme="majorBidi" w:cstheme="majorBidi"/>
          <w:sz w:val="22"/>
          <w:szCs w:val="22"/>
        </w:rPr>
        <w:t xml:space="preserve">. </w:t>
      </w:r>
    </w:p>
    <w:p w14:paraId="14740766" w14:textId="30282717" w:rsidR="00A543BB" w:rsidRPr="00C8789D" w:rsidRDefault="00A67229"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M</w:t>
      </w:r>
      <w:r w:rsidR="00A543BB" w:rsidRPr="00C8789D">
        <w:rPr>
          <w:rFonts w:asciiTheme="majorBidi" w:hAnsiTheme="majorBidi" w:cstheme="majorBidi"/>
          <w:sz w:val="22"/>
          <w:szCs w:val="22"/>
        </w:rPr>
        <w:t>issing data can be addressed either by excluding or interpolating the missing data points. This involves an inherent trade-off between accuracy and having enough data for statistical analysis, since estimating missing data can lead to inaccuracies</w:t>
      </w:r>
      <w:r w:rsidRPr="00C8789D">
        <w:rPr>
          <w:rFonts w:asciiTheme="majorBidi" w:hAnsiTheme="majorBidi" w:cstheme="majorBidi"/>
          <w:sz w:val="22"/>
          <w:szCs w:val="22"/>
        </w:rPr>
        <w:t xml:space="preserve"> </w:t>
      </w:r>
      <w:r w:rsidR="00A543BB" w:rsidRPr="00C8789D">
        <w:rPr>
          <w:rFonts w:asciiTheme="majorBidi" w:hAnsiTheme="majorBidi" w:cstheme="majorBidi"/>
          <w:sz w:val="22"/>
          <w:szCs w:val="22"/>
        </w:rPr>
        <w:t xml:space="preserve">but may be impossible </w:t>
      </w:r>
      <w:r w:rsidRPr="00C8789D">
        <w:rPr>
          <w:rFonts w:asciiTheme="majorBidi" w:hAnsiTheme="majorBidi" w:cstheme="majorBidi"/>
          <w:sz w:val="22"/>
          <w:szCs w:val="22"/>
        </w:rPr>
        <w:t xml:space="preserve">if </w:t>
      </w:r>
      <w:r w:rsidR="00A543BB" w:rsidRPr="00C8789D">
        <w:rPr>
          <w:rFonts w:asciiTheme="majorBidi" w:hAnsiTheme="majorBidi" w:cstheme="majorBidi"/>
          <w:sz w:val="22"/>
          <w:szCs w:val="22"/>
        </w:rPr>
        <w:t>too much data is missing.</w:t>
      </w:r>
    </w:p>
    <w:p w14:paraId="3ECE2329" w14:textId="0527B1EB" w:rsidR="00CA351E"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In the case of my dataset, the rate of missing data was low (~5%, i.e. 5 missing values for every 100 data points). However, because my analysis </w:t>
      </w:r>
      <w:r w:rsidR="00A67229" w:rsidRPr="00C8789D">
        <w:rPr>
          <w:rFonts w:asciiTheme="majorBidi" w:hAnsiTheme="majorBidi" w:cstheme="majorBidi"/>
          <w:sz w:val="22"/>
          <w:szCs w:val="22"/>
        </w:rPr>
        <w:t xml:space="preserve">involved the </w:t>
      </w:r>
      <w:r w:rsidRPr="00C8789D">
        <w:rPr>
          <w:rFonts w:asciiTheme="majorBidi" w:hAnsiTheme="majorBidi" w:cstheme="majorBidi"/>
          <w:sz w:val="22"/>
          <w:szCs w:val="22"/>
        </w:rPr>
        <w:t>use</w:t>
      </w:r>
      <w:r w:rsidR="00A67229" w:rsidRPr="00C8789D">
        <w:rPr>
          <w:rFonts w:asciiTheme="majorBidi" w:hAnsiTheme="majorBidi" w:cstheme="majorBidi"/>
          <w:sz w:val="22"/>
          <w:szCs w:val="22"/>
        </w:rPr>
        <w:t xml:space="preserve"> </w:t>
      </w:r>
      <w:r w:rsidRPr="00C8789D">
        <w:rPr>
          <w:rFonts w:asciiTheme="majorBidi" w:hAnsiTheme="majorBidi" w:cstheme="majorBidi"/>
          <w:sz w:val="22"/>
          <w:szCs w:val="22"/>
        </w:rPr>
        <w:t>different frequencies (e.g. daily, weekly, and monthly returns)</w:t>
      </w:r>
      <w:r w:rsidR="00A67229" w:rsidRPr="00C8789D">
        <w:rPr>
          <w:rFonts w:asciiTheme="majorBidi" w:hAnsiTheme="majorBidi" w:cstheme="majorBidi"/>
          <w:sz w:val="22"/>
          <w:szCs w:val="22"/>
        </w:rPr>
        <w:t xml:space="preserve"> for which the number of data points decreased exponentially</w:t>
      </w:r>
      <w:r w:rsidRPr="00C8789D">
        <w:rPr>
          <w:rFonts w:asciiTheme="majorBidi" w:hAnsiTheme="majorBidi" w:cstheme="majorBidi"/>
          <w:sz w:val="22"/>
          <w:szCs w:val="22"/>
        </w:rPr>
        <w:t xml:space="preserve">, every data point was </w:t>
      </w:r>
      <w:r w:rsidR="00A67229" w:rsidRPr="00C8789D">
        <w:rPr>
          <w:rFonts w:asciiTheme="majorBidi" w:hAnsiTheme="majorBidi" w:cstheme="majorBidi"/>
          <w:sz w:val="22"/>
          <w:szCs w:val="22"/>
        </w:rPr>
        <w:t>significant</w:t>
      </w:r>
      <w:r w:rsidRPr="00C8789D">
        <w:rPr>
          <w:rFonts w:asciiTheme="majorBidi" w:hAnsiTheme="majorBidi" w:cstheme="majorBidi"/>
          <w:sz w:val="22"/>
          <w:szCs w:val="22"/>
        </w:rPr>
        <w:t>. For this reason</w:t>
      </w:r>
      <w:r w:rsidR="00CA351E" w:rsidRPr="00C8789D">
        <w:rPr>
          <w:rFonts w:asciiTheme="majorBidi" w:hAnsiTheme="majorBidi" w:cstheme="majorBidi"/>
          <w:sz w:val="22"/>
          <w:szCs w:val="22"/>
        </w:rPr>
        <w:t>,</w:t>
      </w:r>
      <w:r w:rsidRPr="00C8789D">
        <w:rPr>
          <w:rFonts w:asciiTheme="majorBidi" w:hAnsiTheme="majorBidi" w:cstheme="majorBidi"/>
          <w:sz w:val="22"/>
          <w:szCs w:val="22"/>
        </w:rPr>
        <w:t xml:space="preserve"> </w:t>
      </w:r>
      <w:r w:rsidR="00CA351E" w:rsidRPr="00C8789D">
        <w:rPr>
          <w:rFonts w:asciiTheme="majorBidi" w:hAnsiTheme="majorBidi" w:cstheme="majorBidi"/>
          <w:sz w:val="22"/>
          <w:szCs w:val="22"/>
        </w:rPr>
        <w:t xml:space="preserve">any </w:t>
      </w:r>
      <w:r w:rsidRPr="00C8789D">
        <w:rPr>
          <w:rFonts w:asciiTheme="majorBidi" w:hAnsiTheme="majorBidi" w:cstheme="majorBidi"/>
          <w:sz w:val="22"/>
          <w:szCs w:val="22"/>
        </w:rPr>
        <w:t xml:space="preserve">missing data points </w:t>
      </w:r>
      <w:r w:rsidR="00CA351E" w:rsidRPr="00C8789D">
        <w:rPr>
          <w:rFonts w:asciiTheme="majorBidi" w:hAnsiTheme="majorBidi" w:cstheme="majorBidi"/>
          <w:sz w:val="22"/>
          <w:szCs w:val="22"/>
        </w:rPr>
        <w:t xml:space="preserve">were interpolating </w:t>
      </w:r>
      <w:r w:rsidRPr="00C8789D">
        <w:rPr>
          <w:rFonts w:asciiTheme="majorBidi" w:hAnsiTheme="majorBidi" w:cstheme="majorBidi"/>
          <w:sz w:val="22"/>
          <w:szCs w:val="22"/>
        </w:rPr>
        <w:t xml:space="preserve">using </w:t>
      </w:r>
      <w:r w:rsidR="00CA351E" w:rsidRPr="00C8789D">
        <w:rPr>
          <w:rFonts w:asciiTheme="majorBidi" w:hAnsiTheme="majorBidi" w:cstheme="majorBidi"/>
          <w:sz w:val="22"/>
          <w:szCs w:val="22"/>
        </w:rPr>
        <w:t xml:space="preserve">the </w:t>
      </w:r>
      <w:r w:rsidRPr="00C8789D">
        <w:rPr>
          <w:rFonts w:asciiTheme="majorBidi" w:hAnsiTheme="majorBidi" w:cstheme="majorBidi"/>
          <w:sz w:val="22"/>
          <w:szCs w:val="22"/>
        </w:rPr>
        <w:t>averaging</w:t>
      </w:r>
      <w:r w:rsidR="00CA351E" w:rsidRPr="00C8789D">
        <w:rPr>
          <w:rFonts w:asciiTheme="majorBidi" w:hAnsiTheme="majorBidi" w:cstheme="majorBidi"/>
          <w:sz w:val="22"/>
          <w:szCs w:val="22"/>
        </w:rPr>
        <w:t xml:space="preserve"> method</w:t>
      </w:r>
      <w:r w:rsidRPr="00C8789D">
        <w:rPr>
          <w:rFonts w:asciiTheme="majorBidi" w:hAnsiTheme="majorBidi" w:cstheme="majorBidi"/>
          <w:sz w:val="22"/>
          <w:szCs w:val="22"/>
        </w:rPr>
        <w:t xml:space="preserve">. </w:t>
      </w:r>
    </w:p>
    <w:p w14:paraId="0FBB5E44" w14:textId="12D98BA0" w:rsidR="00A543BB"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Most often, one data point would be missing between two days. In this case, the average of the values above and below the missing data point was used to obtain a value. In cases with more than missing data point in consecutive days, the same method was used:</w:t>
      </w:r>
    </w:p>
    <w:p w14:paraId="221C1FC3" w14:textId="6D59316E" w:rsidR="00A543BB"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lastRenderedPageBreak/>
        <w:t xml:space="preserve">This is worth mentioning because at least 5% of the data points in my dataset </w:t>
      </w:r>
      <w:r w:rsidR="00CA351E" w:rsidRPr="00C8789D">
        <w:rPr>
          <w:rFonts w:asciiTheme="majorBidi" w:hAnsiTheme="majorBidi" w:cstheme="majorBidi"/>
          <w:sz w:val="22"/>
          <w:szCs w:val="22"/>
        </w:rPr>
        <w:t>were interpolated</w:t>
      </w:r>
      <w:r w:rsidRPr="00C8789D">
        <w:rPr>
          <w:rFonts w:asciiTheme="majorBidi" w:hAnsiTheme="majorBidi" w:cstheme="majorBidi"/>
          <w:sz w:val="22"/>
          <w:szCs w:val="22"/>
        </w:rPr>
        <w:t xml:space="preserve">, </w:t>
      </w:r>
      <w:r w:rsidR="00CA351E" w:rsidRPr="00C8789D">
        <w:rPr>
          <w:rFonts w:asciiTheme="majorBidi" w:hAnsiTheme="majorBidi" w:cstheme="majorBidi"/>
          <w:sz w:val="22"/>
          <w:szCs w:val="22"/>
        </w:rPr>
        <w:t xml:space="preserve">and thus not </w:t>
      </w:r>
      <w:r w:rsidR="008123CD">
        <w:rPr>
          <w:rFonts w:asciiTheme="majorBidi" w:hAnsiTheme="majorBidi" w:cstheme="majorBidi"/>
          <w:sz w:val="22"/>
          <w:szCs w:val="22"/>
        </w:rPr>
        <w:t>factually accurate</w:t>
      </w:r>
      <w:r w:rsidRPr="00C8789D">
        <w:rPr>
          <w:rFonts w:asciiTheme="majorBidi" w:hAnsiTheme="majorBidi" w:cstheme="majorBidi"/>
          <w:sz w:val="22"/>
          <w:szCs w:val="22"/>
        </w:rPr>
        <w:t>. However, because of the low rate of missing data, my interpolation is unlikely to affect my results.</w:t>
      </w:r>
    </w:p>
    <w:p w14:paraId="2BFB3323" w14:textId="7103EF6F" w:rsidR="00A543BB" w:rsidRPr="00C8789D" w:rsidRDefault="00061050" w:rsidP="00A51A3A">
      <w:pPr>
        <w:keepNext/>
        <w:keepLines/>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3.</w:t>
      </w:r>
      <w:r w:rsidR="00A51A3A" w:rsidRPr="00C8789D">
        <w:rPr>
          <w:rFonts w:asciiTheme="majorBidi" w:hAnsiTheme="majorBidi" w:cstheme="majorBidi"/>
          <w:b/>
          <w:bCs/>
          <w:sz w:val="22"/>
          <w:szCs w:val="22"/>
        </w:rPr>
        <w:t>4</w:t>
      </w:r>
      <w:r w:rsidRPr="00C8789D">
        <w:rPr>
          <w:rFonts w:asciiTheme="majorBidi" w:hAnsiTheme="majorBidi" w:cstheme="majorBidi"/>
          <w:b/>
          <w:bCs/>
          <w:sz w:val="22"/>
          <w:szCs w:val="22"/>
        </w:rPr>
        <w:t xml:space="preserve">.2. </w:t>
      </w:r>
      <w:r w:rsidR="00A543BB" w:rsidRPr="00C8789D">
        <w:rPr>
          <w:rFonts w:asciiTheme="majorBidi" w:hAnsiTheme="majorBidi" w:cstheme="majorBidi"/>
          <w:b/>
          <w:bCs/>
          <w:sz w:val="22"/>
          <w:szCs w:val="22"/>
        </w:rPr>
        <w:t>Detrending</w:t>
      </w:r>
    </w:p>
    <w:p w14:paraId="5EE5A180" w14:textId="10E2EBF2" w:rsidR="00A543BB" w:rsidRPr="00C8789D" w:rsidRDefault="00CA351E" w:rsidP="000D7F50">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Finally, a</w:t>
      </w:r>
      <w:r w:rsidR="00A543BB" w:rsidRPr="00C8789D">
        <w:rPr>
          <w:rFonts w:asciiTheme="majorBidi" w:hAnsiTheme="majorBidi" w:cstheme="majorBidi"/>
          <w:sz w:val="22"/>
          <w:szCs w:val="22"/>
        </w:rPr>
        <w:t xml:space="preserve">s the statistical modeling of time series variables using regression requires stationary time series, </w:t>
      </w:r>
      <w:r w:rsidRPr="00C8789D">
        <w:rPr>
          <w:rFonts w:asciiTheme="majorBidi" w:hAnsiTheme="majorBidi" w:cstheme="majorBidi"/>
          <w:sz w:val="22"/>
          <w:szCs w:val="22"/>
        </w:rPr>
        <w:t xml:space="preserve">the daily price data was used to </w:t>
      </w:r>
      <w:r w:rsidR="00A543BB" w:rsidRPr="00C8789D">
        <w:rPr>
          <w:rFonts w:asciiTheme="majorBidi" w:hAnsiTheme="majorBidi" w:cstheme="majorBidi"/>
          <w:sz w:val="22"/>
          <w:szCs w:val="22"/>
        </w:rPr>
        <w:t>compute daily, weekly</w:t>
      </w:r>
      <w:r w:rsidRPr="00C8789D">
        <w:rPr>
          <w:rFonts w:asciiTheme="majorBidi" w:hAnsiTheme="majorBidi" w:cstheme="majorBidi"/>
          <w:sz w:val="22"/>
          <w:szCs w:val="22"/>
        </w:rPr>
        <w:t>, and monthly</w:t>
      </w:r>
      <w:r w:rsidR="00A543BB" w:rsidRPr="00C8789D">
        <w:rPr>
          <w:rFonts w:asciiTheme="majorBidi" w:hAnsiTheme="majorBidi" w:cstheme="majorBidi"/>
          <w:sz w:val="22"/>
          <w:szCs w:val="22"/>
        </w:rPr>
        <w:t xml:space="preserve"> returns using the following formula</w:t>
      </w:r>
      <w:r w:rsidR="003B157A" w:rsidRPr="00C8789D">
        <w:rPr>
          <w:rFonts w:asciiTheme="majorBidi" w:hAnsiTheme="majorBidi" w:cstheme="majorBidi"/>
          <w:sz w:val="22"/>
          <w:szCs w:val="22"/>
        </w:rPr>
        <w:t>s (Eq. 1-3)</w:t>
      </w:r>
      <w:r w:rsidR="00A543BB" w:rsidRPr="00C8789D">
        <w:rPr>
          <w:rFonts w:asciiTheme="majorBidi" w:hAnsiTheme="majorBidi" w:cstheme="majorBidi"/>
          <w:sz w:val="22"/>
          <w:szCs w:val="22"/>
        </w:rPr>
        <w:t xml:space="preserve">: </w:t>
      </w:r>
    </w:p>
    <w:p w14:paraId="2A7198E6" w14:textId="58F3E266" w:rsidR="00A543BB" w:rsidRPr="00C8789D" w:rsidRDefault="00A543BB" w:rsidP="000D7F50">
      <w:pPr>
        <w:widowControl w:val="0"/>
        <w:spacing w:before="120" w:line="480" w:lineRule="auto"/>
        <w:jc w:val="center"/>
        <w:rPr>
          <w:rFonts w:asciiTheme="majorBidi" w:hAnsiTheme="majorBidi" w:cstheme="majorBidi"/>
          <w:i/>
          <w:iCs/>
          <w:sz w:val="22"/>
          <w:szCs w:val="22"/>
        </w:rPr>
      </w:pPr>
      <m:oMath>
        <m:r>
          <w:rPr>
            <w:rFonts w:ascii="Cambria Math" w:hAnsi="Cambria Math" w:cstheme="majorBidi"/>
            <w:sz w:val="22"/>
            <w:szCs w:val="22"/>
          </w:rPr>
          <m:t>Daily returns=</m:t>
        </m:r>
        <m:f>
          <m:fPr>
            <m:ctrlPr>
              <w:rPr>
                <w:rFonts w:ascii="Cambria Math" w:hAnsi="Cambria Math" w:cstheme="majorBidi"/>
                <w:i/>
                <w:iCs/>
                <w:sz w:val="22"/>
                <w:szCs w:val="22"/>
              </w:rPr>
            </m:ctrlPr>
          </m:fPr>
          <m:num>
            <m:r>
              <w:rPr>
                <w:rFonts w:ascii="Cambria Math" w:hAnsi="Cambria Math" w:cstheme="majorBidi"/>
                <w:sz w:val="22"/>
                <w:szCs w:val="22"/>
              </w:rPr>
              <m:t>P(t)-P(t-1)</m:t>
            </m:r>
          </m:num>
          <m:den>
            <m:r>
              <w:rPr>
                <w:rFonts w:ascii="Cambria Math" w:hAnsi="Cambria Math" w:cstheme="majorBidi"/>
                <w:sz w:val="22"/>
                <w:szCs w:val="22"/>
              </w:rPr>
              <m:t>P(t-1)</m:t>
            </m:r>
          </m:den>
        </m:f>
      </m:oMath>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3B157A" w:rsidRPr="00C8789D">
        <w:rPr>
          <w:rFonts w:asciiTheme="majorBidi" w:hAnsiTheme="majorBidi" w:cstheme="majorBidi"/>
          <w:i/>
          <w:iCs/>
          <w:sz w:val="22"/>
          <w:szCs w:val="22"/>
        </w:rPr>
        <w:tab/>
      </w:r>
      <w:r w:rsidR="00B000A9" w:rsidRPr="00C8789D">
        <w:rPr>
          <w:rFonts w:asciiTheme="majorBidi" w:hAnsiTheme="majorBidi" w:cstheme="majorBidi"/>
          <w:i/>
          <w:iCs/>
          <w:sz w:val="22"/>
          <w:szCs w:val="22"/>
        </w:rPr>
        <w:tab/>
      </w:r>
      <w:r w:rsidR="00CF3B92" w:rsidRPr="00C8789D">
        <w:rPr>
          <w:rFonts w:asciiTheme="majorBidi" w:hAnsiTheme="majorBidi" w:cstheme="majorBidi"/>
          <w:i/>
          <w:iCs/>
          <w:sz w:val="22"/>
          <w:szCs w:val="22"/>
        </w:rPr>
        <w:tab/>
      </w:r>
      <w:r w:rsidR="008B05A6" w:rsidRPr="00C8789D">
        <w:rPr>
          <w:rFonts w:asciiTheme="majorBidi" w:hAnsiTheme="majorBidi" w:cstheme="majorBidi"/>
          <w:sz w:val="22"/>
          <w:szCs w:val="22"/>
        </w:rPr>
        <w:t>(1)</w:t>
      </w:r>
    </w:p>
    <w:p w14:paraId="63036A85" w14:textId="1F414297" w:rsidR="00A543BB" w:rsidRPr="00C8789D" w:rsidRDefault="00A543BB" w:rsidP="000D7F50">
      <w:pPr>
        <w:widowControl w:val="0"/>
        <w:spacing w:before="120" w:line="480" w:lineRule="auto"/>
        <w:jc w:val="center"/>
        <w:rPr>
          <w:rFonts w:asciiTheme="majorBidi" w:hAnsiTheme="majorBidi" w:cstheme="majorBidi"/>
          <w:sz w:val="22"/>
          <w:szCs w:val="22"/>
        </w:rPr>
      </w:pPr>
      <m:oMath>
        <m:r>
          <w:rPr>
            <w:rFonts w:ascii="Cambria Math" w:hAnsi="Cambria Math" w:cstheme="majorBidi"/>
            <w:sz w:val="22"/>
            <w:szCs w:val="22"/>
          </w:rPr>
          <m:t>Weekly returns=</m:t>
        </m:r>
        <m:f>
          <m:fPr>
            <m:ctrlPr>
              <w:rPr>
                <w:rFonts w:ascii="Cambria Math" w:hAnsi="Cambria Math" w:cstheme="majorBidi"/>
                <w:i/>
                <w:iCs/>
                <w:sz w:val="22"/>
                <w:szCs w:val="22"/>
              </w:rPr>
            </m:ctrlPr>
          </m:fPr>
          <m:num>
            <m:r>
              <w:rPr>
                <w:rFonts w:ascii="Cambria Math" w:hAnsi="Cambria Math" w:cstheme="majorBidi"/>
                <w:sz w:val="22"/>
                <w:szCs w:val="22"/>
              </w:rPr>
              <m:t>P(t)-P(t-5)</m:t>
            </m:r>
          </m:num>
          <m:den>
            <m:r>
              <w:rPr>
                <w:rFonts w:ascii="Cambria Math" w:hAnsi="Cambria Math" w:cstheme="majorBidi"/>
                <w:sz w:val="22"/>
                <w:szCs w:val="22"/>
              </w:rPr>
              <m:t>P(t-5)</m:t>
            </m:r>
          </m:den>
        </m:f>
      </m:oMath>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3B157A" w:rsidRPr="00C8789D">
        <w:rPr>
          <w:rFonts w:asciiTheme="majorBidi" w:hAnsiTheme="majorBidi" w:cstheme="majorBidi"/>
          <w:i/>
          <w:iCs/>
          <w:sz w:val="22"/>
          <w:szCs w:val="22"/>
        </w:rPr>
        <w:tab/>
      </w:r>
      <w:r w:rsidR="00B000A9" w:rsidRPr="00C8789D">
        <w:rPr>
          <w:rFonts w:asciiTheme="majorBidi" w:hAnsiTheme="majorBidi" w:cstheme="majorBidi"/>
          <w:i/>
          <w:iCs/>
          <w:sz w:val="22"/>
          <w:szCs w:val="22"/>
        </w:rPr>
        <w:tab/>
      </w:r>
      <w:r w:rsidR="00CF3B92" w:rsidRPr="00C8789D">
        <w:rPr>
          <w:rFonts w:asciiTheme="majorBidi" w:hAnsiTheme="majorBidi" w:cstheme="majorBidi"/>
          <w:i/>
          <w:iCs/>
          <w:sz w:val="22"/>
          <w:szCs w:val="22"/>
        </w:rPr>
        <w:tab/>
      </w:r>
      <w:r w:rsidR="008B05A6" w:rsidRPr="00C8789D">
        <w:rPr>
          <w:rFonts w:asciiTheme="majorBidi" w:hAnsiTheme="majorBidi" w:cstheme="majorBidi"/>
          <w:sz w:val="22"/>
          <w:szCs w:val="22"/>
        </w:rPr>
        <w:t>(2)</w:t>
      </w:r>
    </w:p>
    <w:p w14:paraId="151A6EA6" w14:textId="25A46509" w:rsidR="00A543BB" w:rsidRPr="00C8789D" w:rsidRDefault="00A543BB" w:rsidP="000D7F50">
      <w:pPr>
        <w:widowControl w:val="0"/>
        <w:spacing w:before="120" w:line="480" w:lineRule="auto"/>
        <w:jc w:val="center"/>
        <w:rPr>
          <w:rFonts w:asciiTheme="majorBidi" w:hAnsiTheme="majorBidi" w:cstheme="majorBidi"/>
          <w:i/>
          <w:iCs/>
          <w:sz w:val="22"/>
          <w:szCs w:val="22"/>
        </w:rPr>
      </w:pPr>
      <m:oMath>
        <m:r>
          <w:rPr>
            <w:rFonts w:ascii="Cambria Math" w:hAnsi="Cambria Math" w:cstheme="majorBidi"/>
            <w:sz w:val="22"/>
            <w:szCs w:val="22"/>
          </w:rPr>
          <m:t>Monthly returns=</m:t>
        </m:r>
        <m:f>
          <m:fPr>
            <m:ctrlPr>
              <w:rPr>
                <w:rFonts w:ascii="Cambria Math" w:hAnsi="Cambria Math" w:cstheme="majorBidi"/>
                <w:i/>
                <w:iCs/>
                <w:sz w:val="22"/>
                <w:szCs w:val="22"/>
              </w:rPr>
            </m:ctrlPr>
          </m:fPr>
          <m:num>
            <m:r>
              <w:rPr>
                <w:rFonts w:ascii="Cambria Math" w:hAnsi="Cambria Math" w:cstheme="majorBidi"/>
                <w:sz w:val="22"/>
                <w:szCs w:val="22"/>
              </w:rPr>
              <m:t>P(t)-P(t-20)</m:t>
            </m:r>
          </m:num>
          <m:den>
            <m:r>
              <w:rPr>
                <w:rFonts w:ascii="Cambria Math" w:hAnsi="Cambria Math" w:cstheme="majorBidi"/>
                <w:sz w:val="22"/>
                <w:szCs w:val="22"/>
              </w:rPr>
              <m:t>P(t-20)</m:t>
            </m:r>
          </m:den>
        </m:f>
      </m:oMath>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3B157A" w:rsidRPr="00C8789D">
        <w:rPr>
          <w:rFonts w:asciiTheme="majorBidi" w:hAnsiTheme="majorBidi" w:cstheme="majorBidi"/>
          <w:i/>
          <w:iCs/>
          <w:sz w:val="22"/>
          <w:szCs w:val="22"/>
        </w:rPr>
        <w:tab/>
      </w:r>
      <w:r w:rsidR="00CF3B92" w:rsidRPr="00C8789D">
        <w:rPr>
          <w:rFonts w:asciiTheme="majorBidi" w:hAnsiTheme="majorBidi" w:cstheme="majorBidi"/>
          <w:i/>
          <w:iCs/>
          <w:sz w:val="22"/>
          <w:szCs w:val="22"/>
        </w:rPr>
        <w:tab/>
      </w:r>
      <w:r w:rsidR="00B000A9" w:rsidRPr="00C8789D">
        <w:rPr>
          <w:rFonts w:asciiTheme="majorBidi" w:hAnsiTheme="majorBidi" w:cstheme="majorBidi"/>
          <w:i/>
          <w:iCs/>
          <w:sz w:val="22"/>
          <w:szCs w:val="22"/>
        </w:rPr>
        <w:tab/>
      </w:r>
      <w:r w:rsidR="008B05A6" w:rsidRPr="00C8789D">
        <w:rPr>
          <w:rFonts w:asciiTheme="majorBidi" w:hAnsiTheme="majorBidi" w:cstheme="majorBidi"/>
          <w:sz w:val="22"/>
          <w:szCs w:val="22"/>
        </w:rPr>
        <w:t>(3)</w:t>
      </w:r>
    </w:p>
    <w:p w14:paraId="04B4D7BE" w14:textId="77777777" w:rsidR="00CA351E" w:rsidRPr="00C8789D" w:rsidRDefault="00CA351E"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The calculated r</w:t>
      </w:r>
      <w:r w:rsidR="00473D7B" w:rsidRPr="00C8789D">
        <w:rPr>
          <w:rFonts w:asciiTheme="majorBidi" w:eastAsia="SimSun" w:hAnsiTheme="majorBidi" w:cstheme="majorBidi"/>
          <w:kern w:val="2"/>
          <w:sz w:val="22"/>
          <w:szCs w:val="22"/>
          <w:shd w:val="clear" w:color="auto" w:fill="FFFFFF"/>
          <w:lang w:eastAsia="zh-CN"/>
        </w:rPr>
        <w:t xml:space="preserve">eturns </w:t>
      </w:r>
      <w:r w:rsidR="00A543BB" w:rsidRPr="00C8789D">
        <w:rPr>
          <w:rFonts w:asciiTheme="majorBidi" w:eastAsia="SimSun" w:hAnsiTheme="majorBidi" w:cstheme="majorBidi"/>
          <w:kern w:val="2"/>
          <w:sz w:val="22"/>
          <w:szCs w:val="22"/>
          <w:shd w:val="clear" w:color="auto" w:fill="FFFFFF"/>
          <w:lang w:eastAsia="zh-CN"/>
        </w:rPr>
        <w:t>were used for all subsequent statistical analyses.</w:t>
      </w:r>
      <w:r w:rsidR="009E50FB" w:rsidRPr="00C8789D">
        <w:rPr>
          <w:rFonts w:asciiTheme="majorBidi" w:eastAsia="SimSun" w:hAnsiTheme="majorBidi" w:cstheme="majorBidi"/>
          <w:kern w:val="2"/>
          <w:sz w:val="22"/>
          <w:szCs w:val="22"/>
          <w:shd w:val="clear" w:color="auto" w:fill="FFFFFF"/>
          <w:lang w:eastAsia="zh-CN"/>
        </w:rPr>
        <w:t xml:space="preserve"> </w:t>
      </w:r>
    </w:p>
    <w:p w14:paraId="5790D034" w14:textId="2B3CA466" w:rsidR="009E50FB" w:rsidRPr="00C8789D" w:rsidRDefault="009E50FB"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All of the time periods studied were sufficiently long for the purposes of statistical modeling using regression analysis </w:t>
      </w:r>
      <w:r w:rsidR="00CA351E" w:rsidRPr="00C8789D">
        <w:rPr>
          <w:rFonts w:asciiTheme="majorBidi" w:eastAsia="SimSun" w:hAnsiTheme="majorBidi" w:cstheme="majorBidi"/>
          <w:kern w:val="2"/>
          <w:sz w:val="22"/>
          <w:szCs w:val="22"/>
          <w:shd w:val="clear" w:color="auto" w:fill="FFFFFF"/>
          <w:lang w:eastAsia="zh-CN"/>
        </w:rPr>
        <w:t xml:space="preserve">when using </w:t>
      </w:r>
      <w:r w:rsidRPr="00C8789D">
        <w:rPr>
          <w:rFonts w:asciiTheme="majorBidi" w:eastAsia="SimSun" w:hAnsiTheme="majorBidi" w:cstheme="majorBidi"/>
          <w:kern w:val="2"/>
          <w:sz w:val="22"/>
          <w:szCs w:val="22"/>
          <w:shd w:val="clear" w:color="auto" w:fill="FFFFFF"/>
          <w:lang w:eastAsia="zh-CN"/>
        </w:rPr>
        <w:t>daily (</w:t>
      </w:r>
      <w:r w:rsidR="00034A90" w:rsidRPr="00C8789D">
        <w:rPr>
          <w:rFonts w:asciiTheme="majorBidi" w:eastAsia="SimSun" w:hAnsiTheme="majorBidi" w:cstheme="majorBidi"/>
          <w:kern w:val="2"/>
          <w:sz w:val="22"/>
          <w:szCs w:val="22"/>
          <w:shd w:val="clear" w:color="auto" w:fill="FFFFFF"/>
          <w:lang w:eastAsia="zh-CN"/>
        </w:rPr>
        <w:t xml:space="preserve">n = </w:t>
      </w:r>
      <w:r w:rsidRPr="00C8789D">
        <w:rPr>
          <w:rFonts w:asciiTheme="majorBidi" w:eastAsia="SimSun" w:hAnsiTheme="majorBidi" w:cstheme="majorBidi"/>
          <w:kern w:val="2"/>
          <w:sz w:val="22"/>
          <w:szCs w:val="22"/>
          <w:shd w:val="clear" w:color="auto" w:fill="FFFFFF"/>
          <w:lang w:eastAsia="zh-CN"/>
        </w:rPr>
        <w:t>231 ± 114 observations) and weekly (</w:t>
      </w:r>
      <w:r w:rsidR="00034A90" w:rsidRPr="00C8789D">
        <w:rPr>
          <w:rFonts w:asciiTheme="majorBidi" w:eastAsia="SimSun" w:hAnsiTheme="majorBidi" w:cstheme="majorBidi"/>
          <w:kern w:val="2"/>
          <w:sz w:val="22"/>
          <w:szCs w:val="22"/>
          <w:shd w:val="clear" w:color="auto" w:fill="FFFFFF"/>
          <w:lang w:eastAsia="zh-CN"/>
        </w:rPr>
        <w:t xml:space="preserve">n = </w:t>
      </w:r>
      <w:r w:rsidRPr="00C8789D">
        <w:rPr>
          <w:rFonts w:asciiTheme="majorBidi" w:eastAsia="SimSun" w:hAnsiTheme="majorBidi" w:cstheme="majorBidi"/>
          <w:kern w:val="2"/>
          <w:sz w:val="22"/>
          <w:szCs w:val="22"/>
          <w:shd w:val="clear" w:color="auto" w:fill="FFFFFF"/>
          <w:lang w:eastAsia="zh-CN"/>
        </w:rPr>
        <w:t xml:space="preserve">42 ± 22 observations) returns, with a minimum of 30 data points per period, as per the Central Limit Theorem. </w:t>
      </w:r>
    </w:p>
    <w:p w14:paraId="61137ACB" w14:textId="77777777" w:rsidR="00FD6990" w:rsidRPr="00C8789D" w:rsidRDefault="009E50FB"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However, the </w:t>
      </w:r>
      <w:r w:rsidR="00473D7B" w:rsidRPr="00C8789D">
        <w:rPr>
          <w:rFonts w:asciiTheme="majorBidi" w:eastAsia="SimSun" w:hAnsiTheme="majorBidi" w:cstheme="majorBidi"/>
          <w:kern w:val="2"/>
          <w:sz w:val="22"/>
          <w:szCs w:val="22"/>
          <w:shd w:val="clear" w:color="auto" w:fill="FFFFFF"/>
          <w:lang w:eastAsia="zh-CN"/>
        </w:rPr>
        <w:t xml:space="preserve">number of </w:t>
      </w:r>
      <w:r w:rsidRPr="00C8789D">
        <w:rPr>
          <w:rFonts w:asciiTheme="majorBidi" w:eastAsia="SimSun" w:hAnsiTheme="majorBidi" w:cstheme="majorBidi"/>
          <w:kern w:val="2"/>
          <w:sz w:val="22"/>
          <w:szCs w:val="22"/>
          <w:shd w:val="clear" w:color="auto" w:fill="FFFFFF"/>
          <w:lang w:eastAsia="zh-CN"/>
        </w:rPr>
        <w:t xml:space="preserve">observations for monthly returns were well below </w:t>
      </w:r>
      <w:r w:rsidR="00473D7B" w:rsidRPr="00C8789D">
        <w:rPr>
          <w:rFonts w:asciiTheme="majorBidi" w:eastAsia="SimSun" w:hAnsiTheme="majorBidi" w:cstheme="majorBidi"/>
          <w:kern w:val="2"/>
          <w:sz w:val="22"/>
          <w:szCs w:val="22"/>
          <w:shd w:val="clear" w:color="auto" w:fill="FFFFFF"/>
          <w:lang w:eastAsia="zh-CN"/>
        </w:rPr>
        <w:t xml:space="preserve">the necessary </w:t>
      </w:r>
      <w:r w:rsidRPr="00C8789D">
        <w:rPr>
          <w:rFonts w:asciiTheme="majorBidi" w:eastAsia="SimSun" w:hAnsiTheme="majorBidi" w:cstheme="majorBidi"/>
          <w:kern w:val="2"/>
          <w:sz w:val="22"/>
          <w:szCs w:val="22"/>
          <w:shd w:val="clear" w:color="auto" w:fill="FFFFFF"/>
          <w:lang w:eastAsia="zh-CN"/>
        </w:rPr>
        <w:t>threshold for all of the periods studied (</w:t>
      </w:r>
      <w:r w:rsidR="00136894" w:rsidRPr="00C8789D">
        <w:rPr>
          <w:rFonts w:asciiTheme="majorBidi" w:eastAsia="SimSun" w:hAnsiTheme="majorBidi" w:cstheme="majorBidi"/>
          <w:kern w:val="2"/>
          <w:sz w:val="22"/>
          <w:szCs w:val="22"/>
          <w:shd w:val="clear" w:color="auto" w:fill="FFFFFF"/>
          <w:lang w:eastAsia="zh-CN"/>
        </w:rPr>
        <w:t xml:space="preserve">n = </w:t>
      </w:r>
      <w:r w:rsidRPr="00C8789D">
        <w:rPr>
          <w:rFonts w:asciiTheme="majorBidi" w:eastAsia="SimSun" w:hAnsiTheme="majorBidi" w:cstheme="majorBidi"/>
          <w:kern w:val="2"/>
          <w:sz w:val="22"/>
          <w:szCs w:val="22"/>
          <w:shd w:val="clear" w:color="auto" w:fill="FFFFFF"/>
          <w:lang w:eastAsia="zh-CN"/>
        </w:rPr>
        <w:t>11 ± 5 observations).</w:t>
      </w:r>
      <w:r w:rsidR="00473D7B" w:rsidRPr="00C8789D">
        <w:rPr>
          <w:rFonts w:asciiTheme="majorBidi" w:eastAsia="SimSun" w:hAnsiTheme="majorBidi" w:cstheme="majorBidi"/>
          <w:kern w:val="2"/>
          <w:sz w:val="22"/>
          <w:szCs w:val="22"/>
          <w:shd w:val="clear" w:color="auto" w:fill="FFFFFF"/>
          <w:lang w:eastAsia="zh-CN"/>
        </w:rPr>
        <w:t xml:space="preserve"> </w:t>
      </w:r>
    </w:p>
    <w:p w14:paraId="699030C2" w14:textId="3F0565B8" w:rsidR="009E50FB" w:rsidRPr="00C8789D" w:rsidRDefault="00473D7B"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To address </w:t>
      </w:r>
      <w:r w:rsidR="00BE67A8" w:rsidRPr="00C8789D">
        <w:rPr>
          <w:rFonts w:asciiTheme="majorBidi" w:eastAsia="SimSun" w:hAnsiTheme="majorBidi" w:cstheme="majorBidi"/>
          <w:kern w:val="2"/>
          <w:sz w:val="22"/>
          <w:szCs w:val="22"/>
          <w:shd w:val="clear" w:color="auto" w:fill="FFFFFF"/>
          <w:lang w:eastAsia="zh-CN"/>
        </w:rPr>
        <w:t>any potential violations of the assumptions required for regression analysis</w:t>
      </w:r>
      <w:r w:rsidRPr="00C8789D">
        <w:rPr>
          <w:rFonts w:asciiTheme="majorBidi" w:eastAsia="SimSun" w:hAnsiTheme="majorBidi" w:cstheme="majorBidi"/>
          <w:kern w:val="2"/>
          <w:sz w:val="22"/>
          <w:szCs w:val="22"/>
          <w:shd w:val="clear" w:color="auto" w:fill="FFFFFF"/>
          <w:lang w:eastAsia="zh-CN"/>
        </w:rPr>
        <w:t xml:space="preserve">, </w:t>
      </w:r>
      <w:r w:rsidR="00BE67A8" w:rsidRPr="00C8789D">
        <w:rPr>
          <w:rFonts w:asciiTheme="majorBidi" w:eastAsia="SimSun" w:hAnsiTheme="majorBidi" w:cstheme="majorBidi"/>
          <w:kern w:val="2"/>
          <w:sz w:val="22"/>
          <w:szCs w:val="22"/>
          <w:shd w:val="clear" w:color="auto" w:fill="FFFFFF"/>
          <w:lang w:eastAsia="zh-CN"/>
        </w:rPr>
        <w:t xml:space="preserve">the returns in all data sets were subjected to </w:t>
      </w:r>
      <w:r w:rsidR="00F35398" w:rsidRPr="00C8789D">
        <w:rPr>
          <w:rFonts w:asciiTheme="majorBidi" w:eastAsia="SimSun" w:hAnsiTheme="majorBidi" w:cstheme="majorBidi"/>
          <w:kern w:val="2"/>
          <w:sz w:val="22"/>
          <w:szCs w:val="22"/>
          <w:shd w:val="clear" w:color="auto" w:fill="FFFFFF"/>
          <w:lang w:eastAsia="zh-CN"/>
        </w:rPr>
        <w:t xml:space="preserve">the appropriate </w:t>
      </w:r>
      <w:r w:rsidR="00FD6990" w:rsidRPr="00C8789D">
        <w:rPr>
          <w:rFonts w:asciiTheme="majorBidi" w:hAnsiTheme="majorBidi" w:cstheme="majorBidi"/>
          <w:sz w:val="22"/>
          <w:szCs w:val="22"/>
        </w:rPr>
        <w:t>diagnostic</w:t>
      </w:r>
      <w:r w:rsidR="00F35398" w:rsidRPr="00C8789D">
        <w:rPr>
          <w:rFonts w:asciiTheme="majorBidi" w:eastAsia="SimSun" w:hAnsiTheme="majorBidi" w:cstheme="majorBidi"/>
          <w:kern w:val="2"/>
          <w:sz w:val="22"/>
          <w:szCs w:val="22"/>
          <w:shd w:val="clear" w:color="auto" w:fill="FFFFFF"/>
          <w:lang w:eastAsia="zh-CN"/>
        </w:rPr>
        <w:t xml:space="preserve"> </w:t>
      </w:r>
      <w:r w:rsidR="00BE67A8" w:rsidRPr="00C8789D">
        <w:rPr>
          <w:rFonts w:asciiTheme="majorBidi" w:eastAsia="SimSun" w:hAnsiTheme="majorBidi" w:cstheme="majorBidi"/>
          <w:kern w:val="2"/>
          <w:sz w:val="22"/>
          <w:szCs w:val="22"/>
          <w:shd w:val="clear" w:color="auto" w:fill="FFFFFF"/>
          <w:lang w:eastAsia="zh-CN"/>
        </w:rPr>
        <w:t>tests, described in in the Research Design</w:t>
      </w:r>
      <w:r w:rsidR="00185297" w:rsidRPr="00C8789D">
        <w:rPr>
          <w:rFonts w:asciiTheme="majorBidi" w:eastAsia="SimSun" w:hAnsiTheme="majorBidi" w:cstheme="majorBidi"/>
          <w:kern w:val="2"/>
          <w:sz w:val="22"/>
          <w:szCs w:val="22"/>
          <w:shd w:val="clear" w:color="auto" w:fill="FFFFFF"/>
          <w:lang w:eastAsia="zh-CN"/>
        </w:rPr>
        <w:t xml:space="preserve"> </w:t>
      </w:r>
      <w:r w:rsidR="00BE67A8" w:rsidRPr="00C8789D">
        <w:rPr>
          <w:rFonts w:asciiTheme="majorBidi" w:eastAsia="SimSun" w:hAnsiTheme="majorBidi" w:cstheme="majorBidi"/>
          <w:kern w:val="2"/>
          <w:sz w:val="22"/>
          <w:szCs w:val="22"/>
          <w:shd w:val="clear" w:color="auto" w:fill="FFFFFF"/>
          <w:lang w:eastAsia="zh-CN"/>
        </w:rPr>
        <w:t>section below</w:t>
      </w:r>
      <w:r w:rsidR="00185297" w:rsidRPr="00C8789D">
        <w:rPr>
          <w:rFonts w:asciiTheme="majorBidi" w:eastAsia="SimSun" w:hAnsiTheme="majorBidi" w:cstheme="majorBidi"/>
          <w:kern w:val="2"/>
          <w:sz w:val="22"/>
          <w:szCs w:val="22"/>
          <w:shd w:val="clear" w:color="auto" w:fill="FFFFFF"/>
          <w:lang w:eastAsia="zh-CN"/>
        </w:rPr>
        <w:t xml:space="preserve"> (section 4.1 , “Regression analysis”)</w:t>
      </w:r>
      <w:r w:rsidR="00BE67A8" w:rsidRPr="00C8789D">
        <w:rPr>
          <w:rFonts w:asciiTheme="majorBidi" w:eastAsia="SimSun" w:hAnsiTheme="majorBidi" w:cstheme="majorBidi"/>
          <w:kern w:val="2"/>
          <w:sz w:val="22"/>
          <w:szCs w:val="22"/>
          <w:shd w:val="clear" w:color="auto" w:fill="FFFFFF"/>
          <w:lang w:eastAsia="zh-CN"/>
        </w:rPr>
        <w:t>.</w:t>
      </w:r>
    </w:p>
    <w:p w14:paraId="479237F1" w14:textId="58D889FC" w:rsidR="00A51A3A" w:rsidRPr="00C8789D" w:rsidRDefault="00A51A3A" w:rsidP="00A51A3A">
      <w:pPr>
        <w:widowControl w:val="0"/>
        <w:spacing w:before="240" w:line="480" w:lineRule="auto"/>
        <w:jc w:val="both"/>
        <w:rPr>
          <w:rFonts w:asciiTheme="majorBidi" w:eastAsia="SimSun" w:hAnsiTheme="majorBidi" w:cstheme="majorBidi"/>
          <w:b/>
          <w:bCs/>
          <w:kern w:val="2"/>
          <w:sz w:val="22"/>
          <w:szCs w:val="22"/>
          <w:shd w:val="clear" w:color="auto" w:fill="FFFFFF"/>
          <w:lang w:eastAsia="zh-CN"/>
        </w:rPr>
      </w:pPr>
      <w:r w:rsidRPr="00C8789D">
        <w:rPr>
          <w:rFonts w:asciiTheme="majorBidi" w:eastAsia="SimSun" w:hAnsiTheme="majorBidi" w:cstheme="majorBidi"/>
          <w:b/>
          <w:bCs/>
          <w:kern w:val="2"/>
          <w:sz w:val="22"/>
          <w:szCs w:val="22"/>
          <w:shd w:val="clear" w:color="auto" w:fill="FFFFFF"/>
          <w:lang w:eastAsia="zh-CN"/>
        </w:rPr>
        <w:t>3.5. Summary of data sets</w:t>
      </w:r>
    </w:p>
    <w:p w14:paraId="4F78E474" w14:textId="670475F6" w:rsidR="00A51A3A" w:rsidRPr="00C8789D" w:rsidRDefault="00A51A3A" w:rsidP="00A51A3A">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A summary of the data sets used, including the number of data points corresponding to each recessionary period evaluated, is given in </w:t>
      </w:r>
      <w:r w:rsidRPr="00C8789D">
        <w:rPr>
          <w:rFonts w:asciiTheme="majorBidi" w:eastAsia="SimSun" w:hAnsiTheme="majorBidi" w:cstheme="majorBidi"/>
          <w:b/>
          <w:bCs/>
          <w:kern w:val="2"/>
          <w:sz w:val="22"/>
          <w:szCs w:val="22"/>
          <w:shd w:val="clear" w:color="auto" w:fill="FFFFFF"/>
          <w:lang w:eastAsia="zh-CN"/>
        </w:rPr>
        <w:t>Table 1</w:t>
      </w:r>
      <w:r w:rsidRPr="00C8789D">
        <w:rPr>
          <w:rFonts w:asciiTheme="majorBidi" w:eastAsia="SimSun" w:hAnsiTheme="majorBidi" w:cstheme="majorBidi"/>
          <w:kern w:val="2"/>
          <w:sz w:val="22"/>
          <w:szCs w:val="22"/>
          <w:shd w:val="clear" w:color="auto" w:fill="FFFFFF"/>
          <w:lang w:eastAsia="zh-CN"/>
        </w:rPr>
        <w:t>.</w:t>
      </w:r>
    </w:p>
    <w:p w14:paraId="6BE1100D" w14:textId="77777777" w:rsidR="00A51A3A" w:rsidRPr="00C8789D" w:rsidRDefault="00A51A3A" w:rsidP="00A51A3A">
      <w:pPr>
        <w:widowControl w:val="0"/>
        <w:spacing w:before="240" w:after="120" w:line="48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lastRenderedPageBreak/>
        <w:t>Table 1. Summary of eight data series for the prices and returns of gold and S&amp;P 500.</w:t>
      </w:r>
    </w:p>
    <w:tbl>
      <w:tblPr>
        <w:tblStyle w:val="Tablaconcuadrcula"/>
        <w:tblW w:w="5000" w:type="pct"/>
        <w:jc w:val="center"/>
        <w:tblLook w:val="04A0" w:firstRow="1" w:lastRow="0" w:firstColumn="1" w:lastColumn="0" w:noHBand="0" w:noVBand="1"/>
      </w:tblPr>
      <w:tblGrid>
        <w:gridCol w:w="988"/>
        <w:gridCol w:w="1276"/>
        <w:gridCol w:w="1277"/>
        <w:gridCol w:w="1135"/>
        <w:gridCol w:w="1276"/>
        <w:gridCol w:w="1276"/>
        <w:gridCol w:w="1266"/>
      </w:tblGrid>
      <w:tr w:rsidR="00A51A3A" w:rsidRPr="00C8789D" w14:paraId="3A479907" w14:textId="77777777" w:rsidTr="007F640B">
        <w:trPr>
          <w:jc w:val="center"/>
        </w:trPr>
        <w:tc>
          <w:tcPr>
            <w:tcW w:w="582" w:type="pct"/>
            <w:vMerge w:val="restart"/>
            <w:vAlign w:val="center"/>
          </w:tcPr>
          <w:p w14:paraId="3431C1BA"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 xml:space="preserve">Period </w:t>
            </w:r>
          </w:p>
        </w:tc>
        <w:tc>
          <w:tcPr>
            <w:tcW w:w="2921" w:type="pct"/>
            <w:gridSpan w:val="4"/>
            <w:vAlign w:val="center"/>
          </w:tcPr>
          <w:p w14:paraId="73E1D1E9"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Number of data points</w:t>
            </w:r>
          </w:p>
        </w:tc>
        <w:tc>
          <w:tcPr>
            <w:tcW w:w="1497" w:type="pct"/>
            <w:gridSpan w:val="2"/>
            <w:vAlign w:val="center"/>
          </w:tcPr>
          <w:p w14:paraId="393ED394"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Missing data points</w:t>
            </w:r>
          </w:p>
        </w:tc>
      </w:tr>
      <w:tr w:rsidR="00A51A3A" w:rsidRPr="00C8789D" w14:paraId="241F2656" w14:textId="77777777" w:rsidTr="007F640B">
        <w:trPr>
          <w:trHeight w:val="854"/>
          <w:jc w:val="center"/>
        </w:trPr>
        <w:tc>
          <w:tcPr>
            <w:tcW w:w="582" w:type="pct"/>
            <w:vMerge/>
            <w:vAlign w:val="center"/>
          </w:tcPr>
          <w:p w14:paraId="67C66739"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p>
        </w:tc>
        <w:tc>
          <w:tcPr>
            <w:tcW w:w="751" w:type="pct"/>
            <w:vAlign w:val="center"/>
          </w:tcPr>
          <w:p w14:paraId="4172F310"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Daily prices</w:t>
            </w:r>
          </w:p>
        </w:tc>
        <w:tc>
          <w:tcPr>
            <w:tcW w:w="752" w:type="pct"/>
            <w:vAlign w:val="center"/>
          </w:tcPr>
          <w:p w14:paraId="71E3823A"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 xml:space="preserve">Daily returns </w:t>
            </w:r>
          </w:p>
        </w:tc>
        <w:tc>
          <w:tcPr>
            <w:tcW w:w="668" w:type="pct"/>
            <w:vAlign w:val="center"/>
          </w:tcPr>
          <w:p w14:paraId="4007EDF8"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Weekly returns</w:t>
            </w:r>
          </w:p>
        </w:tc>
        <w:tc>
          <w:tcPr>
            <w:tcW w:w="751" w:type="pct"/>
            <w:vAlign w:val="center"/>
          </w:tcPr>
          <w:p w14:paraId="0B412986"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Monthly returns</w:t>
            </w:r>
          </w:p>
        </w:tc>
        <w:tc>
          <w:tcPr>
            <w:tcW w:w="751" w:type="pct"/>
            <w:vAlign w:val="center"/>
          </w:tcPr>
          <w:p w14:paraId="5DE2B8C5"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Gold</w:t>
            </w:r>
          </w:p>
        </w:tc>
        <w:tc>
          <w:tcPr>
            <w:tcW w:w="746" w:type="pct"/>
            <w:vAlign w:val="center"/>
          </w:tcPr>
          <w:p w14:paraId="5DD73528"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S&amp;P 500</w:t>
            </w:r>
          </w:p>
        </w:tc>
      </w:tr>
      <w:tr w:rsidR="00A51A3A" w:rsidRPr="00C8789D" w14:paraId="36BD53D8" w14:textId="77777777" w:rsidTr="007F640B">
        <w:trPr>
          <w:jc w:val="center"/>
        </w:trPr>
        <w:tc>
          <w:tcPr>
            <w:tcW w:w="582" w:type="pct"/>
            <w:shd w:val="clear" w:color="auto" w:fill="E7E6E6" w:themeFill="background2"/>
            <w:vAlign w:val="center"/>
          </w:tcPr>
          <w:p w14:paraId="5A0E6CC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2020</w:t>
            </w:r>
          </w:p>
        </w:tc>
        <w:tc>
          <w:tcPr>
            <w:tcW w:w="751" w:type="pct"/>
            <w:shd w:val="clear" w:color="auto" w:fill="E7E6E6" w:themeFill="background2"/>
            <w:vAlign w:val="center"/>
          </w:tcPr>
          <w:p w14:paraId="76712A8C"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44</w:t>
            </w:r>
          </w:p>
        </w:tc>
        <w:tc>
          <w:tcPr>
            <w:tcW w:w="752" w:type="pct"/>
            <w:shd w:val="clear" w:color="auto" w:fill="E7E6E6" w:themeFill="background2"/>
            <w:vAlign w:val="center"/>
          </w:tcPr>
          <w:p w14:paraId="6E7A258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43</w:t>
            </w:r>
          </w:p>
        </w:tc>
        <w:tc>
          <w:tcPr>
            <w:tcW w:w="668" w:type="pct"/>
            <w:shd w:val="clear" w:color="auto" w:fill="E7E6E6" w:themeFill="background2"/>
            <w:vAlign w:val="center"/>
          </w:tcPr>
          <w:p w14:paraId="5EFEC92B"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51" w:type="pct"/>
            <w:shd w:val="clear" w:color="auto" w:fill="E7E6E6" w:themeFill="background2"/>
            <w:vAlign w:val="center"/>
          </w:tcPr>
          <w:p w14:paraId="6F784CB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w:t>
            </w:r>
          </w:p>
        </w:tc>
        <w:tc>
          <w:tcPr>
            <w:tcW w:w="751" w:type="pct"/>
            <w:shd w:val="clear" w:color="auto" w:fill="E7E6E6" w:themeFill="background2"/>
            <w:vAlign w:val="center"/>
          </w:tcPr>
          <w:p w14:paraId="7523D70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w:t>
            </w:r>
          </w:p>
        </w:tc>
        <w:tc>
          <w:tcPr>
            <w:tcW w:w="746" w:type="pct"/>
            <w:shd w:val="clear" w:color="auto" w:fill="E7E6E6" w:themeFill="background2"/>
            <w:vAlign w:val="center"/>
          </w:tcPr>
          <w:p w14:paraId="7AFC28FC"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w:t>
            </w:r>
          </w:p>
        </w:tc>
      </w:tr>
      <w:tr w:rsidR="00A51A3A" w:rsidRPr="00C8789D" w14:paraId="3B020743" w14:textId="77777777" w:rsidTr="007F640B">
        <w:trPr>
          <w:jc w:val="center"/>
        </w:trPr>
        <w:tc>
          <w:tcPr>
            <w:tcW w:w="582" w:type="pct"/>
            <w:vAlign w:val="center"/>
          </w:tcPr>
          <w:p w14:paraId="1846488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2007</w:t>
            </w:r>
          </w:p>
        </w:tc>
        <w:tc>
          <w:tcPr>
            <w:tcW w:w="751" w:type="pct"/>
            <w:vAlign w:val="center"/>
          </w:tcPr>
          <w:p w14:paraId="5B5952A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391</w:t>
            </w:r>
          </w:p>
        </w:tc>
        <w:tc>
          <w:tcPr>
            <w:tcW w:w="752" w:type="pct"/>
            <w:vAlign w:val="center"/>
          </w:tcPr>
          <w:p w14:paraId="0CC5F62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390</w:t>
            </w:r>
          </w:p>
        </w:tc>
        <w:tc>
          <w:tcPr>
            <w:tcW w:w="668" w:type="pct"/>
            <w:vAlign w:val="center"/>
          </w:tcPr>
          <w:p w14:paraId="2180928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72</w:t>
            </w:r>
          </w:p>
        </w:tc>
        <w:tc>
          <w:tcPr>
            <w:tcW w:w="751" w:type="pct"/>
            <w:vAlign w:val="center"/>
          </w:tcPr>
          <w:p w14:paraId="5C81270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18</w:t>
            </w:r>
          </w:p>
        </w:tc>
        <w:tc>
          <w:tcPr>
            <w:tcW w:w="751" w:type="pct"/>
            <w:vAlign w:val="center"/>
          </w:tcPr>
          <w:p w14:paraId="61C2C19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30</w:t>
            </w:r>
          </w:p>
        </w:tc>
        <w:tc>
          <w:tcPr>
            <w:tcW w:w="746" w:type="pct"/>
            <w:vAlign w:val="center"/>
          </w:tcPr>
          <w:p w14:paraId="0789580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30</w:t>
            </w:r>
          </w:p>
        </w:tc>
      </w:tr>
      <w:tr w:rsidR="00A51A3A" w:rsidRPr="00C8789D" w14:paraId="6AB82A7D" w14:textId="77777777" w:rsidTr="007F640B">
        <w:trPr>
          <w:jc w:val="center"/>
        </w:trPr>
        <w:tc>
          <w:tcPr>
            <w:tcW w:w="582" w:type="pct"/>
            <w:shd w:val="clear" w:color="auto" w:fill="E7E6E6" w:themeFill="background2"/>
            <w:vAlign w:val="center"/>
          </w:tcPr>
          <w:p w14:paraId="57DD7A9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2001</w:t>
            </w:r>
          </w:p>
        </w:tc>
        <w:tc>
          <w:tcPr>
            <w:tcW w:w="751" w:type="pct"/>
            <w:shd w:val="clear" w:color="auto" w:fill="E7E6E6" w:themeFill="background2"/>
            <w:vAlign w:val="center"/>
          </w:tcPr>
          <w:p w14:paraId="66B3F5B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176</w:t>
            </w:r>
          </w:p>
        </w:tc>
        <w:tc>
          <w:tcPr>
            <w:tcW w:w="752" w:type="pct"/>
            <w:shd w:val="clear" w:color="auto" w:fill="E7E6E6" w:themeFill="background2"/>
            <w:vAlign w:val="center"/>
          </w:tcPr>
          <w:p w14:paraId="20E6AD6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175</w:t>
            </w:r>
          </w:p>
        </w:tc>
        <w:tc>
          <w:tcPr>
            <w:tcW w:w="668" w:type="pct"/>
            <w:shd w:val="clear" w:color="auto" w:fill="E7E6E6" w:themeFill="background2"/>
            <w:vAlign w:val="center"/>
          </w:tcPr>
          <w:p w14:paraId="4C95F65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32</w:t>
            </w:r>
          </w:p>
        </w:tc>
        <w:tc>
          <w:tcPr>
            <w:tcW w:w="751" w:type="pct"/>
            <w:shd w:val="clear" w:color="auto" w:fill="E7E6E6" w:themeFill="background2"/>
            <w:vAlign w:val="center"/>
          </w:tcPr>
          <w:p w14:paraId="30177557"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51" w:type="pct"/>
            <w:shd w:val="clear" w:color="auto" w:fill="E7E6E6" w:themeFill="background2"/>
            <w:vAlign w:val="center"/>
          </w:tcPr>
          <w:p w14:paraId="0EFD645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9</w:t>
            </w:r>
          </w:p>
        </w:tc>
        <w:tc>
          <w:tcPr>
            <w:tcW w:w="746" w:type="pct"/>
            <w:shd w:val="clear" w:color="auto" w:fill="E7E6E6" w:themeFill="background2"/>
            <w:vAlign w:val="center"/>
          </w:tcPr>
          <w:p w14:paraId="2A005B3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w:t>
            </w:r>
          </w:p>
        </w:tc>
      </w:tr>
      <w:tr w:rsidR="00A51A3A" w:rsidRPr="00C8789D" w14:paraId="036C1A55" w14:textId="77777777" w:rsidTr="007F640B">
        <w:trPr>
          <w:jc w:val="center"/>
        </w:trPr>
        <w:tc>
          <w:tcPr>
            <w:tcW w:w="582" w:type="pct"/>
            <w:vAlign w:val="center"/>
          </w:tcPr>
          <w:p w14:paraId="3642F1A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1990</w:t>
            </w:r>
          </w:p>
        </w:tc>
        <w:tc>
          <w:tcPr>
            <w:tcW w:w="751" w:type="pct"/>
            <w:vAlign w:val="center"/>
          </w:tcPr>
          <w:p w14:paraId="413C566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175</w:t>
            </w:r>
          </w:p>
        </w:tc>
        <w:tc>
          <w:tcPr>
            <w:tcW w:w="752" w:type="pct"/>
            <w:vAlign w:val="center"/>
          </w:tcPr>
          <w:p w14:paraId="42CB67A3"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174</w:t>
            </w:r>
          </w:p>
        </w:tc>
        <w:tc>
          <w:tcPr>
            <w:tcW w:w="668" w:type="pct"/>
            <w:vAlign w:val="center"/>
          </w:tcPr>
          <w:p w14:paraId="1053B73A"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32</w:t>
            </w:r>
          </w:p>
        </w:tc>
        <w:tc>
          <w:tcPr>
            <w:tcW w:w="751" w:type="pct"/>
            <w:vAlign w:val="center"/>
          </w:tcPr>
          <w:p w14:paraId="76A8EBD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51" w:type="pct"/>
            <w:vAlign w:val="center"/>
          </w:tcPr>
          <w:p w14:paraId="496C3A5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9</w:t>
            </w:r>
          </w:p>
        </w:tc>
        <w:tc>
          <w:tcPr>
            <w:tcW w:w="746" w:type="pct"/>
            <w:vAlign w:val="center"/>
          </w:tcPr>
          <w:p w14:paraId="58064403"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12</w:t>
            </w:r>
          </w:p>
        </w:tc>
      </w:tr>
      <w:tr w:rsidR="00A51A3A" w:rsidRPr="00C8789D" w14:paraId="1D827792" w14:textId="77777777" w:rsidTr="007F640B">
        <w:trPr>
          <w:jc w:val="center"/>
        </w:trPr>
        <w:tc>
          <w:tcPr>
            <w:tcW w:w="582" w:type="pct"/>
            <w:shd w:val="clear" w:color="auto" w:fill="E7E6E6" w:themeFill="background2"/>
            <w:vAlign w:val="center"/>
          </w:tcPr>
          <w:p w14:paraId="653AF04A"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1981</w:t>
            </w:r>
          </w:p>
        </w:tc>
        <w:tc>
          <w:tcPr>
            <w:tcW w:w="751" w:type="pct"/>
            <w:shd w:val="clear" w:color="auto" w:fill="E7E6E6" w:themeFill="background2"/>
            <w:vAlign w:val="center"/>
          </w:tcPr>
          <w:p w14:paraId="212136AE"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350</w:t>
            </w:r>
          </w:p>
        </w:tc>
        <w:tc>
          <w:tcPr>
            <w:tcW w:w="752" w:type="pct"/>
            <w:shd w:val="clear" w:color="auto" w:fill="E7E6E6" w:themeFill="background2"/>
            <w:vAlign w:val="center"/>
          </w:tcPr>
          <w:p w14:paraId="123B64FD"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349</w:t>
            </w:r>
          </w:p>
        </w:tc>
        <w:tc>
          <w:tcPr>
            <w:tcW w:w="668" w:type="pct"/>
            <w:shd w:val="clear" w:color="auto" w:fill="E7E6E6" w:themeFill="background2"/>
            <w:vAlign w:val="center"/>
          </w:tcPr>
          <w:p w14:paraId="0B9E051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64</w:t>
            </w:r>
          </w:p>
        </w:tc>
        <w:tc>
          <w:tcPr>
            <w:tcW w:w="751" w:type="pct"/>
            <w:shd w:val="clear" w:color="auto" w:fill="E7E6E6" w:themeFill="background2"/>
            <w:vAlign w:val="center"/>
          </w:tcPr>
          <w:p w14:paraId="483632A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16</w:t>
            </w:r>
          </w:p>
        </w:tc>
        <w:tc>
          <w:tcPr>
            <w:tcW w:w="751" w:type="pct"/>
            <w:shd w:val="clear" w:color="auto" w:fill="E7E6E6" w:themeFill="background2"/>
            <w:vAlign w:val="center"/>
          </w:tcPr>
          <w:p w14:paraId="6240F3D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22</w:t>
            </w:r>
          </w:p>
        </w:tc>
        <w:tc>
          <w:tcPr>
            <w:tcW w:w="746" w:type="pct"/>
            <w:shd w:val="clear" w:color="auto" w:fill="E7E6E6" w:themeFill="background2"/>
            <w:vAlign w:val="center"/>
          </w:tcPr>
          <w:p w14:paraId="70D7AFDC"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w:t>
            </w:r>
          </w:p>
        </w:tc>
      </w:tr>
      <w:tr w:rsidR="00A51A3A" w:rsidRPr="00C8789D" w14:paraId="0E599E00" w14:textId="77777777" w:rsidTr="007F640B">
        <w:trPr>
          <w:jc w:val="center"/>
        </w:trPr>
        <w:tc>
          <w:tcPr>
            <w:tcW w:w="582" w:type="pct"/>
            <w:vAlign w:val="center"/>
          </w:tcPr>
          <w:p w14:paraId="3131DE34"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1980</w:t>
            </w:r>
          </w:p>
        </w:tc>
        <w:tc>
          <w:tcPr>
            <w:tcW w:w="751" w:type="pct"/>
            <w:vAlign w:val="center"/>
          </w:tcPr>
          <w:p w14:paraId="61263347"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132</w:t>
            </w:r>
          </w:p>
        </w:tc>
        <w:tc>
          <w:tcPr>
            <w:tcW w:w="752" w:type="pct"/>
            <w:vAlign w:val="center"/>
          </w:tcPr>
          <w:p w14:paraId="118A021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131</w:t>
            </w:r>
          </w:p>
        </w:tc>
        <w:tc>
          <w:tcPr>
            <w:tcW w:w="668" w:type="pct"/>
            <w:vAlign w:val="center"/>
          </w:tcPr>
          <w:p w14:paraId="767ED0EB"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w:t>
            </w:r>
          </w:p>
        </w:tc>
        <w:tc>
          <w:tcPr>
            <w:tcW w:w="751" w:type="pct"/>
            <w:vAlign w:val="center"/>
          </w:tcPr>
          <w:p w14:paraId="7A21B9C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6</w:t>
            </w:r>
          </w:p>
        </w:tc>
        <w:tc>
          <w:tcPr>
            <w:tcW w:w="751" w:type="pct"/>
            <w:vAlign w:val="center"/>
          </w:tcPr>
          <w:p w14:paraId="7AE13BF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46" w:type="pct"/>
            <w:vAlign w:val="center"/>
          </w:tcPr>
          <w:p w14:paraId="2DC58A5B"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7</w:t>
            </w:r>
          </w:p>
        </w:tc>
      </w:tr>
      <w:tr w:rsidR="00A51A3A" w:rsidRPr="00C8789D" w14:paraId="62A4B139" w14:textId="77777777" w:rsidTr="007F640B">
        <w:trPr>
          <w:trHeight w:val="70"/>
          <w:jc w:val="center"/>
        </w:trPr>
        <w:tc>
          <w:tcPr>
            <w:tcW w:w="582" w:type="pct"/>
            <w:shd w:val="clear" w:color="auto" w:fill="E7E6E6" w:themeFill="background2"/>
            <w:vAlign w:val="center"/>
          </w:tcPr>
          <w:p w14:paraId="1F0F30C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1973</w:t>
            </w:r>
          </w:p>
        </w:tc>
        <w:tc>
          <w:tcPr>
            <w:tcW w:w="751" w:type="pct"/>
            <w:shd w:val="clear" w:color="auto" w:fill="E7E6E6" w:themeFill="background2"/>
            <w:vAlign w:val="center"/>
          </w:tcPr>
          <w:p w14:paraId="24CF26C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349</w:t>
            </w:r>
          </w:p>
        </w:tc>
        <w:tc>
          <w:tcPr>
            <w:tcW w:w="752" w:type="pct"/>
            <w:shd w:val="clear" w:color="auto" w:fill="E7E6E6" w:themeFill="background2"/>
            <w:vAlign w:val="center"/>
          </w:tcPr>
          <w:p w14:paraId="3A0F43A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348</w:t>
            </w:r>
          </w:p>
        </w:tc>
        <w:tc>
          <w:tcPr>
            <w:tcW w:w="668" w:type="pct"/>
            <w:shd w:val="clear" w:color="auto" w:fill="E7E6E6" w:themeFill="background2"/>
            <w:vAlign w:val="center"/>
          </w:tcPr>
          <w:p w14:paraId="76A37A0A"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64</w:t>
            </w:r>
          </w:p>
        </w:tc>
        <w:tc>
          <w:tcPr>
            <w:tcW w:w="751" w:type="pct"/>
            <w:shd w:val="clear" w:color="auto" w:fill="E7E6E6" w:themeFill="background2"/>
            <w:vAlign w:val="center"/>
          </w:tcPr>
          <w:p w14:paraId="788DD50E"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16</w:t>
            </w:r>
          </w:p>
        </w:tc>
        <w:tc>
          <w:tcPr>
            <w:tcW w:w="751" w:type="pct"/>
            <w:shd w:val="clear" w:color="auto" w:fill="E7E6E6" w:themeFill="background2"/>
            <w:vAlign w:val="center"/>
          </w:tcPr>
          <w:p w14:paraId="74336B0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w:t>
            </w:r>
          </w:p>
        </w:tc>
        <w:tc>
          <w:tcPr>
            <w:tcW w:w="746" w:type="pct"/>
            <w:shd w:val="clear" w:color="auto" w:fill="E7E6E6" w:themeFill="background2"/>
            <w:vAlign w:val="center"/>
          </w:tcPr>
          <w:p w14:paraId="739CD50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w:t>
            </w:r>
          </w:p>
        </w:tc>
      </w:tr>
      <w:tr w:rsidR="00A51A3A" w:rsidRPr="00C8789D" w14:paraId="2F222322" w14:textId="77777777" w:rsidTr="007F640B">
        <w:trPr>
          <w:jc w:val="center"/>
        </w:trPr>
        <w:tc>
          <w:tcPr>
            <w:tcW w:w="582" w:type="pct"/>
            <w:vAlign w:val="center"/>
          </w:tcPr>
          <w:p w14:paraId="632FCF84"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1969</w:t>
            </w:r>
          </w:p>
        </w:tc>
        <w:tc>
          <w:tcPr>
            <w:tcW w:w="751" w:type="pct"/>
            <w:vAlign w:val="center"/>
          </w:tcPr>
          <w:p w14:paraId="3C38E5CD"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242</w:t>
            </w:r>
          </w:p>
        </w:tc>
        <w:tc>
          <w:tcPr>
            <w:tcW w:w="752" w:type="pct"/>
            <w:vAlign w:val="center"/>
          </w:tcPr>
          <w:p w14:paraId="6DD4C40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241</w:t>
            </w:r>
          </w:p>
        </w:tc>
        <w:tc>
          <w:tcPr>
            <w:tcW w:w="668" w:type="pct"/>
            <w:vAlign w:val="center"/>
          </w:tcPr>
          <w:p w14:paraId="1672647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44</w:t>
            </w:r>
          </w:p>
        </w:tc>
        <w:tc>
          <w:tcPr>
            <w:tcW w:w="751" w:type="pct"/>
            <w:vAlign w:val="center"/>
          </w:tcPr>
          <w:p w14:paraId="3D84199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11</w:t>
            </w:r>
          </w:p>
        </w:tc>
        <w:tc>
          <w:tcPr>
            <w:tcW w:w="751" w:type="pct"/>
            <w:vAlign w:val="center"/>
          </w:tcPr>
          <w:p w14:paraId="0FD6AE3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w:t>
            </w:r>
          </w:p>
        </w:tc>
        <w:tc>
          <w:tcPr>
            <w:tcW w:w="746" w:type="pct"/>
            <w:vAlign w:val="center"/>
          </w:tcPr>
          <w:p w14:paraId="39E55CB3"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12</w:t>
            </w:r>
          </w:p>
        </w:tc>
      </w:tr>
    </w:tbl>
    <w:p w14:paraId="10EF28E0" w14:textId="5D3F2495" w:rsidR="00884A1B" w:rsidRPr="00C8789D" w:rsidRDefault="003A34C8" w:rsidP="00175F91">
      <w:pPr>
        <w:pStyle w:val="Ttulo1"/>
        <w:spacing w:before="480" w:line="480" w:lineRule="auto"/>
        <w:rPr>
          <w:rFonts w:asciiTheme="majorBidi" w:hAnsiTheme="majorBidi"/>
          <w:sz w:val="22"/>
          <w:szCs w:val="22"/>
        </w:rPr>
      </w:pPr>
      <w:bookmarkStart w:id="13" w:name="_Toc103542228"/>
      <w:r w:rsidRPr="00C8789D">
        <w:rPr>
          <w:rFonts w:asciiTheme="majorBidi" w:hAnsiTheme="majorBidi"/>
          <w:sz w:val="22"/>
          <w:szCs w:val="22"/>
        </w:rPr>
        <w:t>4. RESEARCH DESIGN</w:t>
      </w:r>
      <w:bookmarkEnd w:id="13"/>
    </w:p>
    <w:p w14:paraId="2EFA3ED1" w14:textId="7F7BB5C6" w:rsidR="00412232" w:rsidRPr="00C8789D" w:rsidRDefault="0068004B" w:rsidP="000D7F50">
      <w:pPr>
        <w:spacing w:before="120" w:line="480" w:lineRule="auto"/>
        <w:rPr>
          <w:rFonts w:asciiTheme="majorBidi" w:hAnsiTheme="majorBidi" w:cstheme="majorBidi"/>
          <w:b/>
          <w:bCs/>
          <w:color w:val="000000" w:themeColor="text1"/>
          <w:sz w:val="22"/>
          <w:szCs w:val="22"/>
        </w:rPr>
      </w:pPr>
      <w:r w:rsidRPr="00C8789D">
        <w:rPr>
          <w:rFonts w:asciiTheme="majorBidi" w:hAnsiTheme="majorBidi" w:cstheme="majorBidi"/>
          <w:b/>
          <w:bCs/>
          <w:color w:val="000000" w:themeColor="text1"/>
          <w:sz w:val="22"/>
          <w:szCs w:val="22"/>
        </w:rPr>
        <w:t>4</w:t>
      </w:r>
      <w:r w:rsidR="00412232" w:rsidRPr="00C8789D">
        <w:rPr>
          <w:rFonts w:asciiTheme="majorBidi" w:hAnsiTheme="majorBidi" w:cstheme="majorBidi"/>
          <w:b/>
          <w:bCs/>
          <w:color w:val="000000" w:themeColor="text1"/>
          <w:sz w:val="22"/>
          <w:szCs w:val="22"/>
        </w:rPr>
        <w:t>.</w:t>
      </w:r>
      <w:r w:rsidR="00A543BB" w:rsidRPr="00C8789D">
        <w:rPr>
          <w:rFonts w:asciiTheme="majorBidi" w:hAnsiTheme="majorBidi" w:cstheme="majorBidi"/>
          <w:b/>
          <w:bCs/>
          <w:color w:val="000000" w:themeColor="text1"/>
          <w:sz w:val="22"/>
          <w:szCs w:val="22"/>
        </w:rPr>
        <w:t>1</w:t>
      </w:r>
      <w:r w:rsidR="00412232" w:rsidRPr="00C8789D">
        <w:rPr>
          <w:rFonts w:asciiTheme="majorBidi" w:hAnsiTheme="majorBidi" w:cstheme="majorBidi"/>
          <w:b/>
          <w:bCs/>
          <w:color w:val="000000" w:themeColor="text1"/>
          <w:sz w:val="22"/>
          <w:szCs w:val="22"/>
        </w:rPr>
        <w:t>.</w:t>
      </w:r>
      <w:r w:rsidRPr="00C8789D">
        <w:rPr>
          <w:rFonts w:asciiTheme="majorBidi" w:hAnsiTheme="majorBidi" w:cstheme="majorBidi"/>
          <w:b/>
          <w:bCs/>
          <w:color w:val="000000" w:themeColor="text1"/>
          <w:sz w:val="22"/>
          <w:szCs w:val="22"/>
        </w:rPr>
        <w:t xml:space="preserve"> </w:t>
      </w:r>
      <w:r w:rsidR="00A02584" w:rsidRPr="00C8789D">
        <w:rPr>
          <w:rFonts w:asciiTheme="majorBidi" w:hAnsiTheme="majorBidi" w:cstheme="majorBidi"/>
          <w:b/>
          <w:bCs/>
          <w:color w:val="000000" w:themeColor="text1"/>
          <w:sz w:val="22"/>
          <w:szCs w:val="22"/>
        </w:rPr>
        <w:t>Regression analysis</w:t>
      </w:r>
    </w:p>
    <w:p w14:paraId="68299A71" w14:textId="75A07A87" w:rsidR="00EA575F" w:rsidRPr="00C8789D" w:rsidRDefault="00EA575F" w:rsidP="000D7F50">
      <w:pPr>
        <w:autoSpaceDE w:val="0"/>
        <w:autoSpaceDN w:val="0"/>
        <w:adjustRightInd w:val="0"/>
        <w:spacing w:before="120" w:after="240" w:line="480" w:lineRule="auto"/>
        <w:jc w:val="both"/>
        <w:rPr>
          <w:rFonts w:asciiTheme="majorBidi" w:eastAsia="SimSun" w:hAnsiTheme="majorBidi" w:cstheme="majorBidi"/>
          <w:sz w:val="22"/>
          <w:szCs w:val="22"/>
          <w:lang w:eastAsia="zh-CN"/>
        </w:rPr>
      </w:pPr>
      <w:r w:rsidRPr="00C8789D">
        <w:rPr>
          <w:rFonts w:asciiTheme="majorBidi" w:eastAsia="SimSun" w:hAnsiTheme="majorBidi" w:cstheme="majorBidi"/>
          <w:sz w:val="22"/>
          <w:szCs w:val="22"/>
          <w:lang w:eastAsia="zh-CN"/>
        </w:rPr>
        <w:t xml:space="preserve">To </w:t>
      </w:r>
      <w:r w:rsidR="003F4401" w:rsidRPr="00C8789D">
        <w:rPr>
          <w:rFonts w:asciiTheme="majorBidi" w:eastAsia="SimSun" w:hAnsiTheme="majorBidi" w:cstheme="majorBidi"/>
          <w:sz w:val="22"/>
          <w:szCs w:val="22"/>
          <w:lang w:eastAsia="zh-CN"/>
        </w:rPr>
        <w:t xml:space="preserve">evaluate </w:t>
      </w:r>
      <w:r w:rsidRPr="00C8789D">
        <w:rPr>
          <w:rFonts w:asciiTheme="majorBidi" w:eastAsia="SimSun" w:hAnsiTheme="majorBidi" w:cstheme="majorBidi"/>
          <w:sz w:val="22"/>
          <w:szCs w:val="22"/>
          <w:lang w:eastAsia="zh-CN"/>
        </w:rPr>
        <w:t xml:space="preserve">the </w:t>
      </w:r>
      <w:r w:rsidR="003F4401" w:rsidRPr="00C8789D">
        <w:rPr>
          <w:rFonts w:asciiTheme="majorBidi" w:eastAsia="SimSun" w:hAnsiTheme="majorBidi" w:cstheme="majorBidi"/>
          <w:sz w:val="22"/>
          <w:szCs w:val="22"/>
          <w:lang w:eastAsia="zh-CN"/>
        </w:rPr>
        <w:t xml:space="preserve">relationship </w:t>
      </w:r>
      <w:r w:rsidRPr="00C8789D">
        <w:rPr>
          <w:rFonts w:asciiTheme="majorBidi" w:eastAsia="SimSun" w:hAnsiTheme="majorBidi" w:cstheme="majorBidi"/>
          <w:sz w:val="22"/>
          <w:szCs w:val="22"/>
          <w:lang w:eastAsia="zh-CN"/>
        </w:rPr>
        <w:t>between gold and stock market returns</w:t>
      </w:r>
      <w:r w:rsidR="003F4401" w:rsidRPr="00C8789D">
        <w:rPr>
          <w:rFonts w:asciiTheme="majorBidi" w:eastAsia="SimSun" w:hAnsiTheme="majorBidi" w:cstheme="majorBidi"/>
          <w:sz w:val="22"/>
          <w:szCs w:val="22"/>
          <w:lang w:eastAsia="zh-CN"/>
        </w:rPr>
        <w:t xml:space="preserve"> over time</w:t>
      </w:r>
      <w:r w:rsidRPr="00C8789D">
        <w:rPr>
          <w:rFonts w:asciiTheme="majorBidi" w:eastAsia="SimSun" w:hAnsiTheme="majorBidi" w:cstheme="majorBidi"/>
          <w:sz w:val="22"/>
          <w:szCs w:val="22"/>
          <w:lang w:eastAsia="zh-CN"/>
        </w:rPr>
        <w:t xml:space="preserve">, </w:t>
      </w:r>
      <w:r w:rsidR="00BE3EC4" w:rsidRPr="00C8789D">
        <w:rPr>
          <w:rFonts w:asciiTheme="majorBidi" w:eastAsia="SimSun" w:hAnsiTheme="majorBidi" w:cstheme="majorBidi"/>
          <w:sz w:val="22"/>
          <w:szCs w:val="22"/>
          <w:lang w:eastAsia="zh-CN"/>
        </w:rPr>
        <w:t xml:space="preserve">three </w:t>
      </w:r>
      <w:r w:rsidRPr="00C8789D">
        <w:rPr>
          <w:rFonts w:asciiTheme="majorBidi" w:eastAsia="SimSun" w:hAnsiTheme="majorBidi" w:cstheme="majorBidi"/>
          <w:sz w:val="22"/>
          <w:szCs w:val="22"/>
          <w:lang w:eastAsia="zh-CN"/>
        </w:rPr>
        <w:t>univariate linear regression model</w:t>
      </w:r>
      <w:r w:rsidR="00A02584" w:rsidRPr="00C8789D">
        <w:rPr>
          <w:rFonts w:asciiTheme="majorBidi" w:eastAsia="SimSun" w:hAnsiTheme="majorBidi" w:cstheme="majorBidi"/>
          <w:sz w:val="22"/>
          <w:szCs w:val="22"/>
          <w:lang w:eastAsia="zh-CN"/>
        </w:rPr>
        <w:t>s</w:t>
      </w:r>
      <w:r w:rsidR="003F4401" w:rsidRPr="00C8789D">
        <w:rPr>
          <w:rFonts w:asciiTheme="majorBidi" w:eastAsia="SimSun" w:hAnsiTheme="majorBidi" w:cstheme="majorBidi"/>
          <w:sz w:val="22"/>
          <w:szCs w:val="22"/>
          <w:lang w:eastAsia="zh-CN"/>
        </w:rPr>
        <w:t xml:space="preserve"> </w:t>
      </w:r>
      <w:r w:rsidR="00A02584" w:rsidRPr="00C8789D">
        <w:rPr>
          <w:rFonts w:asciiTheme="majorBidi" w:eastAsia="SimSun" w:hAnsiTheme="majorBidi" w:cstheme="majorBidi"/>
          <w:sz w:val="22"/>
          <w:szCs w:val="22"/>
          <w:lang w:eastAsia="zh-CN"/>
        </w:rPr>
        <w:t xml:space="preserve">were </w:t>
      </w:r>
      <w:r w:rsidR="003F4401" w:rsidRPr="00C8789D">
        <w:rPr>
          <w:rFonts w:asciiTheme="majorBidi" w:eastAsia="SimSun" w:hAnsiTheme="majorBidi" w:cstheme="majorBidi"/>
          <w:sz w:val="22"/>
          <w:szCs w:val="22"/>
          <w:lang w:eastAsia="zh-CN"/>
        </w:rPr>
        <w:t>constructed</w:t>
      </w:r>
      <w:r w:rsidR="00BE3EC4" w:rsidRPr="00C8789D">
        <w:rPr>
          <w:rFonts w:asciiTheme="majorBidi" w:eastAsia="SimSun" w:hAnsiTheme="majorBidi" w:cstheme="majorBidi"/>
          <w:sz w:val="22"/>
          <w:szCs w:val="22"/>
          <w:lang w:eastAsia="zh-CN"/>
        </w:rPr>
        <w:t xml:space="preserve"> (Eq. </w:t>
      </w:r>
      <w:r w:rsidR="003B157A" w:rsidRPr="00C8789D">
        <w:rPr>
          <w:rFonts w:asciiTheme="majorBidi" w:eastAsia="SimSun" w:hAnsiTheme="majorBidi" w:cstheme="majorBidi"/>
          <w:sz w:val="22"/>
          <w:szCs w:val="22"/>
          <w:lang w:eastAsia="zh-CN"/>
        </w:rPr>
        <w:t>4</w:t>
      </w:r>
      <w:r w:rsidR="00BE3EC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6</w:t>
      </w:r>
      <w:r w:rsidR="00BE3EC4" w:rsidRPr="00C8789D">
        <w:rPr>
          <w:rFonts w:asciiTheme="majorBidi" w:eastAsia="SimSun" w:hAnsiTheme="majorBidi" w:cstheme="majorBidi"/>
          <w:sz w:val="22"/>
          <w:szCs w:val="22"/>
          <w:lang w:eastAsia="zh-CN"/>
        </w:rPr>
        <w:t>). The models differed in their use of daily, weekly, and monthly data:</w:t>
      </w:r>
    </w:p>
    <w:p w14:paraId="1F16CC80" w14:textId="32C140AD" w:rsidR="00EA575F" w:rsidRPr="00C8789D" w:rsidRDefault="0029383F" w:rsidP="000D7F50">
      <w:pPr>
        <w:autoSpaceDE w:val="0"/>
        <w:autoSpaceDN w:val="0"/>
        <w:adjustRightInd w:val="0"/>
        <w:spacing w:before="120" w:after="120" w:line="480" w:lineRule="auto"/>
        <w:jc w:val="center"/>
        <w:rPr>
          <w:rFonts w:asciiTheme="majorBidi" w:eastAsia="SimSun" w:hAnsiTheme="majorBidi" w:cstheme="majorBidi"/>
          <w:i/>
          <w:iCs/>
          <w:sz w:val="22"/>
          <w:szCs w:val="22"/>
          <w:lang w:eastAsia="zh-CN"/>
        </w:rPr>
      </w:pPr>
      <m:oMath>
        <m:r>
          <w:rPr>
            <w:rFonts w:ascii="Cambria Math" w:eastAsia="SimSun" w:hAnsi="Cambria Math" w:cstheme="majorBidi"/>
            <w:sz w:val="22"/>
            <w:szCs w:val="22"/>
            <w:lang w:eastAsia="zh-CN"/>
          </w:rPr>
          <m:t xml:space="preserve">Daily gold returns = α + β (S&amp;P500 daily returns) + </m:t>
        </m:r>
        <m:sSub>
          <m:sSubPr>
            <m:ctrlPr>
              <w:rPr>
                <w:rFonts w:ascii="Cambria Math" w:eastAsia="SimSun" w:hAnsi="Cambria Math" w:cstheme="majorBidi"/>
                <w:i/>
                <w:sz w:val="22"/>
                <w:szCs w:val="22"/>
                <w:vertAlign w:val="subscript"/>
                <w:lang w:eastAsia="zh-CN"/>
              </w:rPr>
            </m:ctrlPr>
          </m:sSubPr>
          <m:e>
            <m:r>
              <w:rPr>
                <w:rFonts w:ascii="Cambria Math" w:eastAsia="SimSun" w:hAnsi="Cambria Math" w:cstheme="majorBidi"/>
                <w:sz w:val="22"/>
                <w:szCs w:val="22"/>
                <w:lang w:eastAsia="zh-CN"/>
              </w:rPr>
              <m:t>u</m:t>
            </m:r>
          </m:e>
          <m:sub>
            <m:r>
              <w:rPr>
                <w:rFonts w:ascii="Cambria Math" w:eastAsia="SimSun" w:hAnsi="Cambria Math" w:cstheme="majorBidi"/>
                <w:sz w:val="22"/>
                <w:szCs w:val="22"/>
                <w:vertAlign w:val="subscript"/>
                <w:lang w:eastAsia="zh-CN"/>
              </w:rPr>
              <m:t>t</m:t>
            </m:r>
          </m:sub>
        </m:sSub>
        <m:r>
          <w:rPr>
            <w:rFonts w:ascii="Cambria Math" w:eastAsia="SimSun" w:hAnsi="Cambria Math" w:cstheme="majorBidi"/>
            <w:sz w:val="22"/>
            <w:szCs w:val="22"/>
            <w:vertAlign w:val="subscript"/>
            <w:lang w:eastAsia="zh-CN"/>
          </w:rPr>
          <m:t xml:space="preserve"> </m:t>
        </m:r>
      </m:oMath>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4</w:t>
      </w:r>
      <w:r w:rsidR="00A02584" w:rsidRPr="00C8789D">
        <w:rPr>
          <w:rFonts w:asciiTheme="majorBidi" w:eastAsia="SimSun" w:hAnsiTheme="majorBidi" w:cstheme="majorBidi"/>
          <w:sz w:val="22"/>
          <w:szCs w:val="22"/>
          <w:lang w:eastAsia="zh-CN"/>
        </w:rPr>
        <w:t>)</w:t>
      </w:r>
    </w:p>
    <w:p w14:paraId="52E8AA8E" w14:textId="7E60DBF0" w:rsidR="0029383F" w:rsidRPr="00C8789D" w:rsidRDefault="0029383F" w:rsidP="000D7F50">
      <w:pPr>
        <w:autoSpaceDE w:val="0"/>
        <w:autoSpaceDN w:val="0"/>
        <w:adjustRightInd w:val="0"/>
        <w:spacing w:before="120" w:after="120" w:line="480" w:lineRule="auto"/>
        <w:jc w:val="center"/>
        <w:rPr>
          <w:rFonts w:asciiTheme="majorBidi" w:eastAsia="SimSun" w:hAnsiTheme="majorBidi" w:cstheme="majorBidi"/>
          <w:i/>
          <w:iCs/>
          <w:sz w:val="22"/>
          <w:szCs w:val="22"/>
          <w:lang w:eastAsia="zh-CN"/>
        </w:rPr>
      </w:pPr>
      <m:oMath>
        <m:r>
          <w:rPr>
            <w:rFonts w:ascii="Cambria Math" w:eastAsia="SimSun" w:hAnsi="Cambria Math" w:cstheme="majorBidi"/>
            <w:sz w:val="22"/>
            <w:szCs w:val="22"/>
            <w:lang w:eastAsia="zh-CN"/>
          </w:rPr>
          <m:t xml:space="preserve">Weekly gold returns = α + β (S&amp;P500 weekly returns) + </m:t>
        </m:r>
        <m:sSub>
          <m:sSubPr>
            <m:ctrlPr>
              <w:rPr>
                <w:rFonts w:ascii="Cambria Math" w:eastAsia="SimSun" w:hAnsi="Cambria Math" w:cstheme="majorBidi"/>
                <w:i/>
                <w:sz w:val="22"/>
                <w:szCs w:val="22"/>
                <w:vertAlign w:val="subscript"/>
                <w:lang w:eastAsia="zh-CN"/>
              </w:rPr>
            </m:ctrlPr>
          </m:sSubPr>
          <m:e>
            <m:r>
              <w:rPr>
                <w:rFonts w:ascii="Cambria Math" w:eastAsia="SimSun" w:hAnsi="Cambria Math" w:cstheme="majorBidi"/>
                <w:sz w:val="22"/>
                <w:szCs w:val="22"/>
                <w:lang w:eastAsia="zh-CN"/>
              </w:rPr>
              <m:t>u</m:t>
            </m:r>
          </m:e>
          <m:sub>
            <m:r>
              <w:rPr>
                <w:rFonts w:ascii="Cambria Math" w:eastAsia="SimSun" w:hAnsi="Cambria Math" w:cstheme="majorBidi"/>
                <w:sz w:val="22"/>
                <w:szCs w:val="22"/>
                <w:vertAlign w:val="subscript"/>
                <w:lang w:eastAsia="zh-CN"/>
              </w:rPr>
              <m:t>t</m:t>
            </m:r>
          </m:sub>
        </m:sSub>
      </m:oMath>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5</w:t>
      </w:r>
      <w:r w:rsidR="00A02584" w:rsidRPr="00C8789D">
        <w:rPr>
          <w:rFonts w:asciiTheme="majorBidi" w:eastAsia="SimSun" w:hAnsiTheme="majorBidi" w:cstheme="majorBidi"/>
          <w:sz w:val="22"/>
          <w:szCs w:val="22"/>
          <w:lang w:eastAsia="zh-CN"/>
        </w:rPr>
        <w:t>)</w:t>
      </w:r>
    </w:p>
    <w:p w14:paraId="1AE304D5" w14:textId="0D2E57DC" w:rsidR="00A02584" w:rsidRPr="00C8789D" w:rsidRDefault="0029383F" w:rsidP="000D7F50">
      <w:pPr>
        <w:autoSpaceDE w:val="0"/>
        <w:autoSpaceDN w:val="0"/>
        <w:adjustRightInd w:val="0"/>
        <w:spacing w:before="120" w:after="120" w:line="480" w:lineRule="auto"/>
        <w:jc w:val="center"/>
        <w:rPr>
          <w:rFonts w:asciiTheme="majorBidi" w:eastAsia="SimSun" w:hAnsiTheme="majorBidi" w:cstheme="majorBidi"/>
          <w:sz w:val="22"/>
          <w:szCs w:val="22"/>
          <w:lang w:eastAsia="zh-CN"/>
        </w:rPr>
      </w:pPr>
      <m:oMath>
        <m:r>
          <w:rPr>
            <w:rFonts w:ascii="Cambria Math" w:eastAsia="SimSun" w:hAnsi="Cambria Math" w:cstheme="majorBidi"/>
            <w:sz w:val="22"/>
            <w:szCs w:val="22"/>
            <w:lang w:eastAsia="zh-CN"/>
          </w:rPr>
          <m:t xml:space="preserve">Monthly gold returns = α + β (S&amp;P500 monthly returns) + </m:t>
        </m:r>
        <m:sSub>
          <m:sSubPr>
            <m:ctrlPr>
              <w:rPr>
                <w:rFonts w:ascii="Cambria Math" w:eastAsia="SimSun" w:hAnsi="Cambria Math" w:cstheme="majorBidi"/>
                <w:i/>
                <w:sz w:val="22"/>
                <w:szCs w:val="22"/>
                <w:vertAlign w:val="subscript"/>
                <w:lang w:eastAsia="zh-CN"/>
              </w:rPr>
            </m:ctrlPr>
          </m:sSubPr>
          <m:e>
            <m:r>
              <w:rPr>
                <w:rFonts w:ascii="Cambria Math" w:eastAsia="SimSun" w:hAnsi="Cambria Math" w:cstheme="majorBidi"/>
                <w:sz w:val="22"/>
                <w:szCs w:val="22"/>
                <w:lang w:eastAsia="zh-CN"/>
              </w:rPr>
              <m:t>u</m:t>
            </m:r>
          </m:e>
          <m:sub>
            <m:r>
              <w:rPr>
                <w:rFonts w:ascii="Cambria Math" w:eastAsia="SimSun" w:hAnsi="Cambria Math" w:cstheme="majorBidi"/>
                <w:sz w:val="22"/>
                <w:szCs w:val="22"/>
                <w:vertAlign w:val="subscript"/>
                <w:lang w:eastAsia="zh-CN"/>
              </w:rPr>
              <m:t>t</m:t>
            </m:r>
          </m:sub>
        </m:sSub>
      </m:oMath>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6</w:t>
      </w:r>
      <w:r w:rsidR="00A02584" w:rsidRPr="00C8789D">
        <w:rPr>
          <w:rFonts w:asciiTheme="majorBidi" w:eastAsia="SimSun" w:hAnsiTheme="majorBidi" w:cstheme="majorBidi"/>
          <w:sz w:val="22"/>
          <w:szCs w:val="22"/>
          <w:lang w:eastAsia="zh-CN"/>
        </w:rPr>
        <w:t>)</w:t>
      </w:r>
    </w:p>
    <w:p w14:paraId="3B166117" w14:textId="5E46E946" w:rsidR="003F4401" w:rsidRPr="00C8789D" w:rsidRDefault="003F4401" w:rsidP="000D7F50">
      <w:pPr>
        <w:autoSpaceDE w:val="0"/>
        <w:autoSpaceDN w:val="0"/>
        <w:adjustRightInd w:val="0"/>
        <w:spacing w:before="240" w:line="480" w:lineRule="auto"/>
        <w:jc w:val="both"/>
        <w:rPr>
          <w:rFonts w:asciiTheme="majorBidi" w:hAnsiTheme="majorBidi" w:cstheme="majorBidi"/>
          <w:i/>
          <w:iCs/>
          <w:sz w:val="22"/>
          <w:szCs w:val="22"/>
        </w:rPr>
      </w:pPr>
      <w:r w:rsidRPr="00C8789D">
        <w:rPr>
          <w:rFonts w:asciiTheme="majorBidi" w:eastAsia="SimSun" w:hAnsiTheme="majorBidi" w:cstheme="majorBidi"/>
          <w:sz w:val="22"/>
          <w:szCs w:val="22"/>
          <w:lang w:eastAsia="zh-CN"/>
        </w:rPr>
        <w:t xml:space="preserve">Gold was </w:t>
      </w:r>
      <w:r w:rsidR="0029383F" w:rsidRPr="00C8789D">
        <w:rPr>
          <w:rFonts w:asciiTheme="majorBidi" w:eastAsia="SimSun" w:hAnsiTheme="majorBidi" w:cstheme="majorBidi"/>
          <w:sz w:val="22"/>
          <w:szCs w:val="22"/>
          <w:lang w:eastAsia="zh-CN"/>
        </w:rPr>
        <w:t xml:space="preserve">used </w:t>
      </w:r>
      <w:r w:rsidRPr="00C8789D">
        <w:rPr>
          <w:rFonts w:asciiTheme="majorBidi" w:eastAsia="SimSun" w:hAnsiTheme="majorBidi" w:cstheme="majorBidi"/>
          <w:sz w:val="22"/>
          <w:szCs w:val="22"/>
          <w:lang w:eastAsia="zh-CN"/>
        </w:rPr>
        <w:t xml:space="preserve">as the dependent variable </w:t>
      </w:r>
      <w:r w:rsidR="00BE3EC4" w:rsidRPr="00C8789D">
        <w:rPr>
          <w:rFonts w:asciiTheme="majorBidi" w:eastAsia="SimSun" w:hAnsiTheme="majorBidi" w:cstheme="majorBidi"/>
          <w:sz w:val="22"/>
          <w:szCs w:val="22"/>
          <w:lang w:eastAsia="zh-CN"/>
        </w:rPr>
        <w:t>and S&amp;P</w:t>
      </w:r>
      <w:r w:rsidR="00E5516E" w:rsidRPr="00C8789D">
        <w:rPr>
          <w:rFonts w:asciiTheme="majorBidi" w:eastAsia="SimSun" w:hAnsiTheme="majorBidi" w:cstheme="majorBidi"/>
          <w:sz w:val="22"/>
          <w:szCs w:val="22"/>
          <w:lang w:eastAsia="zh-CN"/>
        </w:rPr>
        <w:t xml:space="preserve"> </w:t>
      </w:r>
      <w:r w:rsidR="00BE3EC4" w:rsidRPr="00C8789D">
        <w:rPr>
          <w:rFonts w:asciiTheme="majorBidi" w:eastAsia="SimSun" w:hAnsiTheme="majorBidi" w:cstheme="majorBidi"/>
          <w:sz w:val="22"/>
          <w:szCs w:val="22"/>
          <w:lang w:eastAsia="zh-CN"/>
        </w:rPr>
        <w:t xml:space="preserve">500 as the independent variable </w:t>
      </w:r>
      <w:r w:rsidRPr="00C8789D">
        <w:rPr>
          <w:rFonts w:asciiTheme="majorBidi" w:eastAsia="SimSun" w:hAnsiTheme="majorBidi" w:cstheme="majorBidi"/>
          <w:sz w:val="22"/>
          <w:szCs w:val="22"/>
          <w:lang w:eastAsia="zh-CN"/>
        </w:rPr>
        <w:t>because</w:t>
      </w:r>
      <w:r w:rsidR="00BE3EC4" w:rsidRPr="00C8789D">
        <w:rPr>
          <w:rFonts w:asciiTheme="majorBidi" w:eastAsia="SimSun" w:hAnsiTheme="majorBidi" w:cstheme="majorBidi"/>
          <w:sz w:val="22"/>
          <w:szCs w:val="22"/>
          <w:lang w:eastAsia="zh-CN"/>
        </w:rPr>
        <w:t xml:space="preserve"> of the nature of the flight-to-flight phenomenon, wherein a fall in a stock index precedes a rise in the price of gold due to increase demand in periods of higher risk. </w:t>
      </w:r>
    </w:p>
    <w:p w14:paraId="749AA1B3" w14:textId="5DE951FC" w:rsidR="00EA575F" w:rsidRPr="00C8789D" w:rsidRDefault="005F1798" w:rsidP="000D7F50">
      <w:pPr>
        <w:autoSpaceDE w:val="0"/>
        <w:autoSpaceDN w:val="0"/>
        <w:adjustRightInd w:val="0"/>
        <w:spacing w:before="120" w:line="480" w:lineRule="auto"/>
        <w:jc w:val="both"/>
        <w:rPr>
          <w:rFonts w:asciiTheme="majorBidi" w:eastAsia="SimSun" w:hAnsiTheme="majorBidi" w:cstheme="majorBidi"/>
          <w:sz w:val="22"/>
          <w:szCs w:val="22"/>
          <w:lang w:eastAsia="zh-CN"/>
        </w:rPr>
      </w:pPr>
      <w:r w:rsidRPr="00C8789D">
        <w:rPr>
          <w:rFonts w:asciiTheme="majorBidi" w:eastAsia="SimSun" w:hAnsiTheme="majorBidi" w:cstheme="majorBidi"/>
          <w:sz w:val="22"/>
          <w:szCs w:val="22"/>
          <w:lang w:eastAsia="zh-CN"/>
        </w:rPr>
        <w:lastRenderedPageBreak/>
        <w:t xml:space="preserve">The </w:t>
      </w:r>
      <w:r w:rsidR="00EA575F" w:rsidRPr="00C8789D">
        <w:rPr>
          <w:rFonts w:asciiTheme="majorBidi" w:eastAsia="SimSun" w:hAnsiTheme="majorBidi" w:cstheme="majorBidi"/>
          <w:sz w:val="22"/>
          <w:szCs w:val="22"/>
          <w:lang w:eastAsia="zh-CN"/>
        </w:rPr>
        <w:t xml:space="preserve">regression </w:t>
      </w:r>
      <w:r w:rsidRPr="00C8789D">
        <w:rPr>
          <w:rFonts w:asciiTheme="majorBidi" w:eastAsia="SimSun" w:hAnsiTheme="majorBidi" w:cstheme="majorBidi"/>
          <w:sz w:val="22"/>
          <w:szCs w:val="22"/>
          <w:lang w:eastAsia="zh-CN"/>
        </w:rPr>
        <w:t xml:space="preserve">models were </w:t>
      </w:r>
      <w:r w:rsidR="00EA575F" w:rsidRPr="00C8789D">
        <w:rPr>
          <w:rFonts w:asciiTheme="majorBidi" w:eastAsia="SimSun" w:hAnsiTheme="majorBidi" w:cstheme="majorBidi"/>
          <w:sz w:val="22"/>
          <w:szCs w:val="22"/>
          <w:lang w:eastAsia="zh-CN"/>
        </w:rPr>
        <w:t xml:space="preserve">run </w:t>
      </w:r>
      <w:r w:rsidR="001447A4" w:rsidRPr="00C8789D">
        <w:rPr>
          <w:rFonts w:asciiTheme="majorBidi" w:eastAsia="SimSun" w:hAnsiTheme="majorBidi" w:cstheme="majorBidi"/>
          <w:sz w:val="22"/>
          <w:szCs w:val="22"/>
          <w:lang w:eastAsia="zh-CN"/>
        </w:rPr>
        <w:t xml:space="preserve">in R </w:t>
      </w:r>
      <w:r w:rsidRPr="00C8789D">
        <w:rPr>
          <w:rFonts w:asciiTheme="majorBidi" w:eastAsia="SimSun" w:hAnsiTheme="majorBidi" w:cstheme="majorBidi"/>
          <w:sz w:val="22"/>
          <w:szCs w:val="22"/>
          <w:lang w:eastAsia="zh-CN"/>
        </w:rPr>
        <w:t xml:space="preserve">(RStudio, version 2021.09.1) </w:t>
      </w:r>
      <w:r w:rsidR="00EA575F" w:rsidRPr="00C8789D">
        <w:rPr>
          <w:rFonts w:asciiTheme="majorBidi" w:eastAsia="SimSun" w:hAnsiTheme="majorBidi" w:cstheme="majorBidi"/>
          <w:sz w:val="22"/>
          <w:szCs w:val="22"/>
          <w:lang w:eastAsia="zh-CN"/>
        </w:rPr>
        <w:t xml:space="preserve">for each </w:t>
      </w:r>
      <w:r w:rsidR="00BE3EC4" w:rsidRPr="00C8789D">
        <w:rPr>
          <w:rFonts w:asciiTheme="majorBidi" w:eastAsia="SimSun" w:hAnsiTheme="majorBidi" w:cstheme="majorBidi"/>
          <w:sz w:val="22"/>
          <w:szCs w:val="22"/>
          <w:lang w:eastAsia="zh-CN"/>
        </w:rPr>
        <w:t>recessionary period studied (1968, 1973, 1980, 1981, 1990, 2001, 2007, and 2020). A</w:t>
      </w:r>
      <w:r w:rsidR="00EA575F" w:rsidRPr="00C8789D">
        <w:rPr>
          <w:rFonts w:asciiTheme="majorBidi" w:eastAsia="SimSun" w:hAnsiTheme="majorBidi" w:cstheme="majorBidi"/>
          <w:sz w:val="22"/>
          <w:szCs w:val="22"/>
          <w:lang w:eastAsia="zh-CN"/>
        </w:rPr>
        <w:t xml:space="preserve"> summary of the regression output is provided in the Results section (</w:t>
      </w:r>
      <w:r w:rsidR="00EA575F" w:rsidRPr="00C8789D">
        <w:rPr>
          <w:rFonts w:asciiTheme="majorBidi" w:eastAsia="SimSun" w:hAnsiTheme="majorBidi" w:cstheme="majorBidi"/>
          <w:b/>
          <w:bCs/>
          <w:sz w:val="22"/>
          <w:szCs w:val="22"/>
          <w:lang w:eastAsia="zh-CN"/>
        </w:rPr>
        <w:t xml:space="preserve">Table </w:t>
      </w:r>
      <w:r w:rsidR="000D7F50" w:rsidRPr="00C8789D">
        <w:rPr>
          <w:rFonts w:asciiTheme="majorBidi" w:eastAsia="SimSun" w:hAnsiTheme="majorBidi" w:cstheme="majorBidi"/>
          <w:b/>
          <w:bCs/>
          <w:sz w:val="22"/>
          <w:szCs w:val="22"/>
          <w:lang w:eastAsia="zh-CN"/>
        </w:rPr>
        <w:t>2</w:t>
      </w:r>
      <w:r w:rsidR="00EA575F" w:rsidRPr="00C8789D">
        <w:rPr>
          <w:rFonts w:asciiTheme="majorBidi" w:eastAsia="SimSun" w:hAnsiTheme="majorBidi" w:cstheme="majorBidi"/>
          <w:sz w:val="22"/>
          <w:szCs w:val="22"/>
          <w:lang w:eastAsia="zh-CN"/>
        </w:rPr>
        <w:t>).</w:t>
      </w:r>
      <w:r w:rsidR="00175F91" w:rsidRPr="00C8789D">
        <w:rPr>
          <w:rFonts w:asciiTheme="majorBidi" w:eastAsia="SimSun" w:hAnsiTheme="majorBidi" w:cstheme="majorBidi"/>
          <w:sz w:val="22"/>
          <w:szCs w:val="22"/>
          <w:lang w:eastAsia="zh-CN"/>
        </w:rPr>
        <w:t xml:space="preserve"> Full regression outputs are provided in </w:t>
      </w:r>
      <w:r w:rsidR="00175F91" w:rsidRPr="00C8789D">
        <w:rPr>
          <w:rFonts w:asciiTheme="majorBidi" w:eastAsia="SimSun" w:hAnsiTheme="majorBidi" w:cstheme="majorBidi"/>
          <w:b/>
          <w:bCs/>
          <w:sz w:val="22"/>
          <w:szCs w:val="22"/>
          <w:lang w:eastAsia="zh-CN"/>
        </w:rPr>
        <w:t xml:space="preserve">Appendix </w:t>
      </w:r>
      <w:r w:rsidR="00146A46" w:rsidRPr="00C8789D">
        <w:rPr>
          <w:rFonts w:asciiTheme="majorBidi" w:eastAsia="SimSun" w:hAnsiTheme="majorBidi" w:cstheme="majorBidi"/>
          <w:b/>
          <w:bCs/>
          <w:sz w:val="22"/>
          <w:szCs w:val="22"/>
          <w:lang w:eastAsia="zh-CN"/>
        </w:rPr>
        <w:t>I</w:t>
      </w:r>
      <w:r w:rsidR="00175F91" w:rsidRPr="00C8789D">
        <w:rPr>
          <w:rFonts w:asciiTheme="majorBidi" w:eastAsia="SimSun" w:hAnsiTheme="majorBidi" w:cstheme="majorBidi"/>
          <w:sz w:val="22"/>
          <w:szCs w:val="22"/>
          <w:lang w:eastAsia="zh-CN"/>
        </w:rPr>
        <w:t>.</w:t>
      </w:r>
    </w:p>
    <w:p w14:paraId="17C65405" w14:textId="0BC83B9A" w:rsidR="0071465E" w:rsidRPr="00C8789D" w:rsidRDefault="0071465E" w:rsidP="00175F91">
      <w:pPr>
        <w:keepNext/>
        <w:keepLines/>
        <w:spacing w:before="120" w:line="480" w:lineRule="auto"/>
        <w:rPr>
          <w:rFonts w:asciiTheme="majorBidi" w:hAnsiTheme="majorBidi" w:cstheme="majorBidi"/>
          <w:b/>
          <w:bCs/>
          <w:color w:val="000000" w:themeColor="text1"/>
          <w:sz w:val="22"/>
          <w:szCs w:val="22"/>
        </w:rPr>
      </w:pPr>
      <w:r w:rsidRPr="00C8789D">
        <w:rPr>
          <w:rFonts w:asciiTheme="majorBidi" w:hAnsiTheme="majorBidi" w:cstheme="majorBidi"/>
          <w:b/>
          <w:bCs/>
          <w:color w:val="000000" w:themeColor="text1"/>
          <w:sz w:val="22"/>
          <w:szCs w:val="22"/>
        </w:rPr>
        <w:t>4.2. Diagnostic tests</w:t>
      </w:r>
    </w:p>
    <w:p w14:paraId="68FE8A3B" w14:textId="23A0AAC6" w:rsidR="00412232" w:rsidRPr="00C8789D" w:rsidRDefault="00175F91" w:rsidP="000D7F50">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w:t>
      </w:r>
      <w:r w:rsidR="003F4401" w:rsidRPr="00C8789D">
        <w:rPr>
          <w:rFonts w:asciiTheme="majorBidi" w:hAnsiTheme="majorBidi" w:cstheme="majorBidi"/>
          <w:sz w:val="22"/>
          <w:szCs w:val="22"/>
        </w:rPr>
        <w:t xml:space="preserve">he </w:t>
      </w:r>
      <w:r w:rsidR="00FD6990" w:rsidRPr="00C8789D">
        <w:rPr>
          <w:rFonts w:asciiTheme="majorBidi" w:hAnsiTheme="majorBidi" w:cstheme="majorBidi"/>
          <w:sz w:val="22"/>
          <w:szCs w:val="22"/>
        </w:rPr>
        <w:t xml:space="preserve">diagnostic </w:t>
      </w:r>
      <w:r w:rsidR="003F4401" w:rsidRPr="00C8789D">
        <w:rPr>
          <w:rFonts w:asciiTheme="majorBidi" w:hAnsiTheme="majorBidi" w:cstheme="majorBidi"/>
          <w:sz w:val="22"/>
          <w:szCs w:val="22"/>
        </w:rPr>
        <w:t>test</w:t>
      </w:r>
      <w:r w:rsidR="00BE3EC4" w:rsidRPr="00C8789D">
        <w:rPr>
          <w:rFonts w:asciiTheme="majorBidi" w:hAnsiTheme="majorBidi" w:cstheme="majorBidi"/>
          <w:sz w:val="22"/>
          <w:szCs w:val="22"/>
        </w:rPr>
        <w:t>s</w:t>
      </w:r>
      <w:r w:rsidR="003F4401" w:rsidRPr="00C8789D">
        <w:rPr>
          <w:rFonts w:asciiTheme="majorBidi" w:hAnsiTheme="majorBidi" w:cstheme="majorBidi"/>
          <w:sz w:val="22"/>
          <w:szCs w:val="22"/>
        </w:rPr>
        <w:t xml:space="preserve"> used to evaluate the assumptions required </w:t>
      </w:r>
      <w:r w:rsidR="00BE3EC4" w:rsidRPr="00C8789D">
        <w:rPr>
          <w:rFonts w:asciiTheme="majorBidi" w:hAnsiTheme="majorBidi" w:cstheme="majorBidi"/>
          <w:sz w:val="22"/>
          <w:szCs w:val="22"/>
        </w:rPr>
        <w:t xml:space="preserve">for the </w:t>
      </w:r>
      <w:r w:rsidR="003F4401" w:rsidRPr="00C8789D">
        <w:rPr>
          <w:rFonts w:asciiTheme="majorBidi" w:hAnsiTheme="majorBidi" w:cstheme="majorBidi"/>
          <w:sz w:val="22"/>
          <w:szCs w:val="22"/>
        </w:rPr>
        <w:t xml:space="preserve">use </w:t>
      </w:r>
      <w:r w:rsidR="00BE3EC4" w:rsidRPr="00C8789D">
        <w:rPr>
          <w:rFonts w:asciiTheme="majorBidi" w:hAnsiTheme="majorBidi" w:cstheme="majorBidi"/>
          <w:sz w:val="22"/>
          <w:szCs w:val="22"/>
        </w:rPr>
        <w:t xml:space="preserve">of </w:t>
      </w:r>
      <w:r w:rsidR="003F4401" w:rsidRPr="00C8789D">
        <w:rPr>
          <w:rFonts w:asciiTheme="majorBidi" w:hAnsiTheme="majorBidi" w:cstheme="majorBidi"/>
          <w:sz w:val="22"/>
          <w:szCs w:val="22"/>
        </w:rPr>
        <w:t>regression analysis</w:t>
      </w:r>
      <w:r w:rsidRPr="00C8789D">
        <w:rPr>
          <w:rFonts w:asciiTheme="majorBidi" w:hAnsiTheme="majorBidi" w:cstheme="majorBidi"/>
          <w:sz w:val="22"/>
          <w:szCs w:val="22"/>
        </w:rPr>
        <w:t xml:space="preserve"> are described in the following sections, including </w:t>
      </w:r>
      <w:r w:rsidR="00A02584" w:rsidRPr="00C8789D">
        <w:rPr>
          <w:rFonts w:asciiTheme="majorBidi" w:hAnsiTheme="majorBidi" w:cstheme="majorBidi"/>
          <w:sz w:val="22"/>
          <w:szCs w:val="22"/>
        </w:rPr>
        <w:t>n</w:t>
      </w:r>
      <w:r w:rsidR="00412232" w:rsidRPr="00C8789D">
        <w:rPr>
          <w:rFonts w:asciiTheme="majorBidi" w:hAnsiTheme="majorBidi" w:cstheme="majorBidi"/>
          <w:sz w:val="22"/>
          <w:szCs w:val="22"/>
        </w:rPr>
        <w:t>ormality</w:t>
      </w:r>
      <w:r w:rsidR="00AB6CC6" w:rsidRPr="00C8789D">
        <w:rPr>
          <w:rFonts w:asciiTheme="majorBidi" w:hAnsiTheme="majorBidi" w:cstheme="majorBidi"/>
          <w:sz w:val="22"/>
          <w:szCs w:val="22"/>
        </w:rPr>
        <w:t xml:space="preserve">, </w:t>
      </w:r>
      <w:r w:rsidR="00A02584" w:rsidRPr="00C8789D">
        <w:rPr>
          <w:rFonts w:asciiTheme="majorBidi" w:hAnsiTheme="majorBidi" w:cstheme="majorBidi"/>
          <w:sz w:val="22"/>
          <w:szCs w:val="22"/>
        </w:rPr>
        <w:t>l</w:t>
      </w:r>
      <w:r w:rsidR="00412232" w:rsidRPr="00C8789D">
        <w:rPr>
          <w:rFonts w:asciiTheme="majorBidi" w:hAnsiTheme="majorBidi" w:cstheme="majorBidi"/>
          <w:sz w:val="22"/>
          <w:szCs w:val="22"/>
        </w:rPr>
        <w:t>inearity</w:t>
      </w:r>
      <w:r w:rsidR="00AB6CC6" w:rsidRPr="00C8789D">
        <w:rPr>
          <w:rFonts w:asciiTheme="majorBidi" w:hAnsiTheme="majorBidi" w:cstheme="majorBidi"/>
          <w:sz w:val="22"/>
          <w:szCs w:val="22"/>
        </w:rPr>
        <w:t xml:space="preserve">, </w:t>
      </w:r>
      <w:r w:rsidR="00412232" w:rsidRPr="00C8789D">
        <w:rPr>
          <w:rFonts w:asciiTheme="majorBidi" w:hAnsiTheme="majorBidi" w:cstheme="majorBidi"/>
          <w:sz w:val="22"/>
          <w:szCs w:val="22"/>
        </w:rPr>
        <w:t>homoscedasticity</w:t>
      </w:r>
      <w:r w:rsidR="00AB6CC6" w:rsidRPr="00C8789D">
        <w:rPr>
          <w:rFonts w:asciiTheme="majorBidi" w:hAnsiTheme="majorBidi" w:cstheme="majorBidi"/>
          <w:sz w:val="22"/>
          <w:szCs w:val="22"/>
        </w:rPr>
        <w:t xml:space="preserve">, and </w:t>
      </w:r>
      <w:r w:rsidR="000D21C6" w:rsidRPr="00C8789D">
        <w:rPr>
          <w:rFonts w:asciiTheme="majorBidi" w:hAnsiTheme="majorBidi" w:cstheme="majorBidi"/>
          <w:sz w:val="22"/>
          <w:szCs w:val="22"/>
        </w:rPr>
        <w:t xml:space="preserve">serial </w:t>
      </w:r>
      <w:r w:rsidR="00A02584" w:rsidRPr="00C8789D">
        <w:rPr>
          <w:rFonts w:asciiTheme="majorBidi" w:hAnsiTheme="majorBidi" w:cstheme="majorBidi"/>
          <w:sz w:val="22"/>
          <w:szCs w:val="22"/>
        </w:rPr>
        <w:t>correlation.</w:t>
      </w:r>
    </w:p>
    <w:p w14:paraId="4A91EA7F" w14:textId="3C6426AE" w:rsidR="005404F9" w:rsidRPr="00C8789D" w:rsidRDefault="00061050" w:rsidP="000D7F50">
      <w:pPr>
        <w:spacing w:before="240" w:after="120" w:line="480" w:lineRule="auto"/>
        <w:rPr>
          <w:rFonts w:asciiTheme="majorBidi" w:hAnsiTheme="majorBidi" w:cstheme="majorBidi"/>
          <w:b/>
          <w:bCs/>
          <w:sz w:val="22"/>
          <w:szCs w:val="22"/>
        </w:rPr>
      </w:pPr>
      <w:r w:rsidRPr="00C8789D">
        <w:rPr>
          <w:rFonts w:asciiTheme="majorBidi" w:hAnsiTheme="majorBidi" w:cstheme="majorBidi"/>
          <w:b/>
          <w:bCs/>
          <w:sz w:val="22"/>
          <w:szCs w:val="22"/>
        </w:rPr>
        <w:t>4.</w:t>
      </w:r>
      <w:r w:rsidR="0071465E" w:rsidRPr="00C8789D">
        <w:rPr>
          <w:rFonts w:asciiTheme="majorBidi" w:hAnsiTheme="majorBidi" w:cstheme="majorBidi"/>
          <w:b/>
          <w:bCs/>
          <w:sz w:val="22"/>
          <w:szCs w:val="22"/>
        </w:rPr>
        <w:t>2</w:t>
      </w:r>
      <w:r w:rsidRPr="00C8789D">
        <w:rPr>
          <w:rFonts w:asciiTheme="majorBidi" w:hAnsiTheme="majorBidi" w:cstheme="majorBidi"/>
          <w:b/>
          <w:bCs/>
          <w:sz w:val="22"/>
          <w:szCs w:val="22"/>
        </w:rPr>
        <w:t xml:space="preserve">.1. </w:t>
      </w:r>
      <w:r w:rsidR="005404F9" w:rsidRPr="00C8789D">
        <w:rPr>
          <w:rFonts w:asciiTheme="majorBidi" w:hAnsiTheme="majorBidi" w:cstheme="majorBidi"/>
          <w:b/>
          <w:bCs/>
          <w:sz w:val="22"/>
          <w:szCs w:val="22"/>
        </w:rPr>
        <w:t>Normality</w:t>
      </w:r>
    </w:p>
    <w:p w14:paraId="39658514" w14:textId="5926FF5C" w:rsidR="008E1B34" w:rsidRPr="00C8789D" w:rsidRDefault="006008D1" w:rsidP="000D7F50">
      <w:pPr>
        <w:spacing w:line="480" w:lineRule="auto"/>
        <w:rPr>
          <w:rFonts w:asciiTheme="majorBidi" w:hAnsiTheme="majorBidi" w:cstheme="majorBidi"/>
          <w:sz w:val="22"/>
          <w:szCs w:val="22"/>
        </w:rPr>
      </w:pPr>
      <w:r w:rsidRPr="00C8789D">
        <w:rPr>
          <w:rFonts w:asciiTheme="majorBidi" w:hAnsiTheme="majorBidi" w:cstheme="majorBidi"/>
          <w:sz w:val="22"/>
          <w:szCs w:val="22"/>
        </w:rPr>
        <w:t xml:space="preserve">Normality </w:t>
      </w:r>
      <w:r w:rsidR="00C94010" w:rsidRPr="00C8789D">
        <w:rPr>
          <w:rFonts w:asciiTheme="majorBidi" w:hAnsiTheme="majorBidi" w:cstheme="majorBidi"/>
          <w:sz w:val="22"/>
          <w:szCs w:val="22"/>
        </w:rPr>
        <w:t xml:space="preserve">was tested using the </w:t>
      </w:r>
      <w:r w:rsidR="00AE1811" w:rsidRPr="00C8789D">
        <w:rPr>
          <w:rFonts w:asciiTheme="majorBidi" w:hAnsiTheme="majorBidi" w:cstheme="majorBidi"/>
          <w:sz w:val="22"/>
          <w:szCs w:val="22"/>
        </w:rPr>
        <w:t xml:space="preserve">Shapiro-Wilk’s </w:t>
      </w:r>
      <w:r w:rsidR="00C94010" w:rsidRPr="00C8789D">
        <w:rPr>
          <w:rFonts w:asciiTheme="majorBidi" w:hAnsiTheme="majorBidi" w:cstheme="majorBidi"/>
          <w:sz w:val="22"/>
          <w:szCs w:val="22"/>
        </w:rPr>
        <w:t>test in the “</w:t>
      </w:r>
      <w:r w:rsidR="00AE1811" w:rsidRPr="00C8789D">
        <w:rPr>
          <w:rFonts w:asciiTheme="majorBidi" w:hAnsiTheme="majorBidi" w:cstheme="majorBidi"/>
          <w:sz w:val="22"/>
          <w:szCs w:val="22"/>
        </w:rPr>
        <w:t>stats</w:t>
      </w:r>
      <w:r w:rsidR="00C94010" w:rsidRPr="00C8789D">
        <w:rPr>
          <w:rFonts w:asciiTheme="majorBidi" w:hAnsiTheme="majorBidi" w:cstheme="majorBidi"/>
          <w:sz w:val="22"/>
          <w:szCs w:val="22"/>
        </w:rPr>
        <w:t>” package in R.</w:t>
      </w:r>
      <w:r w:rsidR="008E1B34" w:rsidRPr="00C8789D">
        <w:rPr>
          <w:rFonts w:asciiTheme="majorBidi" w:hAnsiTheme="majorBidi" w:cstheme="majorBidi"/>
          <w:sz w:val="22"/>
          <w:szCs w:val="22"/>
        </w:rPr>
        <w:t xml:space="preserve"> </w:t>
      </w:r>
      <w:r w:rsidR="008E1B34" w:rsidRPr="00C8789D">
        <w:rPr>
          <w:rFonts w:asciiTheme="majorBidi" w:hAnsiTheme="majorBidi" w:cstheme="majorBidi"/>
          <w:color w:val="000000" w:themeColor="text1"/>
          <w:sz w:val="22"/>
          <w:szCs w:val="22"/>
        </w:rPr>
        <w:t>Data was considered to follow a normal distribution when p &gt; 0.05.</w:t>
      </w:r>
    </w:p>
    <w:p w14:paraId="3C815E7E" w14:textId="62070D31" w:rsidR="00821F06" w:rsidRPr="00C8789D" w:rsidRDefault="00061050" w:rsidP="000D7F50">
      <w:pPr>
        <w:spacing w:before="120" w:after="120" w:line="480" w:lineRule="auto"/>
        <w:rPr>
          <w:rFonts w:asciiTheme="majorBidi" w:hAnsiTheme="majorBidi" w:cstheme="majorBidi"/>
          <w:b/>
          <w:bCs/>
          <w:color w:val="000000"/>
          <w:kern w:val="2"/>
          <w:sz w:val="22"/>
          <w:szCs w:val="22"/>
          <w:lang w:eastAsia="zh-CN"/>
        </w:rPr>
      </w:pPr>
      <w:r w:rsidRPr="00C8789D">
        <w:rPr>
          <w:rFonts w:asciiTheme="majorBidi" w:hAnsiTheme="majorBidi" w:cstheme="majorBidi"/>
          <w:b/>
          <w:bCs/>
          <w:color w:val="000000"/>
          <w:kern w:val="2"/>
          <w:sz w:val="22"/>
          <w:szCs w:val="22"/>
          <w:lang w:eastAsia="zh-CN"/>
        </w:rPr>
        <w:t>4.</w:t>
      </w:r>
      <w:r w:rsidR="0071465E" w:rsidRPr="00C8789D">
        <w:rPr>
          <w:rFonts w:asciiTheme="majorBidi" w:hAnsiTheme="majorBidi" w:cstheme="majorBidi"/>
          <w:b/>
          <w:bCs/>
          <w:sz w:val="22"/>
          <w:szCs w:val="22"/>
        </w:rPr>
        <w:t>2</w:t>
      </w:r>
      <w:r w:rsidRPr="00C8789D">
        <w:rPr>
          <w:rFonts w:asciiTheme="majorBidi" w:hAnsiTheme="majorBidi" w:cstheme="majorBidi"/>
          <w:b/>
          <w:bCs/>
          <w:color w:val="000000"/>
          <w:kern w:val="2"/>
          <w:sz w:val="22"/>
          <w:szCs w:val="22"/>
          <w:lang w:eastAsia="zh-CN"/>
        </w:rPr>
        <w:t xml:space="preserve">.2. </w:t>
      </w:r>
      <w:r w:rsidR="00821F06" w:rsidRPr="00C8789D">
        <w:rPr>
          <w:rFonts w:asciiTheme="majorBidi" w:hAnsiTheme="majorBidi" w:cstheme="majorBidi"/>
          <w:b/>
          <w:bCs/>
          <w:color w:val="000000"/>
          <w:kern w:val="2"/>
          <w:sz w:val="22"/>
          <w:szCs w:val="22"/>
          <w:lang w:eastAsia="zh-CN"/>
        </w:rPr>
        <w:t>Linearity</w:t>
      </w:r>
    </w:p>
    <w:p w14:paraId="385CAB5E" w14:textId="2F972CAD" w:rsidR="008E1B34" w:rsidRPr="00C8789D" w:rsidRDefault="00C94010" w:rsidP="000D7F50">
      <w:pPr>
        <w:spacing w:line="480" w:lineRule="auto"/>
        <w:rPr>
          <w:rFonts w:asciiTheme="majorBidi" w:hAnsiTheme="majorBidi" w:cstheme="majorBidi"/>
          <w:sz w:val="22"/>
          <w:szCs w:val="22"/>
        </w:rPr>
      </w:pPr>
      <w:r w:rsidRPr="00C8789D">
        <w:rPr>
          <w:rFonts w:asciiTheme="majorBidi" w:hAnsiTheme="majorBidi" w:cstheme="majorBidi"/>
          <w:sz w:val="22"/>
          <w:szCs w:val="22"/>
        </w:rPr>
        <w:t xml:space="preserve">Linearity was tested using the </w:t>
      </w:r>
      <w:r w:rsidR="00EB413A" w:rsidRPr="00C8789D">
        <w:rPr>
          <w:rFonts w:asciiTheme="majorBidi" w:hAnsiTheme="majorBidi" w:cstheme="majorBidi"/>
          <w:sz w:val="22"/>
          <w:szCs w:val="22"/>
        </w:rPr>
        <w:t xml:space="preserve">Harvey-Collier test </w:t>
      </w:r>
      <w:r w:rsidRPr="00C8789D">
        <w:rPr>
          <w:rFonts w:asciiTheme="majorBidi" w:hAnsiTheme="majorBidi" w:cstheme="majorBidi"/>
          <w:sz w:val="22"/>
          <w:szCs w:val="22"/>
        </w:rPr>
        <w:t>in the “</w:t>
      </w:r>
      <w:r w:rsidR="00B30766" w:rsidRPr="00C8789D">
        <w:rPr>
          <w:rFonts w:asciiTheme="majorBidi" w:hAnsiTheme="majorBidi" w:cstheme="majorBidi"/>
          <w:sz w:val="22"/>
          <w:szCs w:val="22"/>
        </w:rPr>
        <w:t>lmtest</w:t>
      </w:r>
      <w:r w:rsidRPr="00C8789D">
        <w:rPr>
          <w:rFonts w:asciiTheme="majorBidi" w:hAnsiTheme="majorBidi" w:cstheme="majorBidi"/>
          <w:sz w:val="22"/>
          <w:szCs w:val="22"/>
        </w:rPr>
        <w:t>” package in R.</w:t>
      </w:r>
      <w:r w:rsidR="008E1B34" w:rsidRPr="00C8789D">
        <w:rPr>
          <w:rFonts w:asciiTheme="majorBidi" w:hAnsiTheme="majorBidi" w:cstheme="majorBidi"/>
          <w:sz w:val="22"/>
          <w:szCs w:val="22"/>
        </w:rPr>
        <w:t xml:space="preserve"> </w:t>
      </w:r>
      <w:r w:rsidR="008E1B34" w:rsidRPr="00C8789D">
        <w:rPr>
          <w:rFonts w:asciiTheme="majorBidi" w:hAnsiTheme="majorBidi" w:cstheme="majorBidi"/>
          <w:color w:val="000000" w:themeColor="text1"/>
          <w:sz w:val="22"/>
          <w:szCs w:val="22"/>
        </w:rPr>
        <w:t>The models were considered to be linear when p &gt; 0.05.</w:t>
      </w:r>
    </w:p>
    <w:p w14:paraId="32A61883" w14:textId="6CDFD54E" w:rsidR="00821F06" w:rsidRPr="00C8789D" w:rsidRDefault="00061050" w:rsidP="000D7F50">
      <w:pPr>
        <w:spacing w:before="120" w:after="120" w:line="480" w:lineRule="auto"/>
        <w:rPr>
          <w:rFonts w:asciiTheme="majorBidi" w:hAnsiTheme="majorBidi" w:cstheme="majorBidi"/>
          <w:b/>
          <w:bCs/>
          <w:color w:val="000000"/>
          <w:kern w:val="2"/>
          <w:sz w:val="22"/>
          <w:szCs w:val="22"/>
          <w:lang w:eastAsia="zh-CN"/>
        </w:rPr>
      </w:pPr>
      <w:r w:rsidRPr="00C8789D">
        <w:rPr>
          <w:rFonts w:asciiTheme="majorBidi" w:hAnsiTheme="majorBidi" w:cstheme="majorBidi"/>
          <w:b/>
          <w:bCs/>
          <w:color w:val="000000"/>
          <w:kern w:val="2"/>
          <w:sz w:val="22"/>
          <w:szCs w:val="22"/>
          <w:lang w:eastAsia="zh-CN"/>
        </w:rPr>
        <w:t>4.</w:t>
      </w:r>
      <w:r w:rsidR="0071465E" w:rsidRPr="00C8789D">
        <w:rPr>
          <w:rFonts w:asciiTheme="majorBidi" w:hAnsiTheme="majorBidi" w:cstheme="majorBidi"/>
          <w:b/>
          <w:bCs/>
          <w:sz w:val="22"/>
          <w:szCs w:val="22"/>
        </w:rPr>
        <w:t>2</w:t>
      </w:r>
      <w:r w:rsidRPr="00C8789D">
        <w:rPr>
          <w:rFonts w:asciiTheme="majorBidi" w:hAnsiTheme="majorBidi" w:cstheme="majorBidi"/>
          <w:b/>
          <w:bCs/>
          <w:color w:val="000000"/>
          <w:kern w:val="2"/>
          <w:sz w:val="22"/>
          <w:szCs w:val="22"/>
          <w:lang w:eastAsia="zh-CN"/>
        </w:rPr>
        <w:t xml:space="preserve">.3. </w:t>
      </w:r>
      <w:r w:rsidR="00821F06" w:rsidRPr="00C8789D">
        <w:rPr>
          <w:rFonts w:asciiTheme="majorBidi" w:hAnsiTheme="majorBidi" w:cstheme="majorBidi"/>
          <w:b/>
          <w:bCs/>
          <w:color w:val="000000"/>
          <w:kern w:val="2"/>
          <w:sz w:val="22"/>
          <w:szCs w:val="22"/>
          <w:lang w:eastAsia="zh-CN"/>
        </w:rPr>
        <w:t>Homoscedasticity</w:t>
      </w:r>
    </w:p>
    <w:p w14:paraId="36E03DB9" w14:textId="40D24CCF" w:rsidR="00C94010" w:rsidRPr="00C8789D" w:rsidRDefault="00C94010" w:rsidP="000D7F50">
      <w:pPr>
        <w:spacing w:line="480" w:lineRule="auto"/>
        <w:rPr>
          <w:rFonts w:asciiTheme="majorBidi" w:hAnsiTheme="majorBidi" w:cstheme="majorBidi"/>
          <w:sz w:val="22"/>
          <w:szCs w:val="22"/>
        </w:rPr>
      </w:pPr>
      <w:r w:rsidRPr="00C8789D">
        <w:rPr>
          <w:rFonts w:asciiTheme="majorBidi" w:hAnsiTheme="majorBidi" w:cstheme="majorBidi"/>
          <w:sz w:val="22"/>
          <w:szCs w:val="22"/>
        </w:rPr>
        <w:t xml:space="preserve">Homoscedasticity was tested using the </w:t>
      </w:r>
      <w:r w:rsidRPr="00C8789D">
        <w:rPr>
          <w:rFonts w:asciiTheme="majorBidi" w:hAnsiTheme="majorBidi" w:cstheme="majorBidi"/>
          <w:color w:val="000000"/>
          <w:kern w:val="2"/>
          <w:sz w:val="22"/>
          <w:szCs w:val="22"/>
          <w:lang w:eastAsia="zh-CN"/>
        </w:rPr>
        <w:t xml:space="preserve">Breusch-Pagan </w:t>
      </w:r>
      <w:r w:rsidRPr="00C8789D">
        <w:rPr>
          <w:rFonts w:asciiTheme="majorBidi" w:hAnsiTheme="majorBidi" w:cstheme="majorBidi"/>
          <w:sz w:val="22"/>
          <w:szCs w:val="22"/>
        </w:rPr>
        <w:t>test in the “</w:t>
      </w:r>
      <w:r w:rsidR="00B30766" w:rsidRPr="00C8789D">
        <w:rPr>
          <w:rFonts w:asciiTheme="majorBidi" w:hAnsiTheme="majorBidi" w:cstheme="majorBidi"/>
          <w:sz w:val="22"/>
          <w:szCs w:val="22"/>
        </w:rPr>
        <w:t>lmtest</w:t>
      </w:r>
      <w:r w:rsidRPr="00C8789D">
        <w:rPr>
          <w:rFonts w:asciiTheme="majorBidi" w:hAnsiTheme="majorBidi" w:cstheme="majorBidi"/>
          <w:sz w:val="22"/>
          <w:szCs w:val="22"/>
        </w:rPr>
        <w:t>” package in R.</w:t>
      </w:r>
      <w:r w:rsidR="008E1B34" w:rsidRPr="00C8789D">
        <w:rPr>
          <w:rFonts w:asciiTheme="majorBidi" w:hAnsiTheme="majorBidi" w:cstheme="majorBidi"/>
          <w:sz w:val="22"/>
          <w:szCs w:val="22"/>
        </w:rPr>
        <w:t xml:space="preserve"> </w:t>
      </w:r>
      <w:r w:rsidR="008E1B34" w:rsidRPr="00C8789D">
        <w:rPr>
          <w:rFonts w:asciiTheme="majorBidi" w:hAnsiTheme="majorBidi" w:cstheme="majorBidi"/>
          <w:color w:val="000000" w:themeColor="text1"/>
          <w:sz w:val="22"/>
          <w:szCs w:val="22"/>
        </w:rPr>
        <w:t>The models were considered to exhibit homoscedasticity when p &gt; 0.05.</w:t>
      </w:r>
    </w:p>
    <w:p w14:paraId="6AD3FFF2" w14:textId="772898AB" w:rsidR="00821F06" w:rsidRPr="00C8789D" w:rsidRDefault="00061050" w:rsidP="000D7F50">
      <w:pPr>
        <w:spacing w:before="120" w:after="120" w:line="480" w:lineRule="auto"/>
        <w:rPr>
          <w:rFonts w:asciiTheme="majorBidi" w:hAnsiTheme="majorBidi" w:cstheme="majorBidi"/>
          <w:b/>
          <w:bCs/>
          <w:color w:val="000000"/>
          <w:kern w:val="2"/>
          <w:sz w:val="22"/>
          <w:szCs w:val="22"/>
          <w:lang w:eastAsia="zh-CN"/>
        </w:rPr>
      </w:pPr>
      <w:r w:rsidRPr="00C8789D">
        <w:rPr>
          <w:rFonts w:asciiTheme="majorBidi" w:hAnsiTheme="majorBidi" w:cstheme="majorBidi"/>
          <w:b/>
          <w:bCs/>
          <w:color w:val="000000"/>
          <w:kern w:val="2"/>
          <w:sz w:val="22"/>
          <w:szCs w:val="22"/>
          <w:lang w:eastAsia="zh-CN"/>
        </w:rPr>
        <w:t>4.</w:t>
      </w:r>
      <w:r w:rsidR="0071465E" w:rsidRPr="00C8789D">
        <w:rPr>
          <w:rFonts w:asciiTheme="majorBidi" w:hAnsiTheme="majorBidi" w:cstheme="majorBidi"/>
          <w:b/>
          <w:bCs/>
          <w:sz w:val="22"/>
          <w:szCs w:val="22"/>
        </w:rPr>
        <w:t>2</w:t>
      </w:r>
      <w:r w:rsidRPr="00C8789D">
        <w:rPr>
          <w:rFonts w:asciiTheme="majorBidi" w:hAnsiTheme="majorBidi" w:cstheme="majorBidi"/>
          <w:b/>
          <w:bCs/>
          <w:color w:val="000000"/>
          <w:kern w:val="2"/>
          <w:sz w:val="22"/>
          <w:szCs w:val="22"/>
          <w:lang w:eastAsia="zh-CN"/>
        </w:rPr>
        <w:t xml:space="preserve">.4. </w:t>
      </w:r>
      <w:r w:rsidR="00E5516E" w:rsidRPr="00C8789D">
        <w:rPr>
          <w:rFonts w:asciiTheme="majorBidi" w:hAnsiTheme="majorBidi" w:cstheme="majorBidi"/>
          <w:b/>
          <w:bCs/>
          <w:color w:val="000000"/>
          <w:kern w:val="2"/>
          <w:sz w:val="22"/>
          <w:szCs w:val="22"/>
          <w:lang w:eastAsia="zh-CN"/>
        </w:rPr>
        <w:t xml:space="preserve">Serial </w:t>
      </w:r>
      <w:r w:rsidR="00F35398" w:rsidRPr="00C8789D">
        <w:rPr>
          <w:rFonts w:asciiTheme="majorBidi" w:hAnsiTheme="majorBidi" w:cstheme="majorBidi"/>
          <w:b/>
          <w:bCs/>
          <w:color w:val="000000"/>
          <w:kern w:val="2"/>
          <w:sz w:val="22"/>
          <w:szCs w:val="22"/>
          <w:lang w:eastAsia="zh-CN"/>
        </w:rPr>
        <w:t>correlation</w:t>
      </w:r>
    </w:p>
    <w:p w14:paraId="34CFF25B" w14:textId="183168DF" w:rsidR="00A02584" w:rsidRPr="00C8789D" w:rsidRDefault="00E5516E" w:rsidP="00D025BE">
      <w:pPr>
        <w:spacing w:before="120" w:line="480" w:lineRule="auto"/>
        <w:rPr>
          <w:rFonts w:asciiTheme="majorBidi" w:hAnsiTheme="majorBidi" w:cstheme="majorBidi"/>
          <w:color w:val="000000"/>
          <w:kern w:val="2"/>
          <w:sz w:val="22"/>
          <w:szCs w:val="22"/>
          <w:lang w:eastAsia="zh-CN"/>
        </w:rPr>
      </w:pPr>
      <w:r w:rsidRPr="00C8789D">
        <w:rPr>
          <w:rFonts w:asciiTheme="majorBidi" w:hAnsiTheme="majorBidi" w:cstheme="majorBidi"/>
          <w:color w:val="000000"/>
          <w:kern w:val="2"/>
          <w:sz w:val="22"/>
          <w:szCs w:val="22"/>
          <w:lang w:eastAsia="zh-CN"/>
        </w:rPr>
        <w:t xml:space="preserve">The presence of serial </w:t>
      </w:r>
      <w:r w:rsidR="00F35398" w:rsidRPr="00C8789D">
        <w:rPr>
          <w:rFonts w:asciiTheme="majorBidi" w:hAnsiTheme="majorBidi" w:cstheme="majorBidi"/>
          <w:color w:val="000000"/>
          <w:kern w:val="2"/>
          <w:sz w:val="22"/>
          <w:szCs w:val="22"/>
          <w:lang w:eastAsia="zh-CN"/>
        </w:rPr>
        <w:t>correlation</w:t>
      </w:r>
      <w:r w:rsidRPr="00C8789D">
        <w:rPr>
          <w:rFonts w:asciiTheme="majorBidi" w:hAnsiTheme="majorBidi" w:cstheme="majorBidi"/>
          <w:color w:val="000000"/>
          <w:kern w:val="2"/>
          <w:sz w:val="22"/>
          <w:szCs w:val="22"/>
          <w:lang w:eastAsia="zh-CN"/>
        </w:rPr>
        <w:t xml:space="preserve"> </w:t>
      </w:r>
      <w:r w:rsidR="00C94010" w:rsidRPr="00C8789D">
        <w:rPr>
          <w:rFonts w:asciiTheme="majorBidi" w:hAnsiTheme="majorBidi" w:cstheme="majorBidi"/>
          <w:color w:val="000000"/>
          <w:kern w:val="2"/>
          <w:sz w:val="22"/>
          <w:szCs w:val="22"/>
          <w:lang w:eastAsia="zh-CN"/>
        </w:rPr>
        <w:t xml:space="preserve">was </w:t>
      </w:r>
      <w:r w:rsidR="00C94010" w:rsidRPr="00C8789D">
        <w:rPr>
          <w:rFonts w:asciiTheme="majorBidi" w:hAnsiTheme="majorBidi" w:cstheme="majorBidi"/>
          <w:sz w:val="22"/>
          <w:szCs w:val="22"/>
        </w:rPr>
        <w:t xml:space="preserve">tested using the </w:t>
      </w:r>
      <w:r w:rsidR="00AE1811" w:rsidRPr="00C8789D">
        <w:rPr>
          <w:rFonts w:asciiTheme="majorBidi" w:hAnsiTheme="majorBidi" w:cstheme="majorBidi"/>
          <w:color w:val="000000"/>
          <w:kern w:val="2"/>
          <w:sz w:val="22"/>
          <w:szCs w:val="22"/>
          <w:lang w:eastAsia="zh-CN"/>
        </w:rPr>
        <w:t xml:space="preserve">Durbin-Watson </w:t>
      </w:r>
      <w:r w:rsidR="00C94010" w:rsidRPr="00C8789D">
        <w:rPr>
          <w:rFonts w:asciiTheme="majorBidi" w:hAnsiTheme="majorBidi" w:cstheme="majorBidi"/>
          <w:sz w:val="22"/>
          <w:szCs w:val="22"/>
        </w:rPr>
        <w:t>test in the “</w:t>
      </w:r>
      <w:r w:rsidR="00CB0D21" w:rsidRPr="00C8789D">
        <w:rPr>
          <w:rFonts w:asciiTheme="majorBidi" w:hAnsiTheme="majorBidi" w:cstheme="majorBidi"/>
          <w:sz w:val="22"/>
          <w:szCs w:val="22"/>
        </w:rPr>
        <w:t>lmtest</w:t>
      </w:r>
      <w:r w:rsidR="00C94010" w:rsidRPr="00C8789D">
        <w:rPr>
          <w:rFonts w:asciiTheme="majorBidi" w:hAnsiTheme="majorBidi" w:cstheme="majorBidi"/>
          <w:sz w:val="22"/>
          <w:szCs w:val="22"/>
        </w:rPr>
        <w:t>” package in R.</w:t>
      </w:r>
      <w:r w:rsidR="005043DD" w:rsidRPr="00C8789D">
        <w:rPr>
          <w:rFonts w:asciiTheme="majorBidi" w:hAnsiTheme="majorBidi" w:cstheme="majorBidi"/>
          <w:color w:val="000000"/>
          <w:kern w:val="2"/>
          <w:sz w:val="22"/>
          <w:szCs w:val="22"/>
          <w:lang w:eastAsia="zh-CN"/>
        </w:rPr>
        <w:t xml:space="preserve"> </w:t>
      </w:r>
      <w:r w:rsidR="00EB77C6" w:rsidRPr="00C8789D">
        <w:rPr>
          <w:rFonts w:asciiTheme="majorBidi" w:hAnsiTheme="majorBidi" w:cstheme="majorBidi"/>
          <w:color w:val="000000"/>
          <w:kern w:val="2"/>
          <w:sz w:val="22"/>
          <w:szCs w:val="22"/>
          <w:lang w:eastAsia="zh-CN"/>
        </w:rPr>
        <w:t xml:space="preserve">This test is particularly important to discard the </w:t>
      </w:r>
      <w:r w:rsidR="00D025BE" w:rsidRPr="00C8789D">
        <w:rPr>
          <w:rFonts w:asciiTheme="majorBidi" w:hAnsiTheme="majorBidi" w:cstheme="majorBidi"/>
          <w:color w:val="000000"/>
          <w:kern w:val="2"/>
          <w:sz w:val="22"/>
          <w:szCs w:val="22"/>
          <w:lang w:eastAsia="zh-CN"/>
        </w:rPr>
        <w:t xml:space="preserve">notion that the returns data follow a </w:t>
      </w:r>
      <w:r w:rsidR="00EB77C6" w:rsidRPr="00C8789D">
        <w:rPr>
          <w:rFonts w:asciiTheme="majorBidi" w:hAnsiTheme="majorBidi" w:cstheme="majorBidi"/>
          <w:color w:val="000000"/>
          <w:kern w:val="2"/>
          <w:sz w:val="22"/>
          <w:szCs w:val="22"/>
          <w:lang w:eastAsia="zh-CN"/>
        </w:rPr>
        <w:t xml:space="preserve">random walk. </w:t>
      </w:r>
      <w:r w:rsidR="004D17E0" w:rsidRPr="00C8789D">
        <w:rPr>
          <w:rFonts w:asciiTheme="majorBidi" w:hAnsiTheme="majorBidi" w:cstheme="majorBidi"/>
          <w:color w:val="000000" w:themeColor="text1"/>
          <w:sz w:val="22"/>
          <w:szCs w:val="22"/>
        </w:rPr>
        <w:t xml:space="preserve">Data were considered to exhibit no </w:t>
      </w:r>
      <w:r w:rsidR="004D17E0" w:rsidRPr="00C8789D">
        <w:rPr>
          <w:rFonts w:asciiTheme="majorBidi" w:hAnsiTheme="majorBidi" w:cstheme="majorBidi"/>
          <w:color w:val="000000"/>
          <w:kern w:val="2"/>
          <w:sz w:val="22"/>
          <w:szCs w:val="22"/>
          <w:lang w:eastAsia="zh-CN"/>
        </w:rPr>
        <w:t>serial correlation</w:t>
      </w:r>
      <w:r w:rsidR="004D17E0" w:rsidRPr="00C8789D">
        <w:rPr>
          <w:rFonts w:asciiTheme="majorBidi" w:hAnsiTheme="majorBidi" w:cstheme="majorBidi"/>
          <w:color w:val="000000" w:themeColor="text1"/>
          <w:sz w:val="22"/>
          <w:szCs w:val="22"/>
        </w:rPr>
        <w:t xml:space="preserve"> when p &gt; 0.05.</w:t>
      </w:r>
      <w:r w:rsidR="00EB77C6" w:rsidRPr="00C8789D">
        <w:rPr>
          <w:rFonts w:asciiTheme="majorBidi" w:hAnsiTheme="majorBidi" w:cstheme="majorBidi"/>
          <w:color w:val="000000" w:themeColor="text1"/>
          <w:sz w:val="22"/>
          <w:szCs w:val="22"/>
        </w:rPr>
        <w:t xml:space="preserve"> </w:t>
      </w:r>
    </w:p>
    <w:p w14:paraId="46E7B24A" w14:textId="2046D8F1" w:rsidR="00B5072C" w:rsidRPr="00C8789D" w:rsidRDefault="00B5072C" w:rsidP="005E38C6">
      <w:pPr>
        <w:keepNext/>
        <w:tabs>
          <w:tab w:val="left" w:pos="3516"/>
        </w:tabs>
        <w:spacing w:before="240" w:line="480" w:lineRule="auto"/>
        <w:rPr>
          <w:rFonts w:asciiTheme="majorBidi" w:hAnsiTheme="majorBidi" w:cstheme="majorBidi"/>
          <w:b/>
          <w:bCs/>
          <w:sz w:val="22"/>
          <w:szCs w:val="22"/>
        </w:rPr>
      </w:pPr>
      <w:r w:rsidRPr="00C8789D">
        <w:rPr>
          <w:rFonts w:asciiTheme="majorBidi" w:hAnsiTheme="majorBidi" w:cstheme="majorBidi"/>
          <w:b/>
          <w:bCs/>
          <w:sz w:val="22"/>
          <w:szCs w:val="22"/>
        </w:rPr>
        <w:lastRenderedPageBreak/>
        <w:t>4.</w:t>
      </w:r>
      <w:r w:rsidR="0071465E" w:rsidRPr="00C8789D">
        <w:rPr>
          <w:rFonts w:asciiTheme="majorBidi" w:hAnsiTheme="majorBidi" w:cstheme="majorBidi"/>
          <w:b/>
          <w:bCs/>
          <w:sz w:val="22"/>
          <w:szCs w:val="22"/>
        </w:rPr>
        <w:t>3</w:t>
      </w:r>
      <w:r w:rsidRPr="00C8789D">
        <w:rPr>
          <w:rFonts w:asciiTheme="majorBidi" w:hAnsiTheme="majorBidi" w:cstheme="majorBidi"/>
          <w:b/>
          <w:bCs/>
          <w:sz w:val="22"/>
          <w:szCs w:val="22"/>
        </w:rPr>
        <w:t>. Other statistical analyses</w:t>
      </w:r>
    </w:p>
    <w:p w14:paraId="32969801" w14:textId="5B3FB1EE" w:rsidR="00061050" w:rsidRPr="00C8789D" w:rsidRDefault="00D955DC" w:rsidP="005E38C6">
      <w:pPr>
        <w:keepNext/>
        <w:tabs>
          <w:tab w:val="left" w:pos="3516"/>
        </w:tabs>
        <w:spacing w:before="120" w:line="480" w:lineRule="auto"/>
        <w:rPr>
          <w:rFonts w:asciiTheme="majorBidi" w:hAnsiTheme="majorBidi" w:cstheme="majorBidi"/>
          <w:sz w:val="22"/>
          <w:szCs w:val="22"/>
        </w:rPr>
      </w:pPr>
      <w:r w:rsidRPr="00C8789D">
        <w:rPr>
          <w:rFonts w:asciiTheme="majorBidi" w:hAnsiTheme="majorBidi" w:cstheme="majorBidi"/>
          <w:sz w:val="22"/>
          <w:szCs w:val="22"/>
        </w:rPr>
        <w:t>A</w:t>
      </w:r>
      <w:r w:rsidR="00CB2554" w:rsidRPr="00C8789D">
        <w:rPr>
          <w:rFonts w:asciiTheme="majorBidi" w:hAnsiTheme="majorBidi" w:cstheme="majorBidi"/>
          <w:sz w:val="22"/>
          <w:szCs w:val="22"/>
        </w:rPr>
        <w:t xml:space="preserve">dditional analyses </w:t>
      </w:r>
      <w:r w:rsidR="00061050" w:rsidRPr="00C8789D">
        <w:rPr>
          <w:rFonts w:asciiTheme="majorBidi" w:hAnsiTheme="majorBidi" w:cstheme="majorBidi"/>
          <w:sz w:val="22"/>
          <w:szCs w:val="22"/>
        </w:rPr>
        <w:t xml:space="preserve">were </w:t>
      </w:r>
      <w:r w:rsidR="00CB2554" w:rsidRPr="00C8789D">
        <w:rPr>
          <w:rFonts w:asciiTheme="majorBidi" w:hAnsiTheme="majorBidi" w:cstheme="majorBidi"/>
          <w:sz w:val="22"/>
          <w:szCs w:val="22"/>
        </w:rPr>
        <w:t xml:space="preserve">used for comparison </w:t>
      </w:r>
      <w:r w:rsidR="00061050" w:rsidRPr="00C8789D">
        <w:rPr>
          <w:rFonts w:asciiTheme="majorBidi" w:hAnsiTheme="majorBidi" w:cstheme="majorBidi"/>
          <w:sz w:val="22"/>
          <w:szCs w:val="22"/>
        </w:rPr>
        <w:t>with the regression results</w:t>
      </w:r>
      <w:r w:rsidRPr="00C8789D">
        <w:rPr>
          <w:rFonts w:asciiTheme="majorBidi" w:hAnsiTheme="majorBidi" w:cstheme="majorBidi"/>
          <w:sz w:val="22"/>
          <w:szCs w:val="22"/>
        </w:rPr>
        <w:t xml:space="preserve"> in the case that the regression model is not a good fit for the data</w:t>
      </w:r>
      <w:r w:rsidR="002C48A3" w:rsidRPr="00C8789D">
        <w:rPr>
          <w:rFonts w:asciiTheme="majorBidi" w:hAnsiTheme="majorBidi" w:cstheme="majorBidi"/>
          <w:sz w:val="22"/>
          <w:szCs w:val="22"/>
        </w:rPr>
        <w:t>. The results of each robustness test were used to gain either support</w:t>
      </w:r>
      <w:r w:rsidR="00070CD9" w:rsidRPr="00C8789D">
        <w:rPr>
          <w:rFonts w:asciiTheme="majorBidi" w:hAnsiTheme="majorBidi" w:cstheme="majorBidi"/>
          <w:sz w:val="22"/>
          <w:szCs w:val="22"/>
        </w:rPr>
        <w:t>ing</w:t>
      </w:r>
      <w:r w:rsidR="002C48A3" w:rsidRPr="00C8789D">
        <w:rPr>
          <w:rFonts w:asciiTheme="majorBidi" w:hAnsiTheme="majorBidi" w:cstheme="majorBidi"/>
          <w:sz w:val="22"/>
          <w:szCs w:val="22"/>
        </w:rPr>
        <w:t xml:space="preserve"> </w:t>
      </w:r>
      <w:r w:rsidR="00070CD9" w:rsidRPr="00C8789D">
        <w:rPr>
          <w:rFonts w:asciiTheme="majorBidi" w:hAnsiTheme="majorBidi" w:cstheme="majorBidi"/>
          <w:sz w:val="22"/>
          <w:szCs w:val="22"/>
        </w:rPr>
        <w:t xml:space="preserve">evidence </w:t>
      </w:r>
      <w:r w:rsidR="002C48A3" w:rsidRPr="00C8789D">
        <w:rPr>
          <w:rFonts w:asciiTheme="majorBidi" w:hAnsiTheme="majorBidi" w:cstheme="majorBidi"/>
          <w:sz w:val="22"/>
          <w:szCs w:val="22"/>
        </w:rPr>
        <w:t>or evidence against the results of the regression model.</w:t>
      </w:r>
    </w:p>
    <w:p w14:paraId="3462CC4B" w14:textId="476E0569" w:rsidR="00723542" w:rsidRPr="00C8789D" w:rsidRDefault="00723542" w:rsidP="000D7F50">
      <w:pPr>
        <w:tabs>
          <w:tab w:val="left" w:pos="3516"/>
        </w:tabs>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4.</w:t>
      </w:r>
      <w:r w:rsidR="0071465E" w:rsidRPr="00C8789D">
        <w:rPr>
          <w:rFonts w:asciiTheme="majorBidi" w:hAnsiTheme="majorBidi" w:cstheme="majorBidi"/>
          <w:b/>
          <w:bCs/>
          <w:sz w:val="22"/>
          <w:szCs w:val="22"/>
        </w:rPr>
        <w:t>3</w:t>
      </w:r>
      <w:r w:rsidRPr="00C8789D">
        <w:rPr>
          <w:rFonts w:asciiTheme="majorBidi" w:hAnsiTheme="majorBidi" w:cstheme="majorBidi"/>
          <w:b/>
          <w:bCs/>
          <w:sz w:val="22"/>
          <w:szCs w:val="22"/>
        </w:rPr>
        <w:t>.</w:t>
      </w:r>
      <w:r w:rsidR="000049FB" w:rsidRPr="00C8789D">
        <w:rPr>
          <w:rFonts w:asciiTheme="majorBidi" w:hAnsiTheme="majorBidi" w:cstheme="majorBidi"/>
          <w:b/>
          <w:bCs/>
          <w:sz w:val="22"/>
          <w:szCs w:val="22"/>
        </w:rPr>
        <w:t>1</w:t>
      </w:r>
      <w:r w:rsidRPr="00C8789D">
        <w:rPr>
          <w:rFonts w:asciiTheme="majorBidi" w:hAnsiTheme="majorBidi" w:cstheme="majorBidi"/>
          <w:b/>
          <w:bCs/>
          <w:sz w:val="22"/>
          <w:szCs w:val="22"/>
        </w:rPr>
        <w:t xml:space="preserve">. </w:t>
      </w:r>
      <w:r w:rsidR="00CB2554" w:rsidRPr="00C8789D">
        <w:rPr>
          <w:rFonts w:asciiTheme="majorBidi" w:hAnsiTheme="majorBidi" w:cstheme="majorBidi"/>
          <w:b/>
          <w:bCs/>
          <w:sz w:val="22"/>
          <w:szCs w:val="22"/>
        </w:rPr>
        <w:t>P</w:t>
      </w:r>
      <w:r w:rsidR="00061050" w:rsidRPr="00C8789D">
        <w:rPr>
          <w:rFonts w:asciiTheme="majorBidi" w:hAnsiTheme="majorBidi" w:cstheme="majorBidi"/>
          <w:b/>
          <w:bCs/>
          <w:sz w:val="22"/>
          <w:szCs w:val="22"/>
        </w:rPr>
        <w:t>eriod returns</w:t>
      </w:r>
    </w:p>
    <w:p w14:paraId="2AC4D4D2" w14:textId="75B17858" w:rsidR="00723542" w:rsidRPr="00C8789D" w:rsidRDefault="00723542" w:rsidP="000D7F50">
      <w:pPr>
        <w:tabs>
          <w:tab w:val="left" w:pos="3516"/>
        </w:tabs>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The overall returns for S&amp;P 500 and gold over each </w:t>
      </w:r>
      <w:r w:rsidR="009E01D8" w:rsidRPr="00C8789D">
        <w:rPr>
          <w:rFonts w:asciiTheme="majorBidi" w:hAnsiTheme="majorBidi" w:cstheme="majorBidi"/>
          <w:sz w:val="22"/>
          <w:szCs w:val="22"/>
        </w:rPr>
        <w:t>period</w:t>
      </w:r>
      <w:r w:rsidRPr="00C8789D">
        <w:rPr>
          <w:rFonts w:asciiTheme="majorBidi" w:hAnsiTheme="majorBidi" w:cstheme="majorBidi"/>
          <w:sz w:val="22"/>
          <w:szCs w:val="22"/>
        </w:rPr>
        <w:t xml:space="preserve"> were calculated to identify potential patterns:</w:t>
      </w:r>
    </w:p>
    <w:p w14:paraId="6B9C3434" w14:textId="77777777" w:rsidR="00723542" w:rsidRPr="00C8789D" w:rsidRDefault="00723542" w:rsidP="000D7F50">
      <w:pPr>
        <w:widowControl w:val="0"/>
        <w:spacing w:before="120" w:line="480" w:lineRule="auto"/>
        <w:jc w:val="center"/>
        <w:rPr>
          <w:rFonts w:asciiTheme="majorBidi" w:hAnsiTheme="majorBidi" w:cstheme="majorBidi"/>
          <w:i/>
          <w:iCs/>
          <w:sz w:val="22"/>
          <w:szCs w:val="22"/>
        </w:rPr>
      </w:pPr>
      <m:oMath>
        <m:r>
          <w:rPr>
            <w:rFonts w:ascii="Cambria Math" w:hAnsi="Cambria Math" w:cstheme="majorBidi"/>
            <w:sz w:val="22"/>
            <w:szCs w:val="22"/>
          </w:rPr>
          <m:t>Period return=</m:t>
        </m:r>
        <m:f>
          <m:fPr>
            <m:ctrlPr>
              <w:rPr>
                <w:rFonts w:ascii="Cambria Math" w:hAnsi="Cambria Math" w:cstheme="majorBidi"/>
                <w:i/>
                <w:iCs/>
                <w:sz w:val="22"/>
                <w:szCs w:val="22"/>
              </w:rPr>
            </m:ctrlPr>
          </m:fPr>
          <m:num>
            <m:r>
              <w:rPr>
                <w:rFonts w:ascii="Cambria Math" w:hAnsi="Cambria Math" w:cstheme="majorBidi"/>
                <w:sz w:val="22"/>
                <w:szCs w:val="22"/>
              </w:rPr>
              <m:t>P(k)-P(1)</m:t>
            </m:r>
          </m:num>
          <m:den>
            <m:r>
              <w:rPr>
                <w:rFonts w:ascii="Cambria Math" w:hAnsi="Cambria Math" w:cstheme="majorBidi"/>
                <w:sz w:val="22"/>
                <w:szCs w:val="22"/>
              </w:rPr>
              <m:t>P(1)</m:t>
            </m:r>
          </m:den>
        </m:f>
      </m:oMath>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sz w:val="22"/>
          <w:szCs w:val="22"/>
        </w:rPr>
        <w:t>(7)</w:t>
      </w:r>
    </w:p>
    <w:p w14:paraId="1D57E82D" w14:textId="2A9063BC" w:rsidR="00061050" w:rsidRPr="00C8789D" w:rsidRDefault="00723542" w:rsidP="00D955DC">
      <w:pPr>
        <w:spacing w:before="24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where </w:t>
      </w:r>
      <w:r w:rsidRPr="00C8789D">
        <w:rPr>
          <w:rFonts w:asciiTheme="majorBidi" w:hAnsiTheme="majorBidi" w:cstheme="majorBidi"/>
          <w:i/>
          <w:iCs/>
          <w:sz w:val="22"/>
          <w:szCs w:val="22"/>
        </w:rPr>
        <w:t>k</w:t>
      </w:r>
      <w:r w:rsidRPr="00C8789D">
        <w:rPr>
          <w:rFonts w:asciiTheme="majorBidi" w:hAnsiTheme="majorBidi" w:cstheme="majorBidi"/>
          <w:sz w:val="22"/>
          <w:szCs w:val="22"/>
        </w:rPr>
        <w:t xml:space="preserve"> denotes the final price in a given period’s data series and “1” denotes the first price given for the period. The results of </w:t>
      </w:r>
      <w:r w:rsidR="00D955DC" w:rsidRPr="00C8789D">
        <w:rPr>
          <w:rFonts w:asciiTheme="majorBidi" w:hAnsiTheme="majorBidi" w:cstheme="majorBidi"/>
          <w:sz w:val="22"/>
          <w:szCs w:val="22"/>
        </w:rPr>
        <w:t xml:space="preserve">the </w:t>
      </w:r>
      <w:r w:rsidRPr="00C8789D">
        <w:rPr>
          <w:rFonts w:asciiTheme="majorBidi" w:hAnsiTheme="majorBidi" w:cstheme="majorBidi"/>
          <w:sz w:val="22"/>
          <w:szCs w:val="22"/>
        </w:rPr>
        <w:t>calculation</w:t>
      </w:r>
      <w:r w:rsidR="00D955DC" w:rsidRPr="00C8789D">
        <w:rPr>
          <w:rFonts w:asciiTheme="majorBidi" w:hAnsiTheme="majorBidi" w:cstheme="majorBidi"/>
          <w:sz w:val="22"/>
          <w:szCs w:val="22"/>
        </w:rPr>
        <w:t>s</w:t>
      </w:r>
      <w:r w:rsidRPr="00C8789D">
        <w:rPr>
          <w:rFonts w:asciiTheme="majorBidi" w:hAnsiTheme="majorBidi" w:cstheme="majorBidi"/>
          <w:sz w:val="22"/>
          <w:szCs w:val="22"/>
        </w:rPr>
        <w:t xml:space="preserve"> are presented in </w:t>
      </w:r>
      <w:r w:rsidRPr="00C8789D">
        <w:rPr>
          <w:rFonts w:asciiTheme="majorBidi" w:hAnsiTheme="majorBidi" w:cstheme="majorBidi"/>
          <w:b/>
          <w:bCs/>
          <w:sz w:val="22"/>
          <w:szCs w:val="22"/>
        </w:rPr>
        <w:t xml:space="preserve">Table </w:t>
      </w:r>
      <w:r w:rsidR="00D955DC" w:rsidRPr="00C8789D">
        <w:rPr>
          <w:rFonts w:asciiTheme="majorBidi" w:hAnsiTheme="majorBidi" w:cstheme="majorBidi"/>
          <w:b/>
          <w:bCs/>
          <w:sz w:val="22"/>
          <w:szCs w:val="22"/>
        </w:rPr>
        <w:t>3</w:t>
      </w:r>
      <w:r w:rsidRPr="00C8789D">
        <w:rPr>
          <w:rFonts w:asciiTheme="majorBidi" w:hAnsiTheme="majorBidi" w:cstheme="majorBidi"/>
          <w:sz w:val="22"/>
          <w:szCs w:val="22"/>
        </w:rPr>
        <w:t>.</w:t>
      </w:r>
      <w:r w:rsidR="00D955DC" w:rsidRPr="00C8789D">
        <w:rPr>
          <w:rFonts w:asciiTheme="majorBidi" w:hAnsiTheme="majorBidi" w:cstheme="majorBidi"/>
          <w:sz w:val="22"/>
          <w:szCs w:val="22"/>
        </w:rPr>
        <w:t xml:space="preserve"> </w:t>
      </w:r>
      <w:r w:rsidRPr="00C8789D">
        <w:rPr>
          <w:rFonts w:asciiTheme="majorBidi" w:hAnsiTheme="majorBidi" w:cstheme="majorBidi"/>
          <w:sz w:val="22"/>
          <w:szCs w:val="22"/>
        </w:rPr>
        <w:t>The results were expected to</w:t>
      </w:r>
      <w:r w:rsidR="009E01D8" w:rsidRPr="00C8789D">
        <w:rPr>
          <w:rFonts w:asciiTheme="majorBidi" w:hAnsiTheme="majorBidi" w:cstheme="majorBidi"/>
          <w:sz w:val="22"/>
          <w:szCs w:val="22"/>
        </w:rPr>
        <w:t xml:space="preserve"> match the regression data and show an inverse relationship, with negative S&amp;P 500 returns and positive gold returns overall.</w:t>
      </w:r>
    </w:p>
    <w:p w14:paraId="36A5F070" w14:textId="31E06E01" w:rsidR="002C48A3" w:rsidRPr="00C8789D" w:rsidRDefault="002C48A3" w:rsidP="000D7F50">
      <w:pPr>
        <w:tabs>
          <w:tab w:val="left" w:pos="3516"/>
        </w:tabs>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4.</w:t>
      </w:r>
      <w:r w:rsidR="0071465E" w:rsidRPr="00C8789D">
        <w:rPr>
          <w:rFonts w:asciiTheme="majorBidi" w:hAnsiTheme="majorBidi" w:cstheme="majorBidi"/>
          <w:b/>
          <w:bCs/>
          <w:sz w:val="22"/>
          <w:szCs w:val="22"/>
        </w:rPr>
        <w:t>3</w:t>
      </w:r>
      <w:r w:rsidRPr="00C8789D">
        <w:rPr>
          <w:rFonts w:asciiTheme="majorBidi" w:hAnsiTheme="majorBidi" w:cstheme="majorBidi"/>
          <w:b/>
          <w:bCs/>
          <w:sz w:val="22"/>
          <w:szCs w:val="22"/>
        </w:rPr>
        <w:t>.</w:t>
      </w:r>
      <w:r w:rsidR="000049FB" w:rsidRPr="00C8789D">
        <w:rPr>
          <w:rFonts w:asciiTheme="majorBidi" w:hAnsiTheme="majorBidi" w:cstheme="majorBidi"/>
          <w:b/>
          <w:bCs/>
          <w:sz w:val="22"/>
          <w:szCs w:val="22"/>
        </w:rPr>
        <w:t>2</w:t>
      </w:r>
      <w:r w:rsidRPr="00C8789D">
        <w:rPr>
          <w:rFonts w:asciiTheme="majorBidi" w:hAnsiTheme="majorBidi" w:cstheme="majorBidi"/>
          <w:b/>
          <w:bCs/>
          <w:sz w:val="22"/>
          <w:szCs w:val="22"/>
        </w:rPr>
        <w:t xml:space="preserve">. </w:t>
      </w:r>
      <w:r w:rsidR="00CB2554" w:rsidRPr="00C8789D">
        <w:rPr>
          <w:rFonts w:asciiTheme="majorBidi" w:hAnsiTheme="majorBidi" w:cstheme="majorBidi"/>
          <w:b/>
          <w:bCs/>
          <w:sz w:val="22"/>
          <w:szCs w:val="22"/>
        </w:rPr>
        <w:t>C</w:t>
      </w:r>
      <w:r w:rsidR="00061050" w:rsidRPr="00C8789D">
        <w:rPr>
          <w:rFonts w:asciiTheme="majorBidi" w:hAnsiTheme="majorBidi" w:cstheme="majorBidi"/>
          <w:b/>
          <w:bCs/>
          <w:sz w:val="22"/>
          <w:szCs w:val="22"/>
        </w:rPr>
        <w:t>orrelation analysis</w:t>
      </w:r>
    </w:p>
    <w:p w14:paraId="340C8E4D" w14:textId="5599BCC4" w:rsidR="00DA4278" w:rsidRPr="00C8789D" w:rsidRDefault="00723542" w:rsidP="000D7F50">
      <w:pPr>
        <w:tabs>
          <w:tab w:val="left" w:pos="3516"/>
        </w:tabs>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Pearson’s correlation analysis was used to gain </w:t>
      </w:r>
      <w:r w:rsidR="009E01D8" w:rsidRPr="00C8789D">
        <w:rPr>
          <w:rFonts w:asciiTheme="majorBidi" w:hAnsiTheme="majorBidi" w:cstheme="majorBidi"/>
          <w:sz w:val="22"/>
          <w:szCs w:val="22"/>
        </w:rPr>
        <w:t xml:space="preserve">insights into the relationship </w:t>
      </w:r>
      <w:r w:rsidRPr="00C8789D">
        <w:rPr>
          <w:rFonts w:asciiTheme="majorBidi" w:hAnsiTheme="majorBidi" w:cstheme="majorBidi"/>
          <w:sz w:val="22"/>
          <w:szCs w:val="22"/>
        </w:rPr>
        <w:t xml:space="preserve">between S&amp;P 500 and gold returns </w:t>
      </w:r>
      <w:r w:rsidR="009E01D8" w:rsidRPr="00C8789D">
        <w:rPr>
          <w:rFonts w:asciiTheme="majorBidi" w:hAnsiTheme="majorBidi" w:cstheme="majorBidi"/>
          <w:sz w:val="22"/>
          <w:szCs w:val="22"/>
        </w:rPr>
        <w:t xml:space="preserve">rather than </w:t>
      </w:r>
      <w:r w:rsidRPr="00C8789D">
        <w:rPr>
          <w:rFonts w:asciiTheme="majorBidi" w:hAnsiTheme="majorBidi" w:cstheme="majorBidi"/>
          <w:sz w:val="22"/>
          <w:szCs w:val="22"/>
        </w:rPr>
        <w:t xml:space="preserve">their casual </w:t>
      </w:r>
      <w:r w:rsidR="009E01D8" w:rsidRPr="00C8789D">
        <w:rPr>
          <w:rFonts w:asciiTheme="majorBidi" w:hAnsiTheme="majorBidi" w:cstheme="majorBidi"/>
          <w:sz w:val="22"/>
          <w:szCs w:val="22"/>
        </w:rPr>
        <w:t xml:space="preserve">dependence, as in the regression model. </w:t>
      </w:r>
      <w:r w:rsidRPr="00C8789D">
        <w:rPr>
          <w:rFonts w:asciiTheme="majorBidi" w:hAnsiTheme="majorBidi" w:cstheme="majorBidi"/>
          <w:sz w:val="22"/>
          <w:szCs w:val="22"/>
        </w:rPr>
        <w:t xml:space="preserve">The </w:t>
      </w:r>
      <w:r w:rsidR="009E01D8" w:rsidRPr="00C8789D">
        <w:rPr>
          <w:rFonts w:asciiTheme="majorBidi" w:hAnsiTheme="majorBidi" w:cstheme="majorBidi"/>
          <w:sz w:val="22"/>
          <w:szCs w:val="22"/>
        </w:rPr>
        <w:t xml:space="preserve">resulting scatterplots </w:t>
      </w:r>
      <w:r w:rsidRPr="00C8789D">
        <w:rPr>
          <w:rFonts w:asciiTheme="majorBidi" w:hAnsiTheme="majorBidi" w:cstheme="majorBidi"/>
          <w:sz w:val="22"/>
          <w:szCs w:val="22"/>
        </w:rPr>
        <w:t xml:space="preserve">were used </w:t>
      </w:r>
      <w:r w:rsidR="009E01D8" w:rsidRPr="00C8789D">
        <w:rPr>
          <w:rFonts w:asciiTheme="majorBidi" w:hAnsiTheme="majorBidi" w:cstheme="majorBidi"/>
          <w:sz w:val="22"/>
          <w:szCs w:val="22"/>
        </w:rPr>
        <w:t xml:space="preserve">to observe </w:t>
      </w:r>
      <w:r w:rsidRPr="00C8789D">
        <w:rPr>
          <w:rFonts w:asciiTheme="majorBidi" w:hAnsiTheme="majorBidi" w:cstheme="majorBidi"/>
          <w:sz w:val="22"/>
          <w:szCs w:val="22"/>
        </w:rPr>
        <w:t xml:space="preserve">both the </w:t>
      </w:r>
      <w:r w:rsidR="009E01D8" w:rsidRPr="00C8789D">
        <w:rPr>
          <w:rFonts w:asciiTheme="majorBidi" w:hAnsiTheme="majorBidi" w:cstheme="majorBidi"/>
          <w:sz w:val="22"/>
          <w:szCs w:val="22"/>
        </w:rPr>
        <w:t>trend</w:t>
      </w:r>
      <w:r w:rsidRPr="00C8789D">
        <w:rPr>
          <w:rFonts w:asciiTheme="majorBidi" w:hAnsiTheme="majorBidi" w:cstheme="majorBidi"/>
          <w:sz w:val="22"/>
          <w:szCs w:val="22"/>
        </w:rPr>
        <w:t>s</w:t>
      </w:r>
      <w:r w:rsidR="009E01D8" w:rsidRPr="00C8789D">
        <w:rPr>
          <w:rFonts w:asciiTheme="majorBidi" w:hAnsiTheme="majorBidi" w:cstheme="majorBidi"/>
          <w:sz w:val="22"/>
          <w:szCs w:val="22"/>
        </w:rPr>
        <w:t xml:space="preserve"> and significance </w:t>
      </w:r>
      <w:r w:rsidRPr="00C8789D">
        <w:rPr>
          <w:rFonts w:asciiTheme="majorBidi" w:hAnsiTheme="majorBidi" w:cstheme="majorBidi"/>
          <w:sz w:val="22"/>
          <w:szCs w:val="22"/>
        </w:rPr>
        <w:t xml:space="preserve">of </w:t>
      </w:r>
      <w:r w:rsidR="009E01D8" w:rsidRPr="00C8789D">
        <w:rPr>
          <w:rFonts w:asciiTheme="majorBidi" w:hAnsiTheme="majorBidi" w:cstheme="majorBidi"/>
          <w:sz w:val="22"/>
          <w:szCs w:val="22"/>
        </w:rPr>
        <w:t xml:space="preserve">relationship between </w:t>
      </w:r>
      <w:r w:rsidRPr="00C8789D">
        <w:rPr>
          <w:rFonts w:asciiTheme="majorBidi" w:hAnsiTheme="majorBidi" w:cstheme="majorBidi"/>
          <w:sz w:val="22"/>
          <w:szCs w:val="22"/>
        </w:rPr>
        <w:t>the assets</w:t>
      </w:r>
      <w:r w:rsidR="009E01D8" w:rsidRPr="00C8789D">
        <w:rPr>
          <w:rFonts w:asciiTheme="majorBidi" w:hAnsiTheme="majorBidi" w:cstheme="majorBidi"/>
          <w:sz w:val="22"/>
          <w:szCs w:val="22"/>
        </w:rPr>
        <w:t xml:space="preserve">. </w:t>
      </w:r>
      <w:r w:rsidR="00295B2B" w:rsidRPr="00C8789D">
        <w:rPr>
          <w:rFonts w:asciiTheme="majorBidi" w:hAnsiTheme="majorBidi" w:cstheme="majorBidi"/>
          <w:sz w:val="22"/>
          <w:szCs w:val="22"/>
        </w:rPr>
        <w:t xml:space="preserve">The results of the analysis in R presented in </w:t>
      </w:r>
      <w:r w:rsidR="00295B2B" w:rsidRPr="00C8789D">
        <w:rPr>
          <w:rFonts w:asciiTheme="majorBidi" w:hAnsiTheme="majorBidi" w:cstheme="majorBidi"/>
          <w:b/>
          <w:bCs/>
          <w:sz w:val="22"/>
          <w:szCs w:val="22"/>
        </w:rPr>
        <w:t>Table 4</w:t>
      </w:r>
      <w:r w:rsidR="00295B2B" w:rsidRPr="00C8789D">
        <w:rPr>
          <w:rFonts w:asciiTheme="majorBidi" w:hAnsiTheme="majorBidi" w:cstheme="majorBidi"/>
          <w:sz w:val="22"/>
          <w:szCs w:val="22"/>
        </w:rPr>
        <w:t xml:space="preserve">. </w:t>
      </w:r>
      <w:r w:rsidR="002C48A3" w:rsidRPr="00C8789D">
        <w:rPr>
          <w:rFonts w:asciiTheme="majorBidi" w:hAnsiTheme="majorBidi" w:cstheme="majorBidi"/>
          <w:sz w:val="22"/>
          <w:szCs w:val="22"/>
        </w:rPr>
        <w:t xml:space="preserve">Based on the </w:t>
      </w:r>
      <w:r w:rsidR="00295B2B" w:rsidRPr="00C8789D">
        <w:rPr>
          <w:rFonts w:asciiTheme="majorBidi" w:hAnsiTheme="majorBidi" w:cstheme="majorBidi"/>
          <w:sz w:val="22"/>
          <w:szCs w:val="22"/>
        </w:rPr>
        <w:t xml:space="preserve">initial </w:t>
      </w:r>
      <w:r w:rsidR="002C48A3" w:rsidRPr="00C8789D">
        <w:rPr>
          <w:rFonts w:asciiTheme="majorBidi" w:hAnsiTheme="majorBidi" w:cstheme="majorBidi"/>
          <w:sz w:val="22"/>
          <w:szCs w:val="22"/>
        </w:rPr>
        <w:t xml:space="preserve">hypothesis, a </w:t>
      </w:r>
      <w:r w:rsidR="009E01D8" w:rsidRPr="00C8789D">
        <w:rPr>
          <w:rFonts w:asciiTheme="majorBidi" w:hAnsiTheme="majorBidi" w:cstheme="majorBidi"/>
          <w:sz w:val="22"/>
          <w:szCs w:val="22"/>
        </w:rPr>
        <w:t>significant (p &lt; 0.05) negative correlation (</w:t>
      </w:r>
      <w:r w:rsidR="00D955DC" w:rsidRPr="00C8789D">
        <w:rPr>
          <w:rFonts w:asciiTheme="majorBidi" w:hAnsiTheme="majorBidi" w:cstheme="majorBidi"/>
          <w:sz w:val="22"/>
          <w:szCs w:val="22"/>
        </w:rPr>
        <w:t xml:space="preserve">r &lt; </w:t>
      </w:r>
      <w:r w:rsidR="009E01D8" w:rsidRPr="00C8789D">
        <w:rPr>
          <w:rFonts w:asciiTheme="majorBidi" w:hAnsiTheme="majorBidi" w:cstheme="majorBidi"/>
          <w:sz w:val="22"/>
          <w:szCs w:val="22"/>
        </w:rPr>
        <w:t>0)</w:t>
      </w:r>
      <w:r w:rsidR="002C48A3" w:rsidRPr="00C8789D">
        <w:rPr>
          <w:rFonts w:asciiTheme="majorBidi" w:hAnsiTheme="majorBidi" w:cstheme="majorBidi"/>
          <w:sz w:val="22"/>
          <w:szCs w:val="22"/>
        </w:rPr>
        <w:t xml:space="preserve"> was expected between the two assets</w:t>
      </w:r>
      <w:r w:rsidR="00CB2554" w:rsidRPr="00C8789D">
        <w:rPr>
          <w:rFonts w:asciiTheme="majorBidi" w:hAnsiTheme="majorBidi" w:cstheme="majorBidi"/>
          <w:sz w:val="22"/>
          <w:szCs w:val="22"/>
        </w:rPr>
        <w:t>.</w:t>
      </w:r>
    </w:p>
    <w:p w14:paraId="4C846675" w14:textId="0F641BDF" w:rsidR="00215EDE" w:rsidRPr="00C8789D" w:rsidRDefault="003A34C8" w:rsidP="000D7F50">
      <w:pPr>
        <w:pStyle w:val="Ttulo1"/>
        <w:spacing w:line="480" w:lineRule="auto"/>
        <w:rPr>
          <w:rFonts w:asciiTheme="majorBidi" w:hAnsiTheme="majorBidi"/>
          <w:sz w:val="22"/>
          <w:szCs w:val="22"/>
        </w:rPr>
      </w:pPr>
      <w:bookmarkStart w:id="14" w:name="_Toc103542229"/>
      <w:r w:rsidRPr="00C8789D">
        <w:rPr>
          <w:rFonts w:asciiTheme="majorBidi" w:hAnsiTheme="majorBidi"/>
          <w:sz w:val="22"/>
          <w:szCs w:val="22"/>
        </w:rPr>
        <w:t>5. RESULTS</w:t>
      </w:r>
      <w:bookmarkEnd w:id="14"/>
    </w:p>
    <w:p w14:paraId="6388548D" w14:textId="7CBCB4D4" w:rsidR="00A818E5" w:rsidRPr="00C8789D" w:rsidRDefault="00650869" w:rsidP="000D7F50">
      <w:pPr>
        <w:widowControl w:val="0"/>
        <w:spacing w:before="120" w:after="120" w:line="480" w:lineRule="auto"/>
        <w:jc w:val="both"/>
        <w:rPr>
          <w:rFonts w:asciiTheme="majorBidi" w:eastAsia="SimSun" w:hAnsiTheme="majorBidi" w:cstheme="majorBidi"/>
          <w:b/>
          <w:bCs/>
          <w:sz w:val="22"/>
          <w:szCs w:val="22"/>
          <w:lang w:eastAsia="zh-CN"/>
        </w:rPr>
      </w:pPr>
      <w:r w:rsidRPr="00C8789D">
        <w:rPr>
          <w:rFonts w:asciiTheme="majorBidi" w:eastAsia="SimSun" w:hAnsiTheme="majorBidi" w:cstheme="majorBidi"/>
          <w:b/>
          <w:bCs/>
          <w:sz w:val="22"/>
          <w:szCs w:val="22"/>
          <w:lang w:eastAsia="zh-CN"/>
        </w:rPr>
        <w:t>5</w:t>
      </w:r>
      <w:r w:rsidR="00215EDE" w:rsidRPr="00C8789D">
        <w:rPr>
          <w:rFonts w:asciiTheme="majorBidi" w:eastAsia="SimSun" w:hAnsiTheme="majorBidi" w:cstheme="majorBidi"/>
          <w:b/>
          <w:bCs/>
          <w:sz w:val="22"/>
          <w:szCs w:val="22"/>
          <w:lang w:eastAsia="zh-CN"/>
        </w:rPr>
        <w:t>.</w:t>
      </w:r>
      <w:r w:rsidR="00AC1FE6" w:rsidRPr="00C8789D">
        <w:rPr>
          <w:rFonts w:asciiTheme="majorBidi" w:eastAsia="SimSun" w:hAnsiTheme="majorBidi" w:cstheme="majorBidi"/>
          <w:b/>
          <w:bCs/>
          <w:sz w:val="22"/>
          <w:szCs w:val="22"/>
          <w:lang w:eastAsia="zh-CN"/>
        </w:rPr>
        <w:t>1</w:t>
      </w:r>
      <w:r w:rsidR="005C3F82" w:rsidRPr="00C8789D">
        <w:rPr>
          <w:rFonts w:asciiTheme="majorBidi" w:eastAsia="SimSun" w:hAnsiTheme="majorBidi" w:cstheme="majorBidi"/>
          <w:b/>
          <w:bCs/>
          <w:sz w:val="22"/>
          <w:szCs w:val="22"/>
          <w:lang w:eastAsia="zh-CN"/>
        </w:rPr>
        <w:t>.</w:t>
      </w:r>
      <w:r w:rsidR="00EF2CB4" w:rsidRPr="00C8789D">
        <w:rPr>
          <w:rFonts w:asciiTheme="majorBidi" w:eastAsia="SimSun" w:hAnsiTheme="majorBidi" w:cstheme="majorBidi"/>
          <w:b/>
          <w:bCs/>
          <w:sz w:val="22"/>
          <w:szCs w:val="22"/>
          <w:lang w:eastAsia="zh-CN"/>
        </w:rPr>
        <w:t xml:space="preserve"> Regression</w:t>
      </w:r>
      <w:r w:rsidR="00035860" w:rsidRPr="00C8789D">
        <w:rPr>
          <w:rFonts w:asciiTheme="majorBidi" w:eastAsia="SimSun" w:hAnsiTheme="majorBidi" w:cstheme="majorBidi"/>
          <w:b/>
          <w:bCs/>
          <w:sz w:val="22"/>
          <w:szCs w:val="22"/>
          <w:lang w:eastAsia="zh-CN"/>
        </w:rPr>
        <w:t xml:space="preserve"> analysis</w:t>
      </w:r>
    </w:p>
    <w:p w14:paraId="69A83DB7" w14:textId="431BD1A1" w:rsidR="008D7553" w:rsidRPr="00C8789D" w:rsidRDefault="008D7553" w:rsidP="000D7F50">
      <w:pPr>
        <w:widowControl w:val="0"/>
        <w:spacing w:before="120" w:after="120" w:line="480" w:lineRule="auto"/>
        <w:jc w:val="both"/>
        <w:rPr>
          <w:rFonts w:asciiTheme="majorBidi" w:eastAsia="SimSun" w:hAnsiTheme="majorBidi" w:cstheme="majorBidi"/>
          <w:b/>
          <w:bCs/>
          <w:sz w:val="22"/>
          <w:szCs w:val="22"/>
          <w:lang w:eastAsia="zh-CN"/>
        </w:rPr>
      </w:pPr>
      <w:r w:rsidRPr="00C8789D">
        <w:rPr>
          <w:rFonts w:asciiTheme="majorBidi" w:eastAsia="SimSun" w:hAnsiTheme="majorBidi" w:cstheme="majorBidi"/>
          <w:b/>
          <w:bCs/>
          <w:sz w:val="22"/>
          <w:szCs w:val="22"/>
          <w:lang w:eastAsia="zh-CN"/>
        </w:rPr>
        <w:t>5.1.</w:t>
      </w:r>
      <w:r w:rsidR="00A543BB" w:rsidRPr="00C8789D">
        <w:rPr>
          <w:rFonts w:asciiTheme="majorBidi" w:eastAsia="SimSun" w:hAnsiTheme="majorBidi" w:cstheme="majorBidi"/>
          <w:b/>
          <w:bCs/>
          <w:sz w:val="22"/>
          <w:szCs w:val="22"/>
          <w:lang w:eastAsia="zh-CN"/>
        </w:rPr>
        <w:t>1</w:t>
      </w:r>
      <w:r w:rsidRPr="00C8789D">
        <w:rPr>
          <w:rFonts w:asciiTheme="majorBidi" w:eastAsia="SimSun" w:hAnsiTheme="majorBidi" w:cstheme="majorBidi"/>
          <w:b/>
          <w:bCs/>
          <w:sz w:val="22"/>
          <w:szCs w:val="22"/>
          <w:lang w:eastAsia="zh-CN"/>
        </w:rPr>
        <w:t>. Results</w:t>
      </w:r>
    </w:p>
    <w:p w14:paraId="6E43374B" w14:textId="67249696" w:rsidR="002C48A3" w:rsidRPr="00C8789D" w:rsidRDefault="002C48A3"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The results of the regression analysis are presented in </w:t>
      </w:r>
      <w:r w:rsidRPr="00C8789D">
        <w:rPr>
          <w:rFonts w:asciiTheme="majorBidi" w:hAnsiTheme="majorBidi" w:cstheme="majorBidi"/>
          <w:b/>
          <w:bCs/>
          <w:sz w:val="22"/>
          <w:szCs w:val="22"/>
        </w:rPr>
        <w:t xml:space="preserve">Table </w:t>
      </w:r>
      <w:r w:rsidR="00D955DC" w:rsidRPr="00C8789D">
        <w:rPr>
          <w:rFonts w:asciiTheme="majorBidi" w:hAnsiTheme="majorBidi" w:cstheme="majorBidi"/>
          <w:b/>
          <w:bCs/>
          <w:sz w:val="22"/>
          <w:szCs w:val="22"/>
        </w:rPr>
        <w:t>2</w:t>
      </w:r>
      <w:r w:rsidRPr="00C8789D">
        <w:rPr>
          <w:rFonts w:asciiTheme="majorBidi" w:hAnsiTheme="majorBidi" w:cstheme="majorBidi"/>
          <w:sz w:val="22"/>
          <w:szCs w:val="22"/>
        </w:rPr>
        <w:t>.</w:t>
      </w:r>
      <w:r w:rsidR="00295B2B" w:rsidRPr="00C8789D">
        <w:rPr>
          <w:rFonts w:asciiTheme="majorBidi" w:hAnsiTheme="majorBidi" w:cstheme="majorBidi"/>
          <w:sz w:val="22"/>
          <w:szCs w:val="22"/>
        </w:rPr>
        <w:t xml:space="preserve"> A summary of the significant results is provided in the following subsections.</w:t>
      </w:r>
    </w:p>
    <w:p w14:paraId="4D220090" w14:textId="7B3565B6" w:rsidR="00C952DC" w:rsidRPr="00C8789D" w:rsidRDefault="00C952DC" w:rsidP="005E38C6">
      <w:pPr>
        <w:keepNext/>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lastRenderedPageBreak/>
        <w:t>Daily data</w:t>
      </w:r>
    </w:p>
    <w:p w14:paraId="26A9368E" w14:textId="7E8D862B" w:rsidR="009A44F9" w:rsidRPr="00C8789D" w:rsidRDefault="00C952DC" w:rsidP="0090438F">
      <w:pPr>
        <w:spacing w:before="120" w:line="480" w:lineRule="auto"/>
        <w:jc w:val="both"/>
        <w:rPr>
          <w:rFonts w:asciiTheme="majorBidi" w:hAnsiTheme="majorBidi" w:cstheme="majorBidi"/>
          <w:sz w:val="22"/>
          <w:szCs w:val="22"/>
        </w:rPr>
      </w:pPr>
      <w:bookmarkStart w:id="15" w:name="_Hlk103526428"/>
      <w:r w:rsidRPr="00C8789D">
        <w:rPr>
          <w:rFonts w:asciiTheme="majorBidi" w:hAnsiTheme="majorBidi" w:cstheme="majorBidi"/>
          <w:sz w:val="22"/>
          <w:szCs w:val="22"/>
        </w:rPr>
        <w:t xml:space="preserve">A significant </w:t>
      </w:r>
      <w:r w:rsidR="009A44F9" w:rsidRPr="00C8789D">
        <w:rPr>
          <w:rFonts w:asciiTheme="majorBidi" w:hAnsiTheme="majorBidi" w:cstheme="majorBidi"/>
          <w:sz w:val="22"/>
          <w:szCs w:val="22"/>
        </w:rPr>
        <w:t xml:space="preserve">relationship between daily gold returns and daily S&amp;P 500 returns </w:t>
      </w:r>
      <w:r w:rsidRPr="00C8789D">
        <w:rPr>
          <w:rFonts w:asciiTheme="majorBidi" w:hAnsiTheme="majorBidi" w:cstheme="majorBidi"/>
          <w:sz w:val="22"/>
          <w:szCs w:val="22"/>
        </w:rPr>
        <w:t>was observed in 1981, 1990, and 2020</w:t>
      </w:r>
      <w:r w:rsidR="009A44F9" w:rsidRPr="00C8789D">
        <w:rPr>
          <w:rFonts w:asciiTheme="majorBidi" w:hAnsiTheme="majorBidi" w:cstheme="majorBidi"/>
          <w:sz w:val="22"/>
          <w:szCs w:val="22"/>
        </w:rPr>
        <w:t xml:space="preserve"> (</w:t>
      </w:r>
      <w:r w:rsidR="009A44F9" w:rsidRPr="00C8789D">
        <w:rPr>
          <w:rFonts w:asciiTheme="majorBidi" w:hAnsiTheme="majorBidi" w:cstheme="majorBidi"/>
          <w:i/>
          <w:iCs/>
          <w:sz w:val="22"/>
          <w:szCs w:val="22"/>
        </w:rPr>
        <w:t>p</w:t>
      </w:r>
      <w:r w:rsidR="009A44F9" w:rsidRPr="00C8789D">
        <w:rPr>
          <w:rFonts w:asciiTheme="majorBidi" w:hAnsiTheme="majorBidi" w:cstheme="majorBidi"/>
          <w:sz w:val="22"/>
          <w:szCs w:val="22"/>
        </w:rPr>
        <w:t xml:space="preserve"> &lt; 0.01)</w:t>
      </w:r>
      <w:bookmarkEnd w:id="15"/>
      <w:r w:rsidR="00F646CE" w:rsidRPr="00C8789D">
        <w:rPr>
          <w:rFonts w:asciiTheme="majorBidi" w:hAnsiTheme="majorBidi" w:cstheme="majorBidi"/>
          <w:sz w:val="22"/>
          <w:szCs w:val="22"/>
        </w:rPr>
        <w:t>.</w:t>
      </w:r>
      <w:r w:rsidR="00CE0D06" w:rsidRPr="00C8789D">
        <w:rPr>
          <w:rFonts w:asciiTheme="majorBidi" w:hAnsiTheme="majorBidi" w:cstheme="majorBidi"/>
          <w:sz w:val="22"/>
          <w:szCs w:val="22"/>
        </w:rPr>
        <w:t xml:space="preserve"> Interestingly, </w:t>
      </w:r>
      <w:bookmarkStart w:id="16" w:name="_Hlk103526149"/>
      <w:r w:rsidR="00CE0D06" w:rsidRPr="00C8789D">
        <w:rPr>
          <w:rFonts w:asciiTheme="majorBidi" w:hAnsiTheme="majorBidi" w:cstheme="majorBidi"/>
          <w:sz w:val="22"/>
          <w:szCs w:val="22"/>
        </w:rPr>
        <w:t xml:space="preserve">gold </w:t>
      </w:r>
      <w:r w:rsidR="009A44F9" w:rsidRPr="00C8789D">
        <w:rPr>
          <w:rFonts w:asciiTheme="majorBidi" w:hAnsiTheme="majorBidi" w:cstheme="majorBidi"/>
          <w:sz w:val="22"/>
          <w:szCs w:val="22"/>
        </w:rPr>
        <w:t xml:space="preserve">returns were only </w:t>
      </w:r>
      <w:r w:rsidR="00CE0D06" w:rsidRPr="00C8789D">
        <w:rPr>
          <w:rFonts w:asciiTheme="majorBidi" w:hAnsiTheme="majorBidi" w:cstheme="majorBidi"/>
          <w:sz w:val="22"/>
          <w:szCs w:val="22"/>
        </w:rPr>
        <w:t xml:space="preserve">found to be negatively correlated with S&amp;P 500 returns in </w:t>
      </w:r>
      <w:bookmarkEnd w:id="16"/>
      <w:r w:rsidR="00CE0D06" w:rsidRPr="00C8789D">
        <w:rPr>
          <w:rFonts w:asciiTheme="majorBidi" w:hAnsiTheme="majorBidi" w:cstheme="majorBidi"/>
          <w:sz w:val="22"/>
          <w:szCs w:val="22"/>
        </w:rPr>
        <w:t xml:space="preserve">1990, in agreement with </w:t>
      </w:r>
      <w:r w:rsidR="009A44F9" w:rsidRPr="00C8789D">
        <w:rPr>
          <w:rFonts w:asciiTheme="majorBidi" w:hAnsiTheme="majorBidi" w:cstheme="majorBidi"/>
          <w:sz w:val="22"/>
          <w:szCs w:val="22"/>
        </w:rPr>
        <w:t>my hypothesis</w:t>
      </w:r>
      <w:r w:rsidR="00D05D45" w:rsidRPr="00C8789D">
        <w:rPr>
          <w:rFonts w:asciiTheme="majorBidi" w:hAnsiTheme="majorBidi" w:cstheme="majorBidi"/>
          <w:sz w:val="22"/>
          <w:szCs w:val="22"/>
        </w:rPr>
        <w:t xml:space="preserve">: </w:t>
      </w:r>
      <w:r w:rsidR="009A44F9" w:rsidRPr="00C8789D">
        <w:rPr>
          <w:rFonts w:asciiTheme="majorBidi" w:hAnsiTheme="majorBidi" w:cstheme="majorBidi"/>
          <w:sz w:val="22"/>
          <w:szCs w:val="22"/>
        </w:rPr>
        <w:t>a 1% rise in S&amp;P 500 returns resulted in a 0.29% fall in gold returns. By contrast, in 1981 and 2020, gold returns were positively correlated with S&amp;P 500 returns, yielding a 0.41% and 1.3% rise in gold returns for every 1% rise in S&amp;P 500 returns, respectively.</w:t>
      </w:r>
      <w:r w:rsidR="0090438F" w:rsidRPr="00C8789D">
        <w:rPr>
          <w:rFonts w:asciiTheme="majorBidi" w:hAnsiTheme="majorBidi" w:cstheme="majorBidi"/>
          <w:sz w:val="22"/>
          <w:szCs w:val="22"/>
        </w:rPr>
        <w:t xml:space="preserve"> </w:t>
      </w:r>
      <w:r w:rsidR="009A44F9" w:rsidRPr="00C8789D">
        <w:rPr>
          <w:rFonts w:asciiTheme="majorBidi" w:hAnsiTheme="majorBidi" w:cstheme="majorBidi"/>
          <w:sz w:val="22"/>
          <w:szCs w:val="22"/>
        </w:rPr>
        <w:t>The 1981, 1990, and 2020 regression models exhibited poor to moderate coefficients of determination (R</w:t>
      </w:r>
      <w:r w:rsidR="009A44F9" w:rsidRPr="00C8789D">
        <w:rPr>
          <w:rFonts w:asciiTheme="majorBidi" w:hAnsiTheme="majorBidi" w:cstheme="majorBidi"/>
          <w:sz w:val="22"/>
          <w:szCs w:val="22"/>
          <w:vertAlign w:val="superscript"/>
        </w:rPr>
        <w:t xml:space="preserve">2 </w:t>
      </w:r>
      <w:r w:rsidR="009A44F9" w:rsidRPr="00C8789D">
        <w:rPr>
          <w:rFonts w:asciiTheme="majorBidi" w:hAnsiTheme="majorBidi" w:cstheme="majorBidi"/>
          <w:sz w:val="22"/>
          <w:szCs w:val="22"/>
        </w:rPr>
        <w:t xml:space="preserve">= 0.05, 0.07, and 0.3, respectively), </w:t>
      </w:r>
      <w:r w:rsidR="009A44F9" w:rsidRPr="00C8789D">
        <w:rPr>
          <w:rFonts w:asciiTheme="majorBidi" w:hAnsiTheme="majorBidi" w:cstheme="majorBidi"/>
          <w:bCs/>
          <w:sz w:val="22"/>
          <w:szCs w:val="22"/>
        </w:rPr>
        <w:t>indicative of the weak statistical power of these models.</w:t>
      </w:r>
    </w:p>
    <w:p w14:paraId="71285220" w14:textId="77777777" w:rsidR="00C952DC" w:rsidRPr="00C8789D" w:rsidRDefault="00C952DC"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Weekly data</w:t>
      </w:r>
    </w:p>
    <w:p w14:paraId="5AEDF14F" w14:textId="05EB95D4" w:rsidR="00D05D45" w:rsidRPr="00C8789D" w:rsidRDefault="009A44F9" w:rsidP="0090438F">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A significant relationship between daily gold returns and daily S&amp;P 500 returns </w:t>
      </w:r>
      <w:r w:rsidR="00267E80" w:rsidRPr="00C8789D">
        <w:rPr>
          <w:rFonts w:asciiTheme="majorBidi" w:hAnsiTheme="majorBidi" w:cstheme="majorBidi"/>
          <w:sz w:val="22"/>
          <w:szCs w:val="22"/>
        </w:rPr>
        <w:t>was observed in 1981</w:t>
      </w:r>
      <w:r w:rsidR="00F14006" w:rsidRPr="00C8789D">
        <w:rPr>
          <w:rFonts w:asciiTheme="majorBidi" w:hAnsiTheme="majorBidi" w:cstheme="majorBidi"/>
          <w:sz w:val="22"/>
          <w:szCs w:val="22"/>
        </w:rPr>
        <w:t xml:space="preserve"> and </w:t>
      </w:r>
      <w:r w:rsidR="00267E80" w:rsidRPr="00C8789D">
        <w:rPr>
          <w:rFonts w:asciiTheme="majorBidi" w:hAnsiTheme="majorBidi" w:cstheme="majorBidi"/>
          <w:sz w:val="22"/>
          <w:szCs w:val="22"/>
        </w:rPr>
        <w:t>1990</w:t>
      </w:r>
      <w:r w:rsidR="00D05D45" w:rsidRPr="00C8789D">
        <w:rPr>
          <w:rFonts w:asciiTheme="majorBidi" w:hAnsiTheme="majorBidi" w:cstheme="majorBidi"/>
          <w:sz w:val="22"/>
          <w:szCs w:val="22"/>
        </w:rPr>
        <w:t xml:space="preserve"> only (p &lt; 0.01), and the significant relationship between returns in 2020 was lost (p &gt; 0.05). In 1990, weekly gold returns retained the negative relationship observed using daily data, wherein a 1% rise in S&amp;P 500 returns resulted in </w:t>
      </w:r>
      <w:r w:rsidR="000218B7" w:rsidRPr="00C8789D">
        <w:rPr>
          <w:rFonts w:asciiTheme="majorBidi" w:hAnsiTheme="majorBidi" w:cstheme="majorBidi"/>
          <w:sz w:val="22"/>
          <w:szCs w:val="22"/>
        </w:rPr>
        <w:t xml:space="preserve">0.45% fall in gold returns. </w:t>
      </w:r>
      <w:r w:rsidR="00D05D45" w:rsidRPr="00C8789D">
        <w:rPr>
          <w:rFonts w:asciiTheme="majorBidi" w:hAnsiTheme="majorBidi" w:cstheme="majorBidi"/>
          <w:sz w:val="22"/>
          <w:szCs w:val="22"/>
        </w:rPr>
        <w:t xml:space="preserve">The contradictory finding that gold returns were positively correlated with S&amp;P 500 returns in 1981 was also sustained, with </w:t>
      </w:r>
      <w:r w:rsidR="000218B7" w:rsidRPr="00C8789D">
        <w:rPr>
          <w:rFonts w:asciiTheme="majorBidi" w:hAnsiTheme="majorBidi" w:cstheme="majorBidi"/>
          <w:sz w:val="22"/>
          <w:szCs w:val="22"/>
        </w:rPr>
        <w:t>a 1% rise in S&amp;P</w:t>
      </w:r>
      <w:r w:rsidR="00E5516E" w:rsidRPr="00C8789D">
        <w:rPr>
          <w:rFonts w:asciiTheme="majorBidi" w:hAnsiTheme="majorBidi" w:cstheme="majorBidi"/>
          <w:sz w:val="22"/>
          <w:szCs w:val="22"/>
        </w:rPr>
        <w:t xml:space="preserve"> </w:t>
      </w:r>
      <w:r w:rsidR="000218B7" w:rsidRPr="00C8789D">
        <w:rPr>
          <w:rFonts w:asciiTheme="majorBidi" w:hAnsiTheme="majorBidi" w:cstheme="majorBidi"/>
          <w:sz w:val="22"/>
          <w:szCs w:val="22"/>
        </w:rPr>
        <w:t>500 returns result</w:t>
      </w:r>
      <w:r w:rsidR="00D05D45" w:rsidRPr="00C8789D">
        <w:rPr>
          <w:rFonts w:asciiTheme="majorBidi" w:hAnsiTheme="majorBidi" w:cstheme="majorBidi"/>
          <w:sz w:val="22"/>
          <w:szCs w:val="22"/>
        </w:rPr>
        <w:t xml:space="preserve">ing </w:t>
      </w:r>
      <w:r w:rsidR="000218B7" w:rsidRPr="00C8789D">
        <w:rPr>
          <w:rFonts w:asciiTheme="majorBidi" w:hAnsiTheme="majorBidi" w:cstheme="majorBidi"/>
          <w:sz w:val="22"/>
          <w:szCs w:val="22"/>
        </w:rPr>
        <w:t xml:space="preserve">in a 0.99% rise in gold returns. </w:t>
      </w:r>
      <w:r w:rsidR="00D05D45" w:rsidRPr="00C8789D">
        <w:rPr>
          <w:rFonts w:asciiTheme="majorBidi" w:hAnsiTheme="majorBidi" w:cstheme="majorBidi"/>
          <w:sz w:val="22"/>
          <w:szCs w:val="22"/>
        </w:rPr>
        <w:t>These models exhibited higher coefficients of determination (R</w:t>
      </w:r>
      <w:r w:rsidR="00D05D45" w:rsidRPr="00C8789D">
        <w:rPr>
          <w:rFonts w:asciiTheme="majorBidi" w:hAnsiTheme="majorBidi" w:cstheme="majorBidi"/>
          <w:sz w:val="22"/>
          <w:szCs w:val="22"/>
          <w:vertAlign w:val="superscript"/>
        </w:rPr>
        <w:t xml:space="preserve">2 </w:t>
      </w:r>
      <w:r w:rsidR="00D05D45" w:rsidRPr="00C8789D">
        <w:rPr>
          <w:rFonts w:asciiTheme="majorBidi" w:hAnsiTheme="majorBidi" w:cstheme="majorBidi"/>
          <w:sz w:val="22"/>
          <w:szCs w:val="22"/>
        </w:rPr>
        <w:t>= 0.26 and 0.24 for 1981 and 1990, respectively) compared to the same models using daily data.</w:t>
      </w:r>
    </w:p>
    <w:p w14:paraId="315A9401" w14:textId="77777777" w:rsidR="00C952DC" w:rsidRPr="00C8789D" w:rsidRDefault="00C952DC"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Monthly data</w:t>
      </w:r>
    </w:p>
    <w:p w14:paraId="0F28FB7E" w14:textId="70C07C6F" w:rsidR="00F10644" w:rsidRPr="00C8789D" w:rsidRDefault="00D05D45" w:rsidP="0090438F">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A new significant relationship between gold returns and S&amp;P 500 returns was observed when using monthly returns in 1980 (p &lt; 0.01), and the significant relationship between returns in both 1981 and 1990 was lost (p &gt; 0.05). </w:t>
      </w:r>
      <w:r w:rsidR="00F10644" w:rsidRPr="00C8789D">
        <w:rPr>
          <w:rFonts w:asciiTheme="majorBidi" w:hAnsiTheme="majorBidi" w:cstheme="majorBidi"/>
          <w:sz w:val="22"/>
          <w:szCs w:val="22"/>
        </w:rPr>
        <w:t>In 1980, a 1% rise in S&amp;P</w:t>
      </w:r>
      <w:r w:rsidR="00E5516E" w:rsidRPr="00C8789D">
        <w:rPr>
          <w:rFonts w:asciiTheme="majorBidi" w:hAnsiTheme="majorBidi" w:cstheme="majorBidi"/>
          <w:sz w:val="22"/>
          <w:szCs w:val="22"/>
        </w:rPr>
        <w:t xml:space="preserve"> </w:t>
      </w:r>
      <w:r w:rsidR="00F10644" w:rsidRPr="00C8789D">
        <w:rPr>
          <w:rFonts w:asciiTheme="majorBidi" w:hAnsiTheme="majorBidi" w:cstheme="majorBidi"/>
          <w:sz w:val="22"/>
          <w:szCs w:val="22"/>
        </w:rPr>
        <w:t>500 returns resulted in a 2.24% rise in gold returns.</w:t>
      </w:r>
      <w:r w:rsidR="0090438F" w:rsidRPr="00C8789D">
        <w:rPr>
          <w:rFonts w:asciiTheme="majorBidi" w:hAnsiTheme="majorBidi" w:cstheme="majorBidi"/>
          <w:sz w:val="22"/>
          <w:szCs w:val="22"/>
        </w:rPr>
        <w:t xml:space="preserve"> </w:t>
      </w:r>
      <w:r w:rsidR="00F10644" w:rsidRPr="00C8789D">
        <w:rPr>
          <w:rFonts w:asciiTheme="majorBidi" w:hAnsiTheme="majorBidi" w:cstheme="majorBidi"/>
          <w:sz w:val="22"/>
          <w:szCs w:val="22"/>
        </w:rPr>
        <w:t>This model exhibited the highest R</w:t>
      </w:r>
      <w:r w:rsidR="00F10644" w:rsidRPr="00C8789D">
        <w:rPr>
          <w:rFonts w:asciiTheme="majorBidi" w:hAnsiTheme="majorBidi" w:cstheme="majorBidi"/>
          <w:sz w:val="22"/>
          <w:szCs w:val="22"/>
          <w:vertAlign w:val="superscript"/>
        </w:rPr>
        <w:t>2</w:t>
      </w:r>
      <w:r w:rsidR="00F10644" w:rsidRPr="00C8789D">
        <w:rPr>
          <w:rFonts w:asciiTheme="majorBidi" w:hAnsiTheme="majorBidi" w:cstheme="majorBidi"/>
          <w:sz w:val="22"/>
          <w:szCs w:val="22"/>
        </w:rPr>
        <w:t xml:space="preserve"> values among all of the models tested (R</w:t>
      </w:r>
      <w:r w:rsidR="00F10644" w:rsidRPr="00C8789D">
        <w:rPr>
          <w:rFonts w:asciiTheme="majorBidi" w:hAnsiTheme="majorBidi" w:cstheme="majorBidi"/>
          <w:sz w:val="22"/>
          <w:szCs w:val="22"/>
          <w:vertAlign w:val="superscript"/>
        </w:rPr>
        <w:t xml:space="preserve">2 </w:t>
      </w:r>
      <w:r w:rsidR="00F10644" w:rsidRPr="00C8789D">
        <w:rPr>
          <w:rFonts w:asciiTheme="majorBidi" w:hAnsiTheme="majorBidi" w:cstheme="majorBidi"/>
          <w:sz w:val="22"/>
          <w:szCs w:val="22"/>
        </w:rPr>
        <w:t xml:space="preserve">= </w:t>
      </w:r>
      <w:r w:rsidRPr="00C8789D">
        <w:rPr>
          <w:rFonts w:asciiTheme="majorBidi" w:hAnsiTheme="majorBidi" w:cstheme="majorBidi"/>
          <w:sz w:val="22"/>
          <w:szCs w:val="22"/>
        </w:rPr>
        <w:t>0.86</w:t>
      </w:r>
      <w:r w:rsidR="00F10644" w:rsidRPr="00C8789D">
        <w:rPr>
          <w:rFonts w:asciiTheme="majorBidi" w:hAnsiTheme="majorBidi" w:cstheme="majorBidi"/>
          <w:sz w:val="22"/>
          <w:szCs w:val="22"/>
        </w:rPr>
        <w:t xml:space="preserve">). </w:t>
      </w:r>
    </w:p>
    <w:p w14:paraId="3F6E4215" w14:textId="39DFABB3" w:rsidR="00BD382F" w:rsidRPr="00C8789D" w:rsidRDefault="00BD382F" w:rsidP="00983DDE">
      <w:pPr>
        <w:keepNext/>
        <w:spacing w:before="240" w:line="480" w:lineRule="auto"/>
        <w:rPr>
          <w:rFonts w:asciiTheme="majorBidi" w:eastAsia="SimSun" w:hAnsiTheme="majorBidi" w:cstheme="majorBidi"/>
          <w:sz w:val="20"/>
          <w:szCs w:val="20"/>
          <w:lang w:eastAsia="zh-CN"/>
        </w:rPr>
      </w:pPr>
      <w:r w:rsidRPr="00C8789D">
        <w:rPr>
          <w:rFonts w:asciiTheme="majorBidi" w:eastAsia="SimSun" w:hAnsiTheme="majorBidi" w:cstheme="majorBidi"/>
          <w:b/>
          <w:bCs/>
          <w:sz w:val="20"/>
          <w:szCs w:val="20"/>
          <w:lang w:eastAsia="zh-CN"/>
        </w:rPr>
        <w:lastRenderedPageBreak/>
        <w:t xml:space="preserve">Table </w:t>
      </w:r>
      <w:r w:rsidR="000D7F50" w:rsidRPr="00C8789D">
        <w:rPr>
          <w:rFonts w:asciiTheme="majorBidi" w:eastAsia="SimSun" w:hAnsiTheme="majorBidi" w:cstheme="majorBidi"/>
          <w:b/>
          <w:bCs/>
          <w:sz w:val="20"/>
          <w:szCs w:val="20"/>
          <w:lang w:eastAsia="zh-CN"/>
        </w:rPr>
        <w:t>2</w:t>
      </w:r>
      <w:r w:rsidRPr="00C8789D">
        <w:rPr>
          <w:rFonts w:asciiTheme="majorBidi" w:eastAsia="SimSun" w:hAnsiTheme="majorBidi" w:cstheme="majorBidi"/>
          <w:b/>
          <w:bCs/>
          <w:sz w:val="20"/>
          <w:szCs w:val="20"/>
          <w:lang w:eastAsia="zh-CN"/>
        </w:rPr>
        <w:t xml:space="preserve">. </w:t>
      </w:r>
      <w:r w:rsidR="002D7C12" w:rsidRPr="00C8789D">
        <w:rPr>
          <w:rFonts w:asciiTheme="majorBidi" w:eastAsia="SimSun" w:hAnsiTheme="majorBidi" w:cstheme="majorBidi"/>
          <w:b/>
          <w:bCs/>
          <w:sz w:val="20"/>
          <w:szCs w:val="20"/>
          <w:lang w:eastAsia="zh-CN"/>
        </w:rPr>
        <w:t>R</w:t>
      </w:r>
      <w:r w:rsidRPr="00C8789D">
        <w:rPr>
          <w:rFonts w:asciiTheme="majorBidi" w:eastAsia="SimSun" w:hAnsiTheme="majorBidi" w:cstheme="majorBidi"/>
          <w:b/>
          <w:bCs/>
          <w:sz w:val="20"/>
          <w:szCs w:val="20"/>
          <w:lang w:eastAsia="zh-CN"/>
        </w:rPr>
        <w:t xml:space="preserve">esults of </w:t>
      </w:r>
      <w:r w:rsidR="002D7C12" w:rsidRPr="00C8789D">
        <w:rPr>
          <w:rFonts w:asciiTheme="majorBidi" w:eastAsia="SimSun" w:hAnsiTheme="majorBidi" w:cstheme="majorBidi"/>
          <w:b/>
          <w:bCs/>
          <w:sz w:val="20"/>
          <w:szCs w:val="20"/>
          <w:lang w:eastAsia="zh-CN"/>
        </w:rPr>
        <w:t xml:space="preserve">regression analysis </w:t>
      </w:r>
      <w:r w:rsidRPr="00C8789D">
        <w:rPr>
          <w:rFonts w:asciiTheme="majorBidi" w:eastAsia="SimSun" w:hAnsiTheme="majorBidi" w:cstheme="majorBidi"/>
          <w:b/>
          <w:bCs/>
          <w:sz w:val="20"/>
          <w:szCs w:val="20"/>
          <w:lang w:eastAsia="zh-CN"/>
        </w:rPr>
        <w:t>using daily, weekly, and monthly returns</w:t>
      </w:r>
      <w:r w:rsidR="004E55AE" w:rsidRPr="00C8789D">
        <w:rPr>
          <w:rFonts w:asciiTheme="majorBidi" w:eastAsia="SimSun" w:hAnsiTheme="majorBidi" w:cstheme="majorBidi"/>
          <w:b/>
          <w:bCs/>
          <w:sz w:val="20"/>
          <w:szCs w:val="20"/>
          <w:lang w:eastAsia="zh-CN"/>
        </w:rPr>
        <w:t>.</w:t>
      </w:r>
      <w:r w:rsidR="002051B7" w:rsidRPr="00C8789D">
        <w:rPr>
          <w:rFonts w:asciiTheme="majorBidi" w:eastAsia="SimSun" w:hAnsiTheme="majorBidi" w:cstheme="majorBidi"/>
          <w:b/>
          <w:bCs/>
          <w:sz w:val="20"/>
          <w:szCs w:val="20"/>
          <w:lang w:eastAsia="zh-CN"/>
        </w:rPr>
        <w:t xml:space="preserve"> </w:t>
      </w:r>
      <w:r w:rsidR="002051B7" w:rsidRPr="00C8789D">
        <w:rPr>
          <w:rFonts w:asciiTheme="majorBidi" w:eastAsia="SimSun" w:hAnsiTheme="majorBidi" w:cstheme="majorBidi"/>
          <w:sz w:val="20"/>
          <w:szCs w:val="20"/>
          <w:lang w:eastAsia="zh-CN"/>
        </w:rPr>
        <w:t>Bold is used to indicate models with statistically significant results.</w:t>
      </w:r>
    </w:p>
    <w:tbl>
      <w:tblPr>
        <w:tblStyle w:val="Tablaconcuadrcula"/>
        <w:tblW w:w="5000" w:type="pct"/>
        <w:tblLook w:val="04A0" w:firstRow="1" w:lastRow="0" w:firstColumn="1" w:lastColumn="0" w:noHBand="0" w:noVBand="1"/>
      </w:tblPr>
      <w:tblGrid>
        <w:gridCol w:w="1434"/>
        <w:gridCol w:w="1709"/>
        <w:gridCol w:w="2073"/>
        <w:gridCol w:w="1656"/>
        <w:gridCol w:w="1622"/>
      </w:tblGrid>
      <w:tr w:rsidR="00924F75" w:rsidRPr="00C8789D" w14:paraId="2DF9F08E" w14:textId="77777777" w:rsidTr="00431DB5">
        <w:trPr>
          <w:trHeight w:val="157"/>
        </w:trPr>
        <w:tc>
          <w:tcPr>
            <w:tcW w:w="844" w:type="pct"/>
            <w:vMerge w:val="restart"/>
            <w:shd w:val="clear" w:color="auto" w:fill="FFFFFF" w:themeFill="background1"/>
            <w:vAlign w:val="center"/>
          </w:tcPr>
          <w:p w14:paraId="03E9F99F" w14:textId="77777777" w:rsidR="00BD382F" w:rsidRPr="00C8789D" w:rsidRDefault="00BD382F" w:rsidP="00431DB5">
            <w:pPr>
              <w:autoSpaceDE w:val="0"/>
              <w:autoSpaceDN w:val="0"/>
              <w:adjustRightInd w:val="0"/>
              <w:spacing w:before="120" w:after="120" w:line="360" w:lineRule="auto"/>
              <w:jc w:val="center"/>
              <w:rPr>
                <w:rFonts w:asciiTheme="majorBidi" w:eastAsia="SimSun" w:hAnsiTheme="majorBidi" w:cstheme="majorBidi"/>
                <w:b/>
                <w:bCs/>
                <w:sz w:val="20"/>
                <w:szCs w:val="20"/>
                <w:lang w:eastAsia="zh-CN"/>
              </w:rPr>
            </w:pPr>
            <w:r w:rsidRPr="00C8789D">
              <w:rPr>
                <w:rFonts w:asciiTheme="majorBidi" w:eastAsia="SimSun" w:hAnsiTheme="majorBidi" w:cstheme="majorBidi"/>
                <w:b/>
                <w:bCs/>
                <w:sz w:val="20"/>
                <w:szCs w:val="20"/>
                <w:lang w:eastAsia="zh-CN"/>
              </w:rPr>
              <w:t>Period</w:t>
            </w:r>
          </w:p>
        </w:tc>
        <w:tc>
          <w:tcPr>
            <w:tcW w:w="1006" w:type="pct"/>
            <w:vMerge w:val="restart"/>
            <w:shd w:val="clear" w:color="auto" w:fill="FFFFFF" w:themeFill="background1"/>
            <w:vAlign w:val="center"/>
          </w:tcPr>
          <w:p w14:paraId="421A0202" w14:textId="7A3BCD3D" w:rsidR="00BD382F"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sz w:val="20"/>
                <w:szCs w:val="20"/>
                <w:lang w:eastAsia="zh-CN"/>
              </w:rPr>
              <w:t>Returns frequency</w:t>
            </w:r>
          </w:p>
        </w:tc>
        <w:tc>
          <w:tcPr>
            <w:tcW w:w="2195" w:type="pct"/>
            <w:gridSpan w:val="2"/>
            <w:shd w:val="clear" w:color="auto" w:fill="FFFFFF" w:themeFill="background1"/>
            <w:vAlign w:val="center"/>
          </w:tcPr>
          <w:p w14:paraId="7ACBD7DF" w14:textId="77777777" w:rsidR="00BD382F" w:rsidRPr="00C8789D" w:rsidRDefault="00BD382F"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i/>
                <w:iCs/>
                <w:sz w:val="20"/>
                <w:szCs w:val="20"/>
                <w:lang w:eastAsia="zh-CN"/>
              </w:rPr>
              <w:t>β</w:t>
            </w:r>
          </w:p>
        </w:tc>
        <w:tc>
          <w:tcPr>
            <w:tcW w:w="955" w:type="pct"/>
            <w:vMerge w:val="restart"/>
            <w:shd w:val="clear" w:color="auto" w:fill="FFFFFF" w:themeFill="background1"/>
            <w:vAlign w:val="center"/>
          </w:tcPr>
          <w:p w14:paraId="5F5701DD" w14:textId="27F53730" w:rsidR="00D63D7B" w:rsidRPr="00C8789D" w:rsidRDefault="00D63D7B" w:rsidP="00431DB5">
            <w:pPr>
              <w:autoSpaceDE w:val="0"/>
              <w:autoSpaceDN w:val="0"/>
              <w:adjustRightInd w:val="0"/>
              <w:spacing w:before="120" w:after="120" w:line="360" w:lineRule="auto"/>
              <w:jc w:val="center"/>
              <w:rPr>
                <w:rFonts w:asciiTheme="majorBidi" w:eastAsia="SimSun" w:hAnsiTheme="majorBidi" w:cstheme="majorBidi"/>
                <w:b/>
                <w:bCs/>
                <w:sz w:val="20"/>
                <w:szCs w:val="20"/>
                <w:lang w:eastAsia="zh-CN"/>
              </w:rPr>
            </w:pPr>
            <w:r w:rsidRPr="00C8789D">
              <w:rPr>
                <w:rFonts w:asciiTheme="majorBidi" w:eastAsia="SimSun" w:hAnsiTheme="majorBidi" w:cstheme="majorBidi"/>
                <w:b/>
                <w:bCs/>
                <w:sz w:val="20"/>
                <w:szCs w:val="20"/>
                <w:lang w:eastAsia="zh-CN"/>
              </w:rPr>
              <w:t xml:space="preserve">Goodness-of-fit </w:t>
            </w:r>
          </w:p>
          <w:p w14:paraId="79257B59" w14:textId="6266A9FD" w:rsidR="00BD382F"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sz w:val="20"/>
                <w:szCs w:val="20"/>
                <w:lang w:eastAsia="zh-CN"/>
              </w:rPr>
              <w:t>(</w:t>
            </w:r>
            <w:r w:rsidR="00BD382F" w:rsidRPr="00C8789D">
              <w:rPr>
                <w:rFonts w:asciiTheme="majorBidi" w:eastAsia="SimSun" w:hAnsiTheme="majorBidi" w:cstheme="majorBidi"/>
                <w:b/>
                <w:bCs/>
                <w:sz w:val="20"/>
                <w:szCs w:val="20"/>
                <w:lang w:eastAsia="zh-CN"/>
              </w:rPr>
              <w:t>R</w:t>
            </w:r>
            <w:r w:rsidR="00BD382F" w:rsidRPr="00C8789D">
              <w:rPr>
                <w:rFonts w:asciiTheme="majorBidi" w:eastAsia="SimSun" w:hAnsiTheme="majorBidi" w:cstheme="majorBidi"/>
                <w:b/>
                <w:bCs/>
                <w:sz w:val="20"/>
                <w:szCs w:val="20"/>
                <w:vertAlign w:val="superscript"/>
                <w:lang w:eastAsia="zh-CN"/>
              </w:rPr>
              <w:t>2</w:t>
            </w:r>
            <w:r w:rsidRPr="00C8789D">
              <w:rPr>
                <w:rFonts w:asciiTheme="majorBidi" w:eastAsia="SimSun" w:hAnsiTheme="majorBidi" w:cstheme="majorBidi"/>
                <w:b/>
                <w:bCs/>
                <w:sz w:val="20"/>
                <w:szCs w:val="20"/>
                <w:lang w:eastAsia="zh-CN"/>
              </w:rPr>
              <w:t>)</w:t>
            </w:r>
          </w:p>
        </w:tc>
      </w:tr>
      <w:tr w:rsidR="00924F75" w:rsidRPr="00C8789D" w14:paraId="039DFA49" w14:textId="77777777" w:rsidTr="00431DB5">
        <w:trPr>
          <w:trHeight w:val="56"/>
        </w:trPr>
        <w:tc>
          <w:tcPr>
            <w:tcW w:w="844" w:type="pct"/>
            <w:vMerge/>
            <w:shd w:val="clear" w:color="auto" w:fill="E7E6E6" w:themeFill="background2"/>
            <w:vAlign w:val="center"/>
          </w:tcPr>
          <w:p w14:paraId="688E4EBA"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Merge/>
            <w:shd w:val="clear" w:color="auto" w:fill="E7E6E6" w:themeFill="background2"/>
            <w:vAlign w:val="center"/>
          </w:tcPr>
          <w:p w14:paraId="366F18ED"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p>
        </w:tc>
        <w:tc>
          <w:tcPr>
            <w:tcW w:w="1220" w:type="pct"/>
            <w:shd w:val="clear" w:color="auto" w:fill="FFFFFF" w:themeFill="background1"/>
            <w:vAlign w:val="center"/>
          </w:tcPr>
          <w:p w14:paraId="5F1C1064" w14:textId="77777777" w:rsidR="00BD382F" w:rsidRPr="00C8789D" w:rsidRDefault="00BD382F"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sz w:val="20"/>
                <w:szCs w:val="20"/>
                <w:lang w:eastAsia="zh-CN"/>
              </w:rPr>
              <w:t>Coefficient</w:t>
            </w:r>
          </w:p>
        </w:tc>
        <w:tc>
          <w:tcPr>
            <w:tcW w:w="975" w:type="pct"/>
            <w:shd w:val="clear" w:color="auto" w:fill="FFFFFF" w:themeFill="background1"/>
            <w:vAlign w:val="center"/>
          </w:tcPr>
          <w:p w14:paraId="52ADB36E" w14:textId="64AF4D0E" w:rsidR="00BD382F" w:rsidRPr="00C8789D" w:rsidRDefault="00BD382F"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i/>
                <w:iCs/>
                <w:sz w:val="20"/>
                <w:szCs w:val="20"/>
                <w:lang w:eastAsia="zh-CN"/>
              </w:rPr>
              <w:t>P</w:t>
            </w:r>
            <w:r w:rsidR="00C8789D" w:rsidRPr="00C8789D">
              <w:rPr>
                <w:rFonts w:asciiTheme="majorBidi" w:eastAsia="SimSun" w:hAnsiTheme="majorBidi" w:cstheme="majorBidi"/>
                <w:b/>
                <w:bCs/>
                <w:sz w:val="20"/>
                <w:szCs w:val="20"/>
                <w:lang w:eastAsia="zh-CN"/>
              </w:rPr>
              <w:t>-value</w:t>
            </w:r>
          </w:p>
        </w:tc>
        <w:tc>
          <w:tcPr>
            <w:tcW w:w="955" w:type="pct"/>
            <w:vMerge/>
            <w:shd w:val="clear" w:color="auto" w:fill="E7E6E6" w:themeFill="background2"/>
            <w:vAlign w:val="center"/>
          </w:tcPr>
          <w:p w14:paraId="6CC95A66" w14:textId="77777777" w:rsidR="00BD382F" w:rsidRPr="00C8789D" w:rsidRDefault="00BD382F" w:rsidP="00431DB5">
            <w:pPr>
              <w:autoSpaceDE w:val="0"/>
              <w:autoSpaceDN w:val="0"/>
              <w:adjustRightInd w:val="0"/>
              <w:spacing w:before="120" w:after="120" w:line="360" w:lineRule="auto"/>
              <w:jc w:val="center"/>
              <w:rPr>
                <w:rFonts w:asciiTheme="majorBidi" w:hAnsiTheme="majorBidi" w:cstheme="majorBidi"/>
                <w:bCs/>
                <w:sz w:val="20"/>
                <w:szCs w:val="20"/>
              </w:rPr>
            </w:pPr>
          </w:p>
        </w:tc>
      </w:tr>
      <w:tr w:rsidR="00924F75" w:rsidRPr="00C8789D" w14:paraId="42B55F63" w14:textId="77777777" w:rsidTr="00431DB5">
        <w:tc>
          <w:tcPr>
            <w:tcW w:w="844" w:type="pct"/>
            <w:vMerge w:val="restart"/>
            <w:shd w:val="clear" w:color="auto" w:fill="E7E6E6" w:themeFill="background2"/>
            <w:vAlign w:val="center"/>
          </w:tcPr>
          <w:p w14:paraId="5E97867A"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2020</w:t>
            </w:r>
          </w:p>
        </w:tc>
        <w:tc>
          <w:tcPr>
            <w:tcW w:w="1006" w:type="pct"/>
            <w:shd w:val="clear" w:color="auto" w:fill="E7E6E6" w:themeFill="background2"/>
            <w:vAlign w:val="center"/>
          </w:tcPr>
          <w:p w14:paraId="760EECDB"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35A17509" w14:textId="0C8FA87A" w:rsidR="00BD382F" w:rsidRPr="00C8789D" w:rsidRDefault="00BD382F" w:rsidP="00431DB5">
            <w:pPr>
              <w:autoSpaceDE w:val="0"/>
              <w:autoSpaceDN w:val="0"/>
              <w:adjustRightInd w:val="0"/>
              <w:spacing w:before="120" w:after="120" w:line="360" w:lineRule="auto"/>
              <w:jc w:val="center"/>
              <w:rPr>
                <w:rFonts w:asciiTheme="majorBidi" w:eastAsia="SimSun" w:hAnsiTheme="majorBidi" w:cstheme="majorBidi"/>
                <w:b/>
                <w:sz w:val="20"/>
                <w:szCs w:val="20"/>
                <w:lang w:eastAsia="zh-CN"/>
              </w:rPr>
            </w:pPr>
            <w:bookmarkStart w:id="17" w:name="_Hlk102772477"/>
            <w:r w:rsidRPr="00C8789D">
              <w:rPr>
                <w:rFonts w:asciiTheme="majorBidi" w:hAnsiTheme="majorBidi" w:cstheme="majorBidi"/>
                <w:b/>
                <w:sz w:val="20"/>
                <w:szCs w:val="20"/>
              </w:rPr>
              <w:t>1.30</w:t>
            </w:r>
            <w:r w:rsidR="0054492E" w:rsidRPr="00C8789D">
              <w:rPr>
                <w:rFonts w:asciiTheme="majorBidi" w:hAnsiTheme="majorBidi" w:cstheme="majorBidi"/>
                <w:b/>
                <w:sz w:val="20"/>
                <w:szCs w:val="20"/>
              </w:rPr>
              <w:t>4</w:t>
            </w:r>
            <w:r w:rsidRPr="00C8789D">
              <w:rPr>
                <w:rFonts w:asciiTheme="majorBidi" w:hAnsiTheme="majorBidi" w:cstheme="majorBidi"/>
                <w:b/>
                <w:sz w:val="20"/>
                <w:szCs w:val="20"/>
              </w:rPr>
              <w:t>1</w:t>
            </w:r>
            <w:bookmarkEnd w:id="17"/>
          </w:p>
        </w:tc>
        <w:tc>
          <w:tcPr>
            <w:tcW w:w="975" w:type="pct"/>
            <w:shd w:val="clear" w:color="auto" w:fill="E7E6E6" w:themeFill="background2"/>
            <w:vAlign w:val="center"/>
          </w:tcPr>
          <w:p w14:paraId="0E13AE44" w14:textId="45DF00BC" w:rsidR="0005386D" w:rsidRPr="00C8789D" w:rsidRDefault="0054492E" w:rsidP="00431DB5">
            <w:pPr>
              <w:autoSpaceDE w:val="0"/>
              <w:autoSpaceDN w:val="0"/>
              <w:adjustRightInd w:val="0"/>
              <w:spacing w:before="120" w:after="120" w:line="360" w:lineRule="auto"/>
              <w:jc w:val="center"/>
              <w:rPr>
                <w:rFonts w:asciiTheme="majorBidi" w:hAnsiTheme="majorBidi" w:cstheme="majorBidi"/>
                <w:b/>
                <w:sz w:val="20"/>
                <w:szCs w:val="20"/>
              </w:rPr>
            </w:pPr>
            <w:r w:rsidRPr="00C8789D">
              <w:rPr>
                <w:rFonts w:asciiTheme="majorBidi" w:hAnsiTheme="majorBidi" w:cstheme="majorBidi"/>
                <w:b/>
                <w:sz w:val="20"/>
                <w:szCs w:val="20"/>
              </w:rPr>
              <w:t>0.0001341</w:t>
            </w:r>
            <w:r w:rsidR="00BD382F" w:rsidRPr="00C8789D">
              <w:rPr>
                <w:rFonts w:asciiTheme="majorBidi" w:hAnsiTheme="majorBidi" w:cstheme="majorBidi"/>
                <w:b/>
                <w:sz w:val="20"/>
                <w:szCs w:val="20"/>
              </w:rPr>
              <w:t>*</w:t>
            </w:r>
          </w:p>
        </w:tc>
        <w:tc>
          <w:tcPr>
            <w:tcW w:w="955" w:type="pct"/>
            <w:shd w:val="clear" w:color="auto" w:fill="E7E6E6" w:themeFill="background2"/>
            <w:vAlign w:val="center"/>
          </w:tcPr>
          <w:p w14:paraId="241131EF" w14:textId="5E529348"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b/>
                <w:sz w:val="20"/>
                <w:szCs w:val="20"/>
                <w:lang w:eastAsia="zh-CN"/>
              </w:rPr>
            </w:pPr>
            <w:r w:rsidRPr="00C8789D">
              <w:rPr>
                <w:rFonts w:asciiTheme="majorBidi" w:hAnsiTheme="majorBidi" w:cstheme="majorBidi"/>
                <w:b/>
                <w:sz w:val="20"/>
                <w:szCs w:val="20"/>
              </w:rPr>
              <w:t>0.3023</w:t>
            </w:r>
          </w:p>
        </w:tc>
      </w:tr>
      <w:tr w:rsidR="00924F75" w:rsidRPr="00C8789D" w14:paraId="7DD4A5F3" w14:textId="77777777" w:rsidTr="00431DB5">
        <w:tc>
          <w:tcPr>
            <w:tcW w:w="844" w:type="pct"/>
            <w:vMerge/>
            <w:shd w:val="clear" w:color="auto" w:fill="E7E6E6" w:themeFill="background2"/>
            <w:vAlign w:val="center"/>
          </w:tcPr>
          <w:p w14:paraId="43193055"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85FFEC7"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55BDE039" w14:textId="643467CF" w:rsidR="00BD382F" w:rsidRPr="00C8789D" w:rsidRDefault="004A03D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0.281169</w:t>
            </w:r>
          </w:p>
        </w:tc>
        <w:tc>
          <w:tcPr>
            <w:tcW w:w="975" w:type="pct"/>
            <w:shd w:val="clear" w:color="auto" w:fill="E7E6E6" w:themeFill="background2"/>
            <w:vAlign w:val="center"/>
          </w:tcPr>
          <w:p w14:paraId="704FD2EE" w14:textId="50540775" w:rsidR="00BD382F" w:rsidRPr="00C8789D" w:rsidRDefault="004A03DC"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0.2466</w:t>
            </w:r>
          </w:p>
        </w:tc>
        <w:tc>
          <w:tcPr>
            <w:tcW w:w="955" w:type="pct"/>
            <w:shd w:val="clear" w:color="auto" w:fill="E7E6E6" w:themeFill="background2"/>
            <w:vAlign w:val="center"/>
          </w:tcPr>
          <w:p w14:paraId="415BE7B3" w14:textId="6015F7D5" w:rsidR="00BD382F" w:rsidRPr="00C8789D" w:rsidRDefault="004A03D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0.2154</w:t>
            </w:r>
          </w:p>
        </w:tc>
      </w:tr>
      <w:tr w:rsidR="00924F75" w:rsidRPr="00C8789D" w14:paraId="6FCF08B3" w14:textId="77777777" w:rsidTr="00431DB5">
        <w:tc>
          <w:tcPr>
            <w:tcW w:w="844" w:type="pct"/>
            <w:vMerge/>
            <w:shd w:val="clear" w:color="auto" w:fill="E7E6E6" w:themeFill="background2"/>
            <w:vAlign w:val="center"/>
          </w:tcPr>
          <w:p w14:paraId="61EF590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63673C6"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620448CC" w14:textId="138ACEF4" w:rsidR="00BD382F" w:rsidRPr="00C8789D" w:rsidRDefault="00516D6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0.22594</w:t>
            </w:r>
          </w:p>
        </w:tc>
        <w:tc>
          <w:tcPr>
            <w:tcW w:w="975" w:type="pct"/>
            <w:shd w:val="clear" w:color="auto" w:fill="E7E6E6" w:themeFill="background2"/>
            <w:vAlign w:val="center"/>
          </w:tcPr>
          <w:p w14:paraId="59699A17" w14:textId="2444DF06" w:rsidR="00BD382F" w:rsidRPr="00C8789D" w:rsidRDefault="00420D3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NA</w:t>
            </w:r>
          </w:p>
        </w:tc>
        <w:tc>
          <w:tcPr>
            <w:tcW w:w="955" w:type="pct"/>
            <w:shd w:val="clear" w:color="auto" w:fill="E7E6E6" w:themeFill="background2"/>
            <w:vAlign w:val="center"/>
          </w:tcPr>
          <w:p w14:paraId="43495858" w14:textId="11B435B6" w:rsidR="00BD382F" w:rsidRPr="00C8789D" w:rsidRDefault="00516D6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1</w:t>
            </w:r>
          </w:p>
        </w:tc>
      </w:tr>
      <w:tr w:rsidR="00924F75" w:rsidRPr="00C8789D" w14:paraId="6756DCA6" w14:textId="77777777" w:rsidTr="00431DB5">
        <w:tc>
          <w:tcPr>
            <w:tcW w:w="844" w:type="pct"/>
            <w:vMerge w:val="restart"/>
            <w:vAlign w:val="center"/>
          </w:tcPr>
          <w:p w14:paraId="748DA7F8"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2007</w:t>
            </w:r>
          </w:p>
        </w:tc>
        <w:tc>
          <w:tcPr>
            <w:tcW w:w="1006" w:type="pct"/>
            <w:vAlign w:val="center"/>
          </w:tcPr>
          <w:p w14:paraId="7971D97D"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1FB18F1E" w14:textId="394C6B65"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 xml:space="preserve">-0.0636025  </w:t>
            </w:r>
          </w:p>
        </w:tc>
        <w:tc>
          <w:tcPr>
            <w:tcW w:w="975" w:type="pct"/>
            <w:vAlign w:val="center"/>
          </w:tcPr>
          <w:p w14:paraId="79CC2B5E" w14:textId="3EFB6DD6"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0.09788</w:t>
            </w:r>
          </w:p>
        </w:tc>
        <w:tc>
          <w:tcPr>
            <w:tcW w:w="955" w:type="pct"/>
            <w:vAlign w:val="center"/>
          </w:tcPr>
          <w:p w14:paraId="28A89B34" w14:textId="718F2EEB"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0.007046</w:t>
            </w:r>
          </w:p>
        </w:tc>
      </w:tr>
      <w:tr w:rsidR="00924F75" w:rsidRPr="00C8789D" w14:paraId="788B75CD" w14:textId="77777777" w:rsidTr="00431DB5">
        <w:tc>
          <w:tcPr>
            <w:tcW w:w="844" w:type="pct"/>
            <w:vMerge/>
            <w:vAlign w:val="center"/>
          </w:tcPr>
          <w:p w14:paraId="0A5BC67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7DD8935F"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vAlign w:val="center"/>
          </w:tcPr>
          <w:p w14:paraId="789A97CC" w14:textId="7C62F970" w:rsidR="00BD382F" w:rsidRPr="00C8789D" w:rsidRDefault="009C6879"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-0.088094</w:t>
            </w:r>
          </w:p>
        </w:tc>
        <w:tc>
          <w:tcPr>
            <w:tcW w:w="975" w:type="pct"/>
            <w:vAlign w:val="center"/>
          </w:tcPr>
          <w:p w14:paraId="5DBE69B7" w14:textId="78DE075D" w:rsidR="00BD382F" w:rsidRPr="00C8789D" w:rsidRDefault="009C6879"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0.4692</w:t>
            </w:r>
          </w:p>
        </w:tc>
        <w:tc>
          <w:tcPr>
            <w:tcW w:w="955" w:type="pct"/>
            <w:vAlign w:val="center"/>
          </w:tcPr>
          <w:p w14:paraId="6CEA6E04" w14:textId="01228D7F" w:rsidR="00BD382F" w:rsidRPr="00C8789D" w:rsidRDefault="009C6879"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0.007509</w:t>
            </w:r>
          </w:p>
        </w:tc>
      </w:tr>
      <w:tr w:rsidR="00924F75" w:rsidRPr="00C8789D" w14:paraId="10EDD76B" w14:textId="77777777" w:rsidTr="00431DB5">
        <w:tc>
          <w:tcPr>
            <w:tcW w:w="844" w:type="pct"/>
            <w:vMerge/>
            <w:vAlign w:val="center"/>
          </w:tcPr>
          <w:p w14:paraId="19333E79"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5DF06B51"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vAlign w:val="center"/>
          </w:tcPr>
          <w:p w14:paraId="6B51E794" w14:textId="7E376BB6"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0.08865</w:t>
            </w:r>
          </w:p>
        </w:tc>
        <w:tc>
          <w:tcPr>
            <w:tcW w:w="975" w:type="pct"/>
            <w:vAlign w:val="center"/>
          </w:tcPr>
          <w:p w14:paraId="402DFAD9" w14:textId="35D87433"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0.7239</w:t>
            </w:r>
          </w:p>
        </w:tc>
        <w:tc>
          <w:tcPr>
            <w:tcW w:w="955" w:type="pct"/>
            <w:vAlign w:val="center"/>
          </w:tcPr>
          <w:p w14:paraId="3EFD27D4" w14:textId="1FE40C9A"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0.008017</w:t>
            </w:r>
          </w:p>
        </w:tc>
      </w:tr>
      <w:tr w:rsidR="0054492E" w:rsidRPr="00C8789D" w14:paraId="6F808AA9" w14:textId="77777777" w:rsidTr="00431DB5">
        <w:tc>
          <w:tcPr>
            <w:tcW w:w="844" w:type="pct"/>
            <w:vMerge w:val="restart"/>
            <w:shd w:val="clear" w:color="auto" w:fill="E7E6E6" w:themeFill="background2"/>
            <w:vAlign w:val="center"/>
          </w:tcPr>
          <w:p w14:paraId="0F6DF0D3"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2001</w:t>
            </w:r>
          </w:p>
        </w:tc>
        <w:tc>
          <w:tcPr>
            <w:tcW w:w="1006" w:type="pct"/>
            <w:shd w:val="clear" w:color="auto" w:fill="E7E6E6" w:themeFill="background2"/>
            <w:vAlign w:val="center"/>
          </w:tcPr>
          <w:p w14:paraId="07BC9709"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68FAF993" w14:textId="1396A271"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 xml:space="preserve">-0.0808190  </w:t>
            </w:r>
          </w:p>
        </w:tc>
        <w:tc>
          <w:tcPr>
            <w:tcW w:w="975" w:type="pct"/>
            <w:shd w:val="clear" w:color="auto" w:fill="E7E6E6" w:themeFill="background2"/>
            <w:vAlign w:val="center"/>
          </w:tcPr>
          <w:p w14:paraId="7F457D47" w14:textId="6369C803"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0.1664</w:t>
            </w:r>
          </w:p>
        </w:tc>
        <w:tc>
          <w:tcPr>
            <w:tcW w:w="955" w:type="pct"/>
            <w:shd w:val="clear" w:color="auto" w:fill="E7E6E6" w:themeFill="background2"/>
            <w:vAlign w:val="center"/>
          </w:tcPr>
          <w:p w14:paraId="27E3F6D1" w14:textId="5F984F5A"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0.01104</w:t>
            </w:r>
          </w:p>
        </w:tc>
      </w:tr>
      <w:tr w:rsidR="0054492E" w:rsidRPr="00C8789D" w14:paraId="145E6CFB" w14:textId="77777777" w:rsidTr="00431DB5">
        <w:tc>
          <w:tcPr>
            <w:tcW w:w="844" w:type="pct"/>
            <w:vMerge/>
            <w:shd w:val="clear" w:color="auto" w:fill="E7E6E6" w:themeFill="background2"/>
            <w:vAlign w:val="center"/>
          </w:tcPr>
          <w:p w14:paraId="31547453"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0FFF629B"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53768E9A" w14:textId="2EE276C0" w:rsidR="00BD382F" w:rsidRPr="00C8789D" w:rsidRDefault="00AF2BC7"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0.12368</w:t>
            </w:r>
          </w:p>
        </w:tc>
        <w:tc>
          <w:tcPr>
            <w:tcW w:w="975" w:type="pct"/>
            <w:shd w:val="clear" w:color="auto" w:fill="E7E6E6" w:themeFill="background2"/>
            <w:vAlign w:val="center"/>
          </w:tcPr>
          <w:p w14:paraId="06498FED" w14:textId="75B4D69E" w:rsidR="00BD382F" w:rsidRPr="00C8789D" w:rsidRDefault="00AF2BC7"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0.3509</w:t>
            </w:r>
          </w:p>
        </w:tc>
        <w:tc>
          <w:tcPr>
            <w:tcW w:w="955" w:type="pct"/>
            <w:shd w:val="clear" w:color="auto" w:fill="E7E6E6" w:themeFill="background2"/>
            <w:vAlign w:val="center"/>
          </w:tcPr>
          <w:p w14:paraId="4F2332BD" w14:textId="5C2AE820" w:rsidR="00BD382F" w:rsidRPr="00C8789D" w:rsidRDefault="00AF2BC7"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0.02906</w:t>
            </w:r>
          </w:p>
        </w:tc>
      </w:tr>
      <w:tr w:rsidR="0054492E" w:rsidRPr="00C8789D" w14:paraId="7C22A914" w14:textId="77777777" w:rsidTr="00431DB5">
        <w:tc>
          <w:tcPr>
            <w:tcW w:w="844" w:type="pct"/>
            <w:vMerge/>
            <w:shd w:val="clear" w:color="auto" w:fill="E7E6E6" w:themeFill="background2"/>
            <w:vAlign w:val="center"/>
          </w:tcPr>
          <w:p w14:paraId="0587976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DC70E93"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1886E8EF" w14:textId="49C8FB00" w:rsidR="00BD382F" w:rsidRPr="00C8789D" w:rsidRDefault="00D63D7B"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-0.114155</w:t>
            </w:r>
          </w:p>
        </w:tc>
        <w:tc>
          <w:tcPr>
            <w:tcW w:w="975" w:type="pct"/>
            <w:shd w:val="clear" w:color="auto" w:fill="E7E6E6" w:themeFill="background2"/>
            <w:vAlign w:val="center"/>
          </w:tcPr>
          <w:p w14:paraId="0AA2CFE6" w14:textId="63840334"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0.6744</w:t>
            </w:r>
          </w:p>
        </w:tc>
        <w:tc>
          <w:tcPr>
            <w:tcW w:w="955" w:type="pct"/>
            <w:shd w:val="clear" w:color="auto" w:fill="E7E6E6" w:themeFill="background2"/>
            <w:vAlign w:val="center"/>
          </w:tcPr>
          <w:p w14:paraId="230E7170" w14:textId="2FB1FD03"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0.03145</w:t>
            </w:r>
          </w:p>
        </w:tc>
      </w:tr>
      <w:tr w:rsidR="00924F75" w:rsidRPr="00C8789D" w14:paraId="428B22ED" w14:textId="77777777" w:rsidTr="00431DB5">
        <w:tc>
          <w:tcPr>
            <w:tcW w:w="844" w:type="pct"/>
            <w:vMerge w:val="restart"/>
            <w:vAlign w:val="center"/>
          </w:tcPr>
          <w:p w14:paraId="58BD6AD6"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1990</w:t>
            </w:r>
          </w:p>
        </w:tc>
        <w:tc>
          <w:tcPr>
            <w:tcW w:w="1006" w:type="pct"/>
            <w:vAlign w:val="center"/>
          </w:tcPr>
          <w:p w14:paraId="75B87645"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409E2FCD" w14:textId="49F73F80" w:rsidR="0054492E" w:rsidRPr="00C8789D" w:rsidRDefault="0005386D"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
                <w:bCs/>
                <w:sz w:val="20"/>
                <w:szCs w:val="20"/>
              </w:rPr>
              <w:t>-0.2940646</w:t>
            </w:r>
          </w:p>
        </w:tc>
        <w:tc>
          <w:tcPr>
            <w:tcW w:w="975" w:type="pct"/>
            <w:vAlign w:val="center"/>
          </w:tcPr>
          <w:p w14:paraId="0F9C9355" w14:textId="4D27A64F"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b/>
                <w:sz w:val="20"/>
                <w:szCs w:val="20"/>
                <w:lang w:eastAsia="zh-CN"/>
              </w:rPr>
            </w:pPr>
            <w:r w:rsidRPr="00C8789D">
              <w:rPr>
                <w:rFonts w:asciiTheme="majorBidi" w:eastAsia="SimSun" w:hAnsiTheme="majorBidi" w:cstheme="majorBidi"/>
                <w:b/>
                <w:sz w:val="20"/>
                <w:szCs w:val="20"/>
                <w:lang w:eastAsia="zh-CN"/>
              </w:rPr>
              <w:t>0.0002746*</w:t>
            </w:r>
          </w:p>
        </w:tc>
        <w:tc>
          <w:tcPr>
            <w:tcW w:w="955" w:type="pct"/>
            <w:vAlign w:val="center"/>
          </w:tcPr>
          <w:p w14:paraId="04CCDEC7" w14:textId="7753D9A4"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
                <w:bCs/>
                <w:sz w:val="20"/>
                <w:szCs w:val="20"/>
              </w:rPr>
              <w:t>0.07427</w:t>
            </w:r>
          </w:p>
        </w:tc>
      </w:tr>
      <w:tr w:rsidR="00924F75" w:rsidRPr="00C8789D" w14:paraId="41C858A6" w14:textId="77777777" w:rsidTr="00431DB5">
        <w:tc>
          <w:tcPr>
            <w:tcW w:w="844" w:type="pct"/>
            <w:vMerge/>
            <w:vAlign w:val="center"/>
          </w:tcPr>
          <w:p w14:paraId="6EC7C57F"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bookmarkStart w:id="18" w:name="_Hlk102773019"/>
          </w:p>
        </w:tc>
        <w:tc>
          <w:tcPr>
            <w:tcW w:w="1006" w:type="pct"/>
            <w:vAlign w:val="center"/>
          </w:tcPr>
          <w:p w14:paraId="00F08C75"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vAlign w:val="center"/>
          </w:tcPr>
          <w:p w14:paraId="27490699" w14:textId="78331289" w:rsidR="00BD382F"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-0.450518</w:t>
            </w:r>
          </w:p>
        </w:tc>
        <w:tc>
          <w:tcPr>
            <w:tcW w:w="975" w:type="pct"/>
            <w:vAlign w:val="center"/>
          </w:tcPr>
          <w:p w14:paraId="378EE7DC" w14:textId="16E41D58" w:rsidR="00BD382F" w:rsidRPr="00C8789D" w:rsidRDefault="00367726"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0.004405*</w:t>
            </w:r>
          </w:p>
        </w:tc>
        <w:tc>
          <w:tcPr>
            <w:tcW w:w="955" w:type="pct"/>
            <w:vAlign w:val="center"/>
          </w:tcPr>
          <w:p w14:paraId="0061C4D2" w14:textId="77314E69" w:rsidR="00BD382F" w:rsidRPr="00C8789D" w:rsidRDefault="00367726"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0.2402</w:t>
            </w:r>
          </w:p>
        </w:tc>
      </w:tr>
      <w:bookmarkEnd w:id="18"/>
      <w:tr w:rsidR="00924F75" w:rsidRPr="00C8789D" w14:paraId="22F5DAA3" w14:textId="77777777" w:rsidTr="00431DB5">
        <w:tc>
          <w:tcPr>
            <w:tcW w:w="844" w:type="pct"/>
            <w:vMerge/>
            <w:vAlign w:val="center"/>
          </w:tcPr>
          <w:p w14:paraId="3DFDA02A"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45F6348A"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vAlign w:val="center"/>
          </w:tcPr>
          <w:p w14:paraId="114A5E57" w14:textId="37C82C44"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-0.369821</w:t>
            </w:r>
          </w:p>
        </w:tc>
        <w:tc>
          <w:tcPr>
            <w:tcW w:w="975" w:type="pct"/>
            <w:vAlign w:val="center"/>
          </w:tcPr>
          <w:p w14:paraId="6D11D8AA" w14:textId="35F8900F"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0.2102</w:t>
            </w:r>
          </w:p>
        </w:tc>
        <w:tc>
          <w:tcPr>
            <w:tcW w:w="955" w:type="pct"/>
            <w:vAlign w:val="center"/>
          </w:tcPr>
          <w:p w14:paraId="60B1E046" w14:textId="6C869A3D"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0.247</w:t>
            </w:r>
          </w:p>
        </w:tc>
      </w:tr>
      <w:tr w:rsidR="0054492E" w:rsidRPr="00C8789D" w14:paraId="5BD546E3" w14:textId="77777777" w:rsidTr="00431DB5">
        <w:tc>
          <w:tcPr>
            <w:tcW w:w="844" w:type="pct"/>
            <w:vMerge w:val="restart"/>
            <w:shd w:val="clear" w:color="auto" w:fill="E7E6E6" w:themeFill="background2"/>
            <w:vAlign w:val="center"/>
          </w:tcPr>
          <w:p w14:paraId="4CD166B2" w14:textId="77777777" w:rsidR="0054492E" w:rsidRPr="00C8789D" w:rsidRDefault="0054492E"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1981</w:t>
            </w:r>
          </w:p>
        </w:tc>
        <w:tc>
          <w:tcPr>
            <w:tcW w:w="1006" w:type="pct"/>
            <w:shd w:val="clear" w:color="auto" w:fill="E7E6E6" w:themeFill="background2"/>
            <w:vAlign w:val="center"/>
          </w:tcPr>
          <w:p w14:paraId="185D9F72" w14:textId="77777777" w:rsidR="0054492E" w:rsidRPr="00C8789D" w:rsidRDefault="0054492E" w:rsidP="00431DB5">
            <w:pPr>
              <w:autoSpaceDE w:val="0"/>
              <w:autoSpaceDN w:val="0"/>
              <w:adjustRightInd w:val="0"/>
              <w:spacing w:before="120" w:after="120" w:line="360" w:lineRule="auto"/>
              <w:rPr>
                <w:rFonts w:asciiTheme="majorBidi" w:hAnsiTheme="majorBidi" w:cstheme="majorBidi"/>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5ABA97A7" w14:textId="6DAF125E"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b/>
                <w:bCs/>
                <w:sz w:val="20"/>
                <w:szCs w:val="20"/>
                <w:lang w:eastAsia="zh-CN"/>
              </w:rPr>
            </w:pPr>
            <w:r w:rsidRPr="00C8789D">
              <w:rPr>
                <w:rFonts w:asciiTheme="majorBidi" w:eastAsia="SimSun" w:hAnsiTheme="majorBidi" w:cstheme="majorBidi"/>
                <w:b/>
                <w:bCs/>
                <w:sz w:val="20"/>
                <w:szCs w:val="20"/>
                <w:lang w:eastAsia="zh-CN"/>
              </w:rPr>
              <w:t xml:space="preserve">0.4196712  </w:t>
            </w:r>
          </w:p>
        </w:tc>
        <w:tc>
          <w:tcPr>
            <w:tcW w:w="975" w:type="pct"/>
            <w:shd w:val="clear" w:color="auto" w:fill="E7E6E6" w:themeFill="background2"/>
            <w:vAlign w:val="center"/>
          </w:tcPr>
          <w:p w14:paraId="4358C732" w14:textId="4E823D0C" w:rsidR="0054492E" w:rsidRPr="00C8789D" w:rsidRDefault="0054492E"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5.519e-05*</w:t>
            </w:r>
          </w:p>
        </w:tc>
        <w:tc>
          <w:tcPr>
            <w:tcW w:w="955" w:type="pct"/>
            <w:shd w:val="clear" w:color="auto" w:fill="E7E6E6" w:themeFill="background2"/>
            <w:vAlign w:val="center"/>
          </w:tcPr>
          <w:p w14:paraId="3FDEA7B9" w14:textId="73C03CCD" w:rsidR="0054492E" w:rsidRPr="00C8789D" w:rsidRDefault="0054492E"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0.04585</w:t>
            </w:r>
          </w:p>
        </w:tc>
      </w:tr>
      <w:tr w:rsidR="0054492E" w:rsidRPr="00C8789D" w14:paraId="6DDF4983" w14:textId="77777777" w:rsidTr="00431DB5">
        <w:tc>
          <w:tcPr>
            <w:tcW w:w="844" w:type="pct"/>
            <w:vMerge/>
            <w:shd w:val="clear" w:color="auto" w:fill="E7E6E6" w:themeFill="background2"/>
            <w:vAlign w:val="center"/>
          </w:tcPr>
          <w:p w14:paraId="200D54C6" w14:textId="77777777" w:rsidR="0054492E" w:rsidRPr="00C8789D" w:rsidRDefault="0054492E"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A79EF65" w14:textId="77777777" w:rsidR="0054492E" w:rsidRPr="00C8789D" w:rsidRDefault="0054492E"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72E1C9C2" w14:textId="7897E864" w:rsidR="0054492E"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0.981338</w:t>
            </w:r>
          </w:p>
        </w:tc>
        <w:tc>
          <w:tcPr>
            <w:tcW w:w="975" w:type="pct"/>
            <w:shd w:val="clear" w:color="auto" w:fill="E7E6E6" w:themeFill="background2"/>
            <w:vAlign w:val="center"/>
          </w:tcPr>
          <w:p w14:paraId="5B061009" w14:textId="6F913B1E" w:rsidR="0054492E" w:rsidRPr="00C8789D" w:rsidRDefault="00446F6A" w:rsidP="00431DB5">
            <w:pPr>
              <w:autoSpaceDE w:val="0"/>
              <w:autoSpaceDN w:val="0"/>
              <w:adjustRightInd w:val="0"/>
              <w:spacing w:before="120" w:after="120" w:line="360" w:lineRule="auto"/>
              <w:jc w:val="center"/>
              <w:rPr>
                <w:rFonts w:asciiTheme="majorBidi" w:hAnsiTheme="majorBidi" w:cstheme="majorBidi"/>
                <w:b/>
                <w:sz w:val="20"/>
                <w:szCs w:val="20"/>
              </w:rPr>
            </w:pPr>
            <w:r w:rsidRPr="00C8789D">
              <w:rPr>
                <w:rFonts w:asciiTheme="majorBidi" w:hAnsiTheme="majorBidi" w:cstheme="majorBidi"/>
                <w:b/>
                <w:sz w:val="20"/>
                <w:szCs w:val="20"/>
              </w:rPr>
              <w:t>1.178e-05*</w:t>
            </w:r>
          </w:p>
        </w:tc>
        <w:tc>
          <w:tcPr>
            <w:tcW w:w="955" w:type="pct"/>
            <w:shd w:val="clear" w:color="auto" w:fill="E7E6E6" w:themeFill="background2"/>
            <w:vAlign w:val="center"/>
          </w:tcPr>
          <w:p w14:paraId="12A20D27" w14:textId="6E2046C5" w:rsidR="0054492E"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0.2681</w:t>
            </w:r>
          </w:p>
        </w:tc>
      </w:tr>
      <w:tr w:rsidR="0054492E" w:rsidRPr="00C8789D" w14:paraId="3B056DC5" w14:textId="77777777" w:rsidTr="00431DB5">
        <w:tc>
          <w:tcPr>
            <w:tcW w:w="844" w:type="pct"/>
            <w:vMerge/>
            <w:shd w:val="clear" w:color="auto" w:fill="E7E6E6" w:themeFill="background2"/>
            <w:vAlign w:val="center"/>
          </w:tcPr>
          <w:p w14:paraId="2A141735" w14:textId="77777777" w:rsidR="0054492E" w:rsidRPr="00C8789D" w:rsidRDefault="0054492E"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5FCB2664" w14:textId="77777777" w:rsidR="0054492E" w:rsidRPr="00C8789D" w:rsidRDefault="0054492E"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0F8CB7E0" w14:textId="146157BB" w:rsidR="0054492E"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sz w:val="20"/>
                <w:szCs w:val="20"/>
              </w:rPr>
              <w:t>0.665983</w:t>
            </w:r>
          </w:p>
        </w:tc>
        <w:tc>
          <w:tcPr>
            <w:tcW w:w="975" w:type="pct"/>
            <w:shd w:val="clear" w:color="auto" w:fill="E7E6E6" w:themeFill="background2"/>
            <w:vAlign w:val="center"/>
          </w:tcPr>
          <w:p w14:paraId="2476D548" w14:textId="70B4E3DB" w:rsidR="0054492E"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sz w:val="20"/>
                <w:szCs w:val="20"/>
              </w:rPr>
              <w:t>0.11</w:t>
            </w:r>
          </w:p>
        </w:tc>
        <w:tc>
          <w:tcPr>
            <w:tcW w:w="955" w:type="pct"/>
            <w:shd w:val="clear" w:color="auto" w:fill="E7E6E6" w:themeFill="background2"/>
            <w:vAlign w:val="center"/>
          </w:tcPr>
          <w:p w14:paraId="7DE0FAE0" w14:textId="3610B472" w:rsidR="0054492E"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sz w:val="20"/>
                <w:szCs w:val="20"/>
              </w:rPr>
              <w:t>0.1722</w:t>
            </w:r>
          </w:p>
        </w:tc>
      </w:tr>
      <w:tr w:rsidR="00924F75" w:rsidRPr="00C8789D" w14:paraId="15D8C381" w14:textId="77777777" w:rsidTr="00431DB5">
        <w:tc>
          <w:tcPr>
            <w:tcW w:w="844" w:type="pct"/>
            <w:vMerge w:val="restart"/>
            <w:vAlign w:val="center"/>
          </w:tcPr>
          <w:p w14:paraId="5A50E4EC"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1980</w:t>
            </w:r>
          </w:p>
        </w:tc>
        <w:tc>
          <w:tcPr>
            <w:tcW w:w="1006" w:type="pct"/>
            <w:vAlign w:val="center"/>
          </w:tcPr>
          <w:p w14:paraId="6C6B2113"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64E0D2F5" w14:textId="33BC09DE"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0.048791</w:t>
            </w:r>
          </w:p>
        </w:tc>
        <w:tc>
          <w:tcPr>
            <w:tcW w:w="975" w:type="pct"/>
            <w:vAlign w:val="center"/>
          </w:tcPr>
          <w:p w14:paraId="2009E0FD" w14:textId="7DE955C1"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0.8911</w:t>
            </w:r>
          </w:p>
        </w:tc>
        <w:tc>
          <w:tcPr>
            <w:tcW w:w="955" w:type="pct"/>
            <w:vAlign w:val="center"/>
          </w:tcPr>
          <w:p w14:paraId="36091789" w14:textId="6CD314E9" w:rsidR="0054492E" w:rsidRPr="00C8789D" w:rsidRDefault="0054492E"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0.0001459</w:t>
            </w:r>
          </w:p>
        </w:tc>
      </w:tr>
      <w:tr w:rsidR="00924F75" w:rsidRPr="00C8789D" w14:paraId="6FBD41B0" w14:textId="77777777" w:rsidTr="00431DB5">
        <w:tc>
          <w:tcPr>
            <w:tcW w:w="844" w:type="pct"/>
            <w:vMerge/>
            <w:vAlign w:val="center"/>
          </w:tcPr>
          <w:p w14:paraId="37D0F272"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65F1DD4C"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sz w:val="20"/>
                <w:szCs w:val="20"/>
              </w:rPr>
            </w:pPr>
            <w:r w:rsidRPr="00C8789D">
              <w:rPr>
                <w:rFonts w:asciiTheme="majorBidi" w:hAnsiTheme="majorBidi" w:cstheme="majorBidi"/>
                <w:bCs/>
                <w:sz w:val="20"/>
                <w:szCs w:val="20"/>
              </w:rPr>
              <w:t>Weekly</w:t>
            </w:r>
          </w:p>
        </w:tc>
        <w:tc>
          <w:tcPr>
            <w:tcW w:w="1220" w:type="pct"/>
            <w:vAlign w:val="center"/>
          </w:tcPr>
          <w:p w14:paraId="0AC39D4E" w14:textId="6B9FE7AD"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0.66790</w:t>
            </w:r>
          </w:p>
        </w:tc>
        <w:tc>
          <w:tcPr>
            <w:tcW w:w="975" w:type="pct"/>
            <w:vAlign w:val="center"/>
          </w:tcPr>
          <w:p w14:paraId="0D767402" w14:textId="1877CF9A"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0.3023</w:t>
            </w:r>
          </w:p>
        </w:tc>
        <w:tc>
          <w:tcPr>
            <w:tcW w:w="955" w:type="pct"/>
            <w:vAlign w:val="center"/>
          </w:tcPr>
          <w:p w14:paraId="144D2CD2" w14:textId="4BB64BD3"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0.04827</w:t>
            </w:r>
          </w:p>
        </w:tc>
      </w:tr>
      <w:tr w:rsidR="00924F75" w:rsidRPr="00C8789D" w14:paraId="787ADFD3" w14:textId="77777777" w:rsidTr="00431DB5">
        <w:trPr>
          <w:trHeight w:val="77"/>
        </w:trPr>
        <w:tc>
          <w:tcPr>
            <w:tcW w:w="844" w:type="pct"/>
            <w:vMerge/>
            <w:vAlign w:val="center"/>
          </w:tcPr>
          <w:p w14:paraId="4A8DEF21" w14:textId="77777777" w:rsidR="00AD2C0B" w:rsidRPr="00C8789D" w:rsidRDefault="00AD2C0B"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421B97EF" w14:textId="77777777" w:rsidR="00AD2C0B" w:rsidRPr="00C8789D" w:rsidRDefault="00AD2C0B" w:rsidP="00431DB5">
            <w:pPr>
              <w:autoSpaceDE w:val="0"/>
              <w:autoSpaceDN w:val="0"/>
              <w:adjustRightInd w:val="0"/>
              <w:spacing w:before="120" w:after="120" w:line="360" w:lineRule="auto"/>
              <w:rPr>
                <w:rFonts w:asciiTheme="majorBidi" w:hAnsiTheme="majorBidi" w:cstheme="majorBidi"/>
                <w:sz w:val="20"/>
                <w:szCs w:val="20"/>
              </w:rPr>
            </w:pPr>
            <w:r w:rsidRPr="00C8789D">
              <w:rPr>
                <w:rFonts w:asciiTheme="majorBidi" w:hAnsiTheme="majorBidi" w:cstheme="majorBidi"/>
                <w:bCs/>
                <w:sz w:val="20"/>
                <w:szCs w:val="20"/>
              </w:rPr>
              <w:t>Monthly</w:t>
            </w:r>
          </w:p>
        </w:tc>
        <w:tc>
          <w:tcPr>
            <w:tcW w:w="1220" w:type="pct"/>
            <w:vAlign w:val="center"/>
          </w:tcPr>
          <w:p w14:paraId="37A08896" w14:textId="0A22CC59" w:rsidR="00AD2C0B" w:rsidRPr="00C8789D" w:rsidRDefault="00AD2C0B"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b/>
                <w:bCs/>
                <w:sz w:val="20"/>
                <w:szCs w:val="20"/>
              </w:rPr>
              <w:t>2.24407</w:t>
            </w:r>
          </w:p>
        </w:tc>
        <w:tc>
          <w:tcPr>
            <w:tcW w:w="975" w:type="pct"/>
            <w:vAlign w:val="center"/>
          </w:tcPr>
          <w:p w14:paraId="24A4B763" w14:textId="74062F78" w:rsidR="00AD2C0B" w:rsidRPr="00C8789D" w:rsidRDefault="00AD2C0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0.007715*</w:t>
            </w:r>
          </w:p>
        </w:tc>
        <w:tc>
          <w:tcPr>
            <w:tcW w:w="955" w:type="pct"/>
            <w:vAlign w:val="center"/>
          </w:tcPr>
          <w:p w14:paraId="5E1C2316" w14:textId="2C581731" w:rsidR="00AD2C0B" w:rsidRPr="00C8789D" w:rsidRDefault="00AD2C0B"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b/>
                <w:bCs/>
                <w:sz w:val="20"/>
                <w:szCs w:val="20"/>
              </w:rPr>
              <w:t>0.8601</w:t>
            </w:r>
          </w:p>
        </w:tc>
      </w:tr>
      <w:tr w:rsidR="00924F75" w:rsidRPr="00C8789D" w14:paraId="02685DF7" w14:textId="77777777" w:rsidTr="00431DB5">
        <w:tc>
          <w:tcPr>
            <w:tcW w:w="844" w:type="pct"/>
            <w:vMerge w:val="restart"/>
            <w:shd w:val="clear" w:color="auto" w:fill="E7E6E6" w:themeFill="background2"/>
            <w:vAlign w:val="center"/>
          </w:tcPr>
          <w:p w14:paraId="1CE9A3E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1973</w:t>
            </w:r>
          </w:p>
        </w:tc>
        <w:tc>
          <w:tcPr>
            <w:tcW w:w="1006" w:type="pct"/>
            <w:shd w:val="clear" w:color="auto" w:fill="E7E6E6" w:themeFill="background2"/>
            <w:vAlign w:val="center"/>
          </w:tcPr>
          <w:p w14:paraId="4A40BCE3"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309B3B9D" w14:textId="6B1686D7"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0.031707</w:t>
            </w:r>
          </w:p>
        </w:tc>
        <w:tc>
          <w:tcPr>
            <w:tcW w:w="975" w:type="pct"/>
            <w:shd w:val="clear" w:color="auto" w:fill="E7E6E6" w:themeFill="background2"/>
            <w:vAlign w:val="center"/>
          </w:tcPr>
          <w:p w14:paraId="4E4AC622" w14:textId="3BF5A93D"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0.6908</w:t>
            </w:r>
          </w:p>
        </w:tc>
        <w:tc>
          <w:tcPr>
            <w:tcW w:w="955" w:type="pct"/>
            <w:shd w:val="clear" w:color="auto" w:fill="E7E6E6" w:themeFill="background2"/>
            <w:vAlign w:val="center"/>
          </w:tcPr>
          <w:p w14:paraId="259FE6DC" w14:textId="52BFBCA0" w:rsidR="00BD382F" w:rsidRPr="00C8789D" w:rsidRDefault="0054492E"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0.0004578</w:t>
            </w:r>
          </w:p>
        </w:tc>
      </w:tr>
      <w:tr w:rsidR="00924F75" w:rsidRPr="00C8789D" w14:paraId="44B3FCD5" w14:textId="77777777" w:rsidTr="00431DB5">
        <w:tc>
          <w:tcPr>
            <w:tcW w:w="844" w:type="pct"/>
            <w:vMerge/>
            <w:shd w:val="clear" w:color="auto" w:fill="E7E6E6" w:themeFill="background2"/>
            <w:vAlign w:val="center"/>
          </w:tcPr>
          <w:p w14:paraId="78E9909D"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35DC69B"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2F99048C" w14:textId="02AEC2E0"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 xml:space="preserve">-0.016687   </w:t>
            </w:r>
          </w:p>
        </w:tc>
        <w:tc>
          <w:tcPr>
            <w:tcW w:w="975" w:type="pct"/>
            <w:shd w:val="clear" w:color="auto" w:fill="E7E6E6" w:themeFill="background2"/>
            <w:vAlign w:val="center"/>
          </w:tcPr>
          <w:p w14:paraId="1C503957" w14:textId="63ECDC76"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0.9085</w:t>
            </w:r>
          </w:p>
        </w:tc>
        <w:tc>
          <w:tcPr>
            <w:tcW w:w="955" w:type="pct"/>
            <w:shd w:val="clear" w:color="auto" w:fill="E7E6E6" w:themeFill="background2"/>
            <w:vAlign w:val="center"/>
          </w:tcPr>
          <w:p w14:paraId="4CB48736" w14:textId="555C3268"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0.0002148</w:t>
            </w:r>
          </w:p>
        </w:tc>
      </w:tr>
      <w:tr w:rsidR="00924F75" w:rsidRPr="00C8789D" w14:paraId="58FFCA34" w14:textId="77777777" w:rsidTr="00431DB5">
        <w:tc>
          <w:tcPr>
            <w:tcW w:w="844" w:type="pct"/>
            <w:vMerge/>
            <w:shd w:val="clear" w:color="auto" w:fill="E7E6E6" w:themeFill="background2"/>
            <w:vAlign w:val="center"/>
          </w:tcPr>
          <w:p w14:paraId="47F74587" w14:textId="77777777" w:rsidR="00AD2C0B" w:rsidRPr="00C8789D" w:rsidRDefault="00AD2C0B"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74333730" w14:textId="77777777" w:rsidR="00AD2C0B" w:rsidRPr="00C8789D" w:rsidRDefault="00AD2C0B"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6BD922E6" w14:textId="155AD2E3" w:rsidR="00AD2C0B" w:rsidRPr="00C8789D" w:rsidRDefault="00AD2C0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0.23932</w:t>
            </w:r>
          </w:p>
        </w:tc>
        <w:tc>
          <w:tcPr>
            <w:tcW w:w="975" w:type="pct"/>
            <w:shd w:val="clear" w:color="auto" w:fill="E7E6E6" w:themeFill="background2"/>
            <w:vAlign w:val="center"/>
          </w:tcPr>
          <w:p w14:paraId="041CB224" w14:textId="585915A5" w:rsidR="00AD2C0B" w:rsidRPr="00C8789D" w:rsidRDefault="00AD2C0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0.4456</w:t>
            </w:r>
          </w:p>
        </w:tc>
        <w:tc>
          <w:tcPr>
            <w:tcW w:w="955" w:type="pct"/>
            <w:shd w:val="clear" w:color="auto" w:fill="E7E6E6" w:themeFill="background2"/>
            <w:vAlign w:val="center"/>
          </w:tcPr>
          <w:p w14:paraId="5BEAC7CC" w14:textId="6CA04A35" w:rsidR="00AD2C0B" w:rsidRPr="00C8789D" w:rsidRDefault="00AD2C0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0.04216</w:t>
            </w:r>
          </w:p>
        </w:tc>
      </w:tr>
      <w:tr w:rsidR="00924F75" w:rsidRPr="00C8789D" w14:paraId="4FCBA790" w14:textId="77777777" w:rsidTr="00431DB5">
        <w:tc>
          <w:tcPr>
            <w:tcW w:w="844" w:type="pct"/>
            <w:vMerge w:val="restart"/>
            <w:vAlign w:val="center"/>
          </w:tcPr>
          <w:p w14:paraId="67FD18B6"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1969</w:t>
            </w:r>
          </w:p>
        </w:tc>
        <w:tc>
          <w:tcPr>
            <w:tcW w:w="1006" w:type="pct"/>
            <w:vAlign w:val="center"/>
          </w:tcPr>
          <w:p w14:paraId="73A9E690"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57FF2A75" w14:textId="2052CF7D"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-0.0107409</w:t>
            </w:r>
          </w:p>
        </w:tc>
        <w:tc>
          <w:tcPr>
            <w:tcW w:w="975" w:type="pct"/>
            <w:vAlign w:val="center"/>
          </w:tcPr>
          <w:p w14:paraId="730CA5FD" w14:textId="299A04AD"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0.6311</w:t>
            </w:r>
          </w:p>
        </w:tc>
        <w:tc>
          <w:tcPr>
            <w:tcW w:w="955" w:type="pct"/>
            <w:vAlign w:val="center"/>
          </w:tcPr>
          <w:p w14:paraId="4748D2CC" w14:textId="109E0EE9" w:rsidR="00BD382F" w:rsidRPr="00C8789D" w:rsidRDefault="0054492E"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 xml:space="preserve">  0.0009665</w:t>
            </w:r>
          </w:p>
        </w:tc>
      </w:tr>
      <w:tr w:rsidR="00924F75" w:rsidRPr="00C8789D" w14:paraId="563EFF31" w14:textId="77777777" w:rsidTr="00431DB5">
        <w:tc>
          <w:tcPr>
            <w:tcW w:w="844" w:type="pct"/>
            <w:vMerge/>
            <w:vAlign w:val="center"/>
          </w:tcPr>
          <w:p w14:paraId="52E815C7"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2C9864A9"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vAlign w:val="center"/>
          </w:tcPr>
          <w:p w14:paraId="6D5A7A6A" w14:textId="1C55C297" w:rsidR="00BD382F"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-0.004851</w:t>
            </w:r>
          </w:p>
        </w:tc>
        <w:tc>
          <w:tcPr>
            <w:tcW w:w="975" w:type="pct"/>
            <w:vAlign w:val="center"/>
          </w:tcPr>
          <w:p w14:paraId="4317183D" w14:textId="6B54653A"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0.1167</w:t>
            </w:r>
          </w:p>
        </w:tc>
        <w:tc>
          <w:tcPr>
            <w:tcW w:w="955" w:type="pct"/>
            <w:vAlign w:val="center"/>
          </w:tcPr>
          <w:p w14:paraId="6809AD01" w14:textId="098EDC7A" w:rsidR="00BD382F"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0.05758</w:t>
            </w:r>
          </w:p>
        </w:tc>
      </w:tr>
      <w:tr w:rsidR="00924F75" w:rsidRPr="00C8789D" w14:paraId="20D37687" w14:textId="77777777" w:rsidTr="00431DB5">
        <w:tc>
          <w:tcPr>
            <w:tcW w:w="844" w:type="pct"/>
            <w:vMerge/>
            <w:vAlign w:val="center"/>
          </w:tcPr>
          <w:p w14:paraId="49D0CFFE"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6AC83144"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vAlign w:val="center"/>
          </w:tcPr>
          <w:p w14:paraId="1D16F06C" w14:textId="4951C5AD" w:rsidR="00BD382F" w:rsidRPr="00C8789D" w:rsidRDefault="00420D3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-0.007148</w:t>
            </w:r>
          </w:p>
        </w:tc>
        <w:tc>
          <w:tcPr>
            <w:tcW w:w="975" w:type="pct"/>
            <w:vAlign w:val="center"/>
          </w:tcPr>
          <w:p w14:paraId="1412164F" w14:textId="7BD8DAE0" w:rsidR="00BD382F" w:rsidRPr="00C8789D" w:rsidRDefault="00420D3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0.5438</w:t>
            </w:r>
          </w:p>
        </w:tc>
        <w:tc>
          <w:tcPr>
            <w:tcW w:w="955" w:type="pct"/>
            <w:vAlign w:val="center"/>
          </w:tcPr>
          <w:p w14:paraId="14EE9B96" w14:textId="65A61D58" w:rsidR="00BD382F" w:rsidRPr="00C8789D" w:rsidRDefault="008965D2"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0.04236</w:t>
            </w:r>
          </w:p>
        </w:tc>
      </w:tr>
    </w:tbl>
    <w:p w14:paraId="39C2E418" w14:textId="0F2BA3D5" w:rsidR="002D7C12" w:rsidRPr="00C8789D" w:rsidRDefault="0090438F" w:rsidP="0090438F">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 xml:space="preserve">0.01). </w:t>
      </w:r>
    </w:p>
    <w:p w14:paraId="498C7A64" w14:textId="7F0A2A9C" w:rsidR="00A313A5" w:rsidRPr="00C8789D" w:rsidRDefault="008D7553" w:rsidP="000D7F50">
      <w:pPr>
        <w:widowControl w:val="0"/>
        <w:spacing w:before="240" w:after="120" w:line="480" w:lineRule="auto"/>
        <w:jc w:val="both"/>
        <w:rPr>
          <w:rFonts w:asciiTheme="majorBidi" w:eastAsia="SimSun" w:hAnsiTheme="majorBidi" w:cstheme="majorBidi"/>
          <w:b/>
          <w:bCs/>
          <w:sz w:val="22"/>
          <w:szCs w:val="22"/>
          <w:lang w:eastAsia="zh-CN"/>
        </w:rPr>
      </w:pPr>
      <w:r w:rsidRPr="00C8789D">
        <w:rPr>
          <w:rFonts w:asciiTheme="majorBidi" w:eastAsia="SimSun" w:hAnsiTheme="majorBidi" w:cstheme="majorBidi"/>
          <w:b/>
          <w:bCs/>
          <w:sz w:val="22"/>
          <w:szCs w:val="22"/>
          <w:lang w:eastAsia="zh-CN"/>
        </w:rPr>
        <w:t xml:space="preserve">5.1.2. </w:t>
      </w:r>
      <w:r w:rsidR="008279EB" w:rsidRPr="00C8789D">
        <w:rPr>
          <w:rFonts w:asciiTheme="majorBidi" w:eastAsia="SimSun" w:hAnsiTheme="majorBidi" w:cstheme="majorBidi"/>
          <w:b/>
          <w:bCs/>
          <w:sz w:val="22"/>
          <w:szCs w:val="22"/>
          <w:lang w:eastAsia="zh-CN"/>
        </w:rPr>
        <w:t xml:space="preserve">Reliability of </w:t>
      </w:r>
      <w:r w:rsidR="00295B2B" w:rsidRPr="00C8789D">
        <w:rPr>
          <w:rFonts w:asciiTheme="majorBidi" w:eastAsia="SimSun" w:hAnsiTheme="majorBidi" w:cstheme="majorBidi"/>
          <w:b/>
          <w:bCs/>
          <w:sz w:val="22"/>
          <w:szCs w:val="22"/>
          <w:lang w:eastAsia="zh-CN"/>
        </w:rPr>
        <w:t xml:space="preserve">the </w:t>
      </w:r>
      <w:r w:rsidR="008279EB" w:rsidRPr="00C8789D">
        <w:rPr>
          <w:rFonts w:asciiTheme="majorBidi" w:eastAsia="SimSun" w:hAnsiTheme="majorBidi" w:cstheme="majorBidi"/>
          <w:b/>
          <w:bCs/>
          <w:sz w:val="22"/>
          <w:szCs w:val="22"/>
          <w:lang w:eastAsia="zh-CN"/>
        </w:rPr>
        <w:t>regression results</w:t>
      </w:r>
    </w:p>
    <w:p w14:paraId="0C7194A8" w14:textId="792F8B8F" w:rsidR="00E62757" w:rsidRPr="00C8789D" w:rsidRDefault="00E62757" w:rsidP="000D7F50">
      <w:pPr>
        <w:spacing w:after="120" w:line="480" w:lineRule="auto"/>
        <w:jc w:val="both"/>
        <w:rPr>
          <w:rFonts w:asciiTheme="majorBidi" w:eastAsia="SimSun" w:hAnsiTheme="majorBidi" w:cstheme="majorBidi"/>
          <w:sz w:val="22"/>
          <w:szCs w:val="22"/>
          <w:lang w:eastAsia="zh-CN"/>
        </w:rPr>
      </w:pPr>
      <w:r w:rsidRPr="00C8789D">
        <w:rPr>
          <w:rFonts w:asciiTheme="majorBidi" w:eastAsia="SimSun" w:hAnsiTheme="majorBidi" w:cstheme="majorBidi"/>
          <w:sz w:val="22"/>
          <w:szCs w:val="22"/>
          <w:lang w:eastAsia="zh-CN"/>
        </w:rPr>
        <w:t xml:space="preserve">Although </w:t>
      </w:r>
      <w:r w:rsidR="00070CD9" w:rsidRPr="00C8789D">
        <w:rPr>
          <w:rFonts w:asciiTheme="majorBidi" w:eastAsia="SimSun" w:hAnsiTheme="majorBidi" w:cstheme="majorBidi"/>
          <w:sz w:val="22"/>
          <w:szCs w:val="22"/>
          <w:lang w:eastAsia="zh-CN"/>
        </w:rPr>
        <w:t>few violations</w:t>
      </w:r>
      <w:r w:rsidR="008279EB" w:rsidRPr="00C8789D">
        <w:rPr>
          <w:rFonts w:asciiTheme="majorBidi" w:eastAsia="SimSun" w:hAnsiTheme="majorBidi" w:cstheme="majorBidi"/>
          <w:sz w:val="22"/>
          <w:szCs w:val="22"/>
          <w:lang w:eastAsia="zh-CN"/>
        </w:rPr>
        <w:t xml:space="preserve"> of </w:t>
      </w:r>
      <w:r w:rsidR="00070CD9" w:rsidRPr="00C8789D">
        <w:rPr>
          <w:rFonts w:asciiTheme="majorBidi" w:eastAsia="SimSun" w:hAnsiTheme="majorBidi" w:cstheme="majorBidi"/>
          <w:sz w:val="22"/>
          <w:szCs w:val="22"/>
          <w:lang w:eastAsia="zh-CN"/>
        </w:rPr>
        <w:t xml:space="preserve">the assumptions </w:t>
      </w:r>
      <w:r w:rsidR="008279EB" w:rsidRPr="00C8789D">
        <w:rPr>
          <w:rFonts w:asciiTheme="majorBidi" w:eastAsia="SimSun" w:hAnsiTheme="majorBidi" w:cstheme="majorBidi"/>
          <w:sz w:val="22"/>
          <w:szCs w:val="22"/>
          <w:lang w:eastAsia="zh-CN"/>
        </w:rPr>
        <w:t xml:space="preserve">required for regression analysis </w:t>
      </w:r>
      <w:r w:rsidR="00070CD9" w:rsidRPr="00C8789D">
        <w:rPr>
          <w:rFonts w:asciiTheme="majorBidi" w:eastAsia="SimSun" w:hAnsiTheme="majorBidi" w:cstheme="majorBidi"/>
          <w:sz w:val="22"/>
          <w:szCs w:val="22"/>
          <w:lang w:eastAsia="zh-CN"/>
        </w:rPr>
        <w:t>were observed</w:t>
      </w:r>
      <w:r w:rsidRPr="00C8789D">
        <w:rPr>
          <w:rFonts w:asciiTheme="majorBidi" w:eastAsia="SimSun" w:hAnsiTheme="majorBidi" w:cstheme="majorBidi"/>
          <w:sz w:val="22"/>
          <w:szCs w:val="22"/>
          <w:lang w:eastAsia="zh-CN"/>
        </w:rPr>
        <w:t xml:space="preserve"> overall, the data showed significant deviations from </w:t>
      </w:r>
      <w:r w:rsidR="006877EC" w:rsidRPr="00C8789D">
        <w:rPr>
          <w:rFonts w:asciiTheme="majorBidi" w:eastAsia="SimSun" w:hAnsiTheme="majorBidi" w:cstheme="majorBidi"/>
          <w:sz w:val="22"/>
          <w:szCs w:val="22"/>
          <w:lang w:eastAsia="zh-CN"/>
        </w:rPr>
        <w:t>normality, homoscedasticity, and serial correlation</w:t>
      </w:r>
      <w:r w:rsidR="001E5DF4" w:rsidRPr="00C8789D">
        <w:rPr>
          <w:rFonts w:asciiTheme="majorBidi" w:eastAsia="SimSun" w:hAnsiTheme="majorBidi" w:cstheme="majorBidi"/>
          <w:sz w:val="22"/>
          <w:szCs w:val="22"/>
          <w:lang w:eastAsia="zh-CN"/>
        </w:rPr>
        <w:t xml:space="preserve"> for </w:t>
      </w:r>
      <w:r w:rsidR="0071465E" w:rsidRPr="00C8789D">
        <w:rPr>
          <w:rFonts w:asciiTheme="majorBidi" w:eastAsia="SimSun" w:hAnsiTheme="majorBidi" w:cstheme="majorBidi"/>
          <w:sz w:val="22"/>
          <w:szCs w:val="22"/>
          <w:lang w:eastAsia="zh-CN"/>
        </w:rPr>
        <w:t xml:space="preserve">several </w:t>
      </w:r>
      <w:r w:rsidR="001E5DF4" w:rsidRPr="00C8789D">
        <w:rPr>
          <w:rFonts w:asciiTheme="majorBidi" w:eastAsia="SimSun" w:hAnsiTheme="majorBidi" w:cstheme="majorBidi"/>
          <w:sz w:val="22"/>
          <w:szCs w:val="22"/>
          <w:lang w:eastAsia="zh-CN"/>
        </w:rPr>
        <w:t>periods at given data frequencies</w:t>
      </w:r>
      <w:r w:rsidRPr="00C8789D">
        <w:rPr>
          <w:rFonts w:asciiTheme="majorBidi" w:eastAsia="SimSun" w:hAnsiTheme="majorBidi" w:cstheme="majorBidi"/>
          <w:sz w:val="22"/>
          <w:szCs w:val="22"/>
          <w:lang w:eastAsia="zh-CN"/>
        </w:rPr>
        <w:t>, provid</w:t>
      </w:r>
      <w:r w:rsidR="006877EC" w:rsidRPr="00C8789D">
        <w:rPr>
          <w:rFonts w:asciiTheme="majorBidi" w:eastAsia="SimSun" w:hAnsiTheme="majorBidi" w:cstheme="majorBidi"/>
          <w:sz w:val="22"/>
          <w:szCs w:val="22"/>
          <w:lang w:eastAsia="zh-CN"/>
        </w:rPr>
        <w:t xml:space="preserve">ing </w:t>
      </w:r>
      <w:r w:rsidRPr="00C8789D">
        <w:rPr>
          <w:rFonts w:asciiTheme="majorBidi" w:eastAsia="SimSun" w:hAnsiTheme="majorBidi" w:cstheme="majorBidi"/>
          <w:sz w:val="22"/>
          <w:szCs w:val="22"/>
          <w:lang w:eastAsia="zh-CN"/>
        </w:rPr>
        <w:t>evidence against the reliability of my results</w:t>
      </w:r>
      <w:r w:rsidR="00070CD9" w:rsidRPr="00C8789D">
        <w:rPr>
          <w:rFonts w:asciiTheme="majorBidi" w:eastAsia="SimSun" w:hAnsiTheme="majorBidi" w:cstheme="majorBidi"/>
          <w:sz w:val="22"/>
          <w:szCs w:val="22"/>
          <w:lang w:eastAsia="zh-CN"/>
        </w:rPr>
        <w:t xml:space="preserve">. </w:t>
      </w:r>
    </w:p>
    <w:p w14:paraId="7FB5C453" w14:textId="4F043516" w:rsidR="00070CD9" w:rsidRPr="00C8789D" w:rsidRDefault="006877EC" w:rsidP="000D7F50">
      <w:pPr>
        <w:spacing w:after="120" w:line="480" w:lineRule="auto"/>
        <w:jc w:val="both"/>
        <w:rPr>
          <w:rFonts w:asciiTheme="majorBidi" w:hAnsiTheme="majorBidi" w:cstheme="majorBidi"/>
          <w:sz w:val="22"/>
          <w:szCs w:val="22"/>
        </w:rPr>
      </w:pPr>
      <w:r w:rsidRPr="00C8789D">
        <w:rPr>
          <w:rFonts w:asciiTheme="majorBidi" w:hAnsiTheme="majorBidi" w:cstheme="majorBidi"/>
          <w:sz w:val="22"/>
          <w:szCs w:val="22"/>
        </w:rPr>
        <w:t>First, s</w:t>
      </w:r>
      <w:r w:rsidR="00070CD9" w:rsidRPr="00C8789D">
        <w:rPr>
          <w:rFonts w:asciiTheme="majorBidi" w:hAnsiTheme="majorBidi" w:cstheme="majorBidi"/>
          <w:sz w:val="22"/>
          <w:szCs w:val="22"/>
        </w:rPr>
        <w:t>ignificant (p &lt; 0.01) deviations from normality were observed for several daily and weekly data sets</w:t>
      </w:r>
      <w:r w:rsidR="008279EB" w:rsidRPr="00C8789D">
        <w:rPr>
          <w:rFonts w:asciiTheme="majorBidi" w:hAnsiTheme="majorBidi" w:cstheme="majorBidi"/>
          <w:sz w:val="22"/>
          <w:szCs w:val="22"/>
        </w:rPr>
        <w:t xml:space="preserve"> </w:t>
      </w:r>
      <w:r w:rsidR="00391CB8" w:rsidRPr="00C8789D">
        <w:rPr>
          <w:rFonts w:asciiTheme="majorBidi" w:hAnsiTheme="majorBidi" w:cstheme="majorBidi"/>
          <w:sz w:val="22"/>
          <w:szCs w:val="22"/>
        </w:rPr>
        <w:t>(</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1</w:t>
      </w:r>
      <w:r w:rsidR="00391CB8" w:rsidRPr="00C8789D">
        <w:rPr>
          <w:rFonts w:asciiTheme="majorBidi" w:hAnsiTheme="majorBidi" w:cstheme="majorBidi"/>
          <w:sz w:val="22"/>
          <w:szCs w:val="22"/>
        </w:rPr>
        <w:t>)</w:t>
      </w:r>
      <w:r w:rsidR="00070CD9" w:rsidRPr="00C8789D">
        <w:rPr>
          <w:rFonts w:asciiTheme="majorBidi" w:hAnsiTheme="majorBidi" w:cstheme="majorBidi"/>
          <w:sz w:val="22"/>
          <w:szCs w:val="22"/>
        </w:rPr>
        <w:t xml:space="preserve">. In the daily data sets, a significant deviation from normality </w:t>
      </w:r>
      <w:r w:rsidR="008279EB" w:rsidRPr="00C8789D">
        <w:rPr>
          <w:rFonts w:asciiTheme="majorBidi" w:hAnsiTheme="majorBidi" w:cstheme="majorBidi"/>
          <w:sz w:val="22"/>
          <w:szCs w:val="22"/>
        </w:rPr>
        <w:t xml:space="preserve">was observed </w:t>
      </w:r>
      <w:r w:rsidR="00070CD9" w:rsidRPr="00C8789D">
        <w:rPr>
          <w:rFonts w:asciiTheme="majorBidi" w:hAnsiTheme="majorBidi" w:cstheme="majorBidi"/>
          <w:sz w:val="22"/>
          <w:szCs w:val="22"/>
        </w:rPr>
        <w:t>for all data</w:t>
      </w:r>
      <w:r w:rsidR="008279EB" w:rsidRPr="00C8789D">
        <w:rPr>
          <w:rFonts w:asciiTheme="majorBidi" w:hAnsiTheme="majorBidi" w:cstheme="majorBidi"/>
          <w:sz w:val="22"/>
          <w:szCs w:val="22"/>
        </w:rPr>
        <w:t xml:space="preserve"> sets </w:t>
      </w:r>
      <w:r w:rsidR="00070CD9" w:rsidRPr="00C8789D">
        <w:rPr>
          <w:rFonts w:asciiTheme="majorBidi" w:hAnsiTheme="majorBidi" w:cstheme="majorBidi"/>
          <w:sz w:val="22"/>
          <w:szCs w:val="22"/>
        </w:rPr>
        <w:t xml:space="preserve">except 2020. This may be due to the sensitivity of </w:t>
      </w:r>
      <w:r w:rsidR="008279EB" w:rsidRPr="00C8789D">
        <w:rPr>
          <w:rFonts w:asciiTheme="majorBidi" w:hAnsiTheme="majorBidi" w:cstheme="majorBidi"/>
          <w:sz w:val="22"/>
          <w:szCs w:val="22"/>
        </w:rPr>
        <w:t xml:space="preserve">the </w:t>
      </w:r>
      <w:r w:rsidR="00070CD9" w:rsidRPr="00C8789D">
        <w:rPr>
          <w:rFonts w:asciiTheme="majorBidi" w:hAnsiTheme="majorBidi" w:cstheme="majorBidi"/>
          <w:sz w:val="22"/>
          <w:szCs w:val="22"/>
        </w:rPr>
        <w:t>D</w:t>
      </w:r>
      <w:r w:rsidR="008279EB" w:rsidRPr="00C8789D">
        <w:rPr>
          <w:rFonts w:asciiTheme="majorBidi" w:hAnsiTheme="majorBidi" w:cstheme="majorBidi"/>
          <w:sz w:val="22"/>
          <w:szCs w:val="22"/>
        </w:rPr>
        <w:t>urbin-</w:t>
      </w:r>
      <w:r w:rsidR="00070CD9" w:rsidRPr="00C8789D">
        <w:rPr>
          <w:rFonts w:asciiTheme="majorBidi" w:hAnsiTheme="majorBidi" w:cstheme="majorBidi"/>
          <w:sz w:val="22"/>
          <w:szCs w:val="22"/>
        </w:rPr>
        <w:t>W</w:t>
      </w:r>
      <w:r w:rsidR="008279EB" w:rsidRPr="00C8789D">
        <w:rPr>
          <w:rFonts w:asciiTheme="majorBidi" w:hAnsiTheme="majorBidi" w:cstheme="majorBidi"/>
          <w:sz w:val="22"/>
          <w:szCs w:val="22"/>
        </w:rPr>
        <w:t>atson statistic</w:t>
      </w:r>
      <w:r w:rsidR="00070CD9" w:rsidRPr="00C8789D">
        <w:rPr>
          <w:rFonts w:asciiTheme="majorBidi" w:hAnsiTheme="majorBidi" w:cstheme="majorBidi"/>
          <w:sz w:val="22"/>
          <w:szCs w:val="22"/>
        </w:rPr>
        <w:t xml:space="preserve"> to large data sets. This </w:t>
      </w:r>
      <w:r w:rsidR="008279EB" w:rsidRPr="00C8789D">
        <w:rPr>
          <w:rFonts w:asciiTheme="majorBidi" w:hAnsiTheme="majorBidi" w:cstheme="majorBidi"/>
          <w:sz w:val="22"/>
          <w:szCs w:val="22"/>
        </w:rPr>
        <w:t xml:space="preserve">line of thinking is </w:t>
      </w:r>
      <w:r w:rsidR="00070CD9" w:rsidRPr="00C8789D">
        <w:rPr>
          <w:rFonts w:asciiTheme="majorBidi" w:hAnsiTheme="majorBidi" w:cstheme="majorBidi"/>
          <w:sz w:val="22"/>
          <w:szCs w:val="22"/>
        </w:rPr>
        <w:t>supported by the fact that the smallest daily data set (2020, n= 43 observations) was normally distributed. Furthemore, because of the large number of observations for each daily data set, normality could be assumed. Thus, the</w:t>
      </w:r>
      <w:r w:rsidRPr="00C8789D">
        <w:rPr>
          <w:rFonts w:asciiTheme="majorBidi" w:hAnsiTheme="majorBidi" w:cstheme="majorBidi"/>
          <w:sz w:val="22"/>
          <w:szCs w:val="22"/>
        </w:rPr>
        <w:t xml:space="preserve"> </w:t>
      </w:r>
      <w:r w:rsidR="00070CD9" w:rsidRPr="00C8789D">
        <w:rPr>
          <w:rFonts w:asciiTheme="majorBidi" w:hAnsiTheme="majorBidi" w:cstheme="majorBidi"/>
          <w:sz w:val="22"/>
          <w:szCs w:val="22"/>
        </w:rPr>
        <w:t xml:space="preserve">results </w:t>
      </w:r>
      <w:r w:rsidRPr="00C8789D">
        <w:rPr>
          <w:rFonts w:asciiTheme="majorBidi" w:hAnsiTheme="majorBidi" w:cstheme="majorBidi"/>
          <w:sz w:val="22"/>
          <w:szCs w:val="22"/>
        </w:rPr>
        <w:t xml:space="preserve">for the daily data </w:t>
      </w:r>
      <w:r w:rsidR="00070CD9" w:rsidRPr="00C8789D">
        <w:rPr>
          <w:rFonts w:asciiTheme="majorBidi" w:hAnsiTheme="majorBidi" w:cstheme="majorBidi"/>
          <w:sz w:val="22"/>
          <w:szCs w:val="22"/>
        </w:rPr>
        <w:t>were discarded</w:t>
      </w:r>
      <w:r w:rsidRPr="00C8789D">
        <w:rPr>
          <w:rFonts w:asciiTheme="majorBidi" w:hAnsiTheme="majorBidi" w:cstheme="majorBidi"/>
          <w:sz w:val="22"/>
          <w:szCs w:val="22"/>
        </w:rPr>
        <w:t>,</w:t>
      </w:r>
      <w:r w:rsidR="00070CD9" w:rsidRPr="00C8789D">
        <w:rPr>
          <w:rFonts w:asciiTheme="majorBidi" w:hAnsiTheme="majorBidi" w:cstheme="majorBidi"/>
          <w:sz w:val="22"/>
          <w:szCs w:val="22"/>
        </w:rPr>
        <w:t xml:space="preserve"> and the data was considered to hold true for normality. </w:t>
      </w:r>
    </w:p>
    <w:p w14:paraId="7E9BBC80" w14:textId="3EF8739E" w:rsidR="00070CD9" w:rsidRPr="00C8789D" w:rsidRDefault="008279EB" w:rsidP="00391CB8">
      <w:pPr>
        <w:spacing w:after="120" w:line="480" w:lineRule="auto"/>
        <w:jc w:val="both"/>
        <w:rPr>
          <w:rFonts w:asciiTheme="majorBidi" w:hAnsiTheme="majorBidi" w:cstheme="majorBidi"/>
          <w:sz w:val="22"/>
          <w:szCs w:val="22"/>
        </w:rPr>
      </w:pPr>
      <w:r w:rsidRPr="00C8789D">
        <w:rPr>
          <w:rFonts w:asciiTheme="majorBidi" w:hAnsiTheme="majorBidi" w:cstheme="majorBidi"/>
          <w:sz w:val="22"/>
          <w:szCs w:val="22"/>
        </w:rPr>
        <w:t>For the w</w:t>
      </w:r>
      <w:r w:rsidR="00070CD9" w:rsidRPr="00C8789D">
        <w:rPr>
          <w:rFonts w:asciiTheme="majorBidi" w:hAnsiTheme="majorBidi" w:cstheme="majorBidi"/>
          <w:sz w:val="22"/>
          <w:szCs w:val="22"/>
        </w:rPr>
        <w:t>eekly data</w:t>
      </w:r>
      <w:r w:rsidRPr="00C8789D">
        <w:rPr>
          <w:rFonts w:asciiTheme="majorBidi" w:hAnsiTheme="majorBidi" w:cstheme="majorBidi"/>
          <w:sz w:val="22"/>
          <w:szCs w:val="22"/>
        </w:rPr>
        <w:t>, n</w:t>
      </w:r>
      <w:r w:rsidR="00070CD9" w:rsidRPr="00C8789D">
        <w:rPr>
          <w:rFonts w:asciiTheme="majorBidi" w:hAnsiTheme="majorBidi" w:cstheme="majorBidi"/>
          <w:sz w:val="22"/>
          <w:szCs w:val="22"/>
        </w:rPr>
        <w:t>o evidence of deviation from normality</w:t>
      </w:r>
      <w:r w:rsidR="00BD7169">
        <w:rPr>
          <w:rFonts w:asciiTheme="majorBidi" w:hAnsiTheme="majorBidi" w:cstheme="majorBidi"/>
          <w:sz w:val="22"/>
          <w:szCs w:val="22"/>
        </w:rPr>
        <w:t xml:space="preserve"> was observed</w:t>
      </w:r>
      <w:r w:rsidR="00070CD9" w:rsidRPr="00C8789D">
        <w:rPr>
          <w:rFonts w:asciiTheme="majorBidi" w:hAnsiTheme="majorBidi" w:cstheme="majorBidi"/>
          <w:sz w:val="22"/>
          <w:szCs w:val="22"/>
        </w:rPr>
        <w:t xml:space="preserve">, except in 2001 and 1981 weekly data. This has </w:t>
      </w:r>
      <w:r w:rsidRPr="00C8789D">
        <w:rPr>
          <w:rFonts w:asciiTheme="majorBidi" w:hAnsiTheme="majorBidi" w:cstheme="majorBidi"/>
          <w:sz w:val="22"/>
          <w:szCs w:val="22"/>
        </w:rPr>
        <w:t xml:space="preserve">potentially </w:t>
      </w:r>
      <w:r w:rsidR="00070CD9" w:rsidRPr="00C8789D">
        <w:rPr>
          <w:rFonts w:asciiTheme="majorBidi" w:hAnsiTheme="majorBidi" w:cstheme="majorBidi"/>
          <w:sz w:val="22"/>
          <w:szCs w:val="22"/>
        </w:rPr>
        <w:t xml:space="preserve">important implications </w:t>
      </w:r>
      <w:r w:rsidR="00C6657C">
        <w:rPr>
          <w:rFonts w:asciiTheme="majorBidi" w:hAnsiTheme="majorBidi" w:cstheme="majorBidi"/>
          <w:sz w:val="22"/>
          <w:szCs w:val="22"/>
        </w:rPr>
        <w:t xml:space="preserve">on </w:t>
      </w:r>
      <w:r w:rsidR="00070CD9" w:rsidRPr="00C8789D">
        <w:rPr>
          <w:rFonts w:asciiTheme="majorBidi" w:hAnsiTheme="majorBidi" w:cstheme="majorBidi"/>
          <w:sz w:val="22"/>
          <w:szCs w:val="22"/>
        </w:rPr>
        <w:t xml:space="preserve">the </w:t>
      </w:r>
      <w:r w:rsidRPr="00C8789D">
        <w:rPr>
          <w:rFonts w:asciiTheme="majorBidi" w:hAnsiTheme="majorBidi" w:cstheme="majorBidi"/>
          <w:sz w:val="22"/>
          <w:szCs w:val="22"/>
        </w:rPr>
        <w:t xml:space="preserve">reliability of </w:t>
      </w:r>
      <w:r w:rsidR="00070CD9" w:rsidRPr="00C8789D">
        <w:rPr>
          <w:rFonts w:asciiTheme="majorBidi" w:hAnsiTheme="majorBidi" w:cstheme="majorBidi"/>
          <w:sz w:val="22"/>
          <w:szCs w:val="22"/>
        </w:rPr>
        <w:t>outcome of the weekly regression model for both periods</w:t>
      </w:r>
      <w:r w:rsidRPr="00C8789D">
        <w:rPr>
          <w:rFonts w:asciiTheme="majorBidi" w:hAnsiTheme="majorBidi" w:cstheme="majorBidi"/>
          <w:sz w:val="22"/>
          <w:szCs w:val="22"/>
        </w:rPr>
        <w:t>,</w:t>
      </w:r>
      <w:r w:rsidR="00070CD9"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since </w:t>
      </w:r>
      <w:r w:rsidR="00070CD9" w:rsidRPr="00C8789D">
        <w:rPr>
          <w:rFonts w:asciiTheme="majorBidi" w:hAnsiTheme="majorBidi" w:cstheme="majorBidi"/>
          <w:sz w:val="22"/>
          <w:szCs w:val="22"/>
        </w:rPr>
        <w:t xml:space="preserve">2001 did not show a </w:t>
      </w:r>
      <w:r w:rsidRPr="00C8789D">
        <w:rPr>
          <w:rFonts w:asciiTheme="majorBidi" w:hAnsiTheme="majorBidi" w:cstheme="majorBidi"/>
          <w:sz w:val="22"/>
          <w:szCs w:val="22"/>
        </w:rPr>
        <w:t xml:space="preserve">significant </w:t>
      </w:r>
      <w:r w:rsidR="00070CD9" w:rsidRPr="00C8789D">
        <w:rPr>
          <w:rFonts w:asciiTheme="majorBidi" w:hAnsiTheme="majorBidi" w:cstheme="majorBidi"/>
          <w:sz w:val="22"/>
          <w:szCs w:val="22"/>
        </w:rPr>
        <w:t xml:space="preserve">relationship </w:t>
      </w:r>
      <w:r w:rsidRPr="00C8789D">
        <w:rPr>
          <w:rFonts w:asciiTheme="majorBidi" w:hAnsiTheme="majorBidi" w:cstheme="majorBidi"/>
          <w:sz w:val="22"/>
          <w:szCs w:val="22"/>
        </w:rPr>
        <w:t xml:space="preserve">wile </w:t>
      </w:r>
      <w:r w:rsidR="00070CD9" w:rsidRPr="00C8789D">
        <w:rPr>
          <w:rFonts w:asciiTheme="majorBidi" w:hAnsiTheme="majorBidi" w:cstheme="majorBidi"/>
          <w:sz w:val="22"/>
          <w:szCs w:val="22"/>
        </w:rPr>
        <w:t>1981 show</w:t>
      </w:r>
      <w:r w:rsidRPr="00C8789D">
        <w:rPr>
          <w:rFonts w:asciiTheme="majorBidi" w:hAnsiTheme="majorBidi" w:cstheme="majorBidi"/>
          <w:sz w:val="22"/>
          <w:szCs w:val="22"/>
        </w:rPr>
        <w:t>ed</w:t>
      </w:r>
      <w:r w:rsidR="00070CD9" w:rsidRPr="00C8789D">
        <w:rPr>
          <w:rFonts w:asciiTheme="majorBidi" w:hAnsiTheme="majorBidi" w:cstheme="majorBidi"/>
          <w:sz w:val="22"/>
          <w:szCs w:val="22"/>
        </w:rPr>
        <w:t xml:space="preserve"> a </w:t>
      </w:r>
      <w:r w:rsidRPr="00C8789D">
        <w:rPr>
          <w:rFonts w:asciiTheme="majorBidi" w:hAnsiTheme="majorBidi" w:cstheme="majorBidi"/>
          <w:sz w:val="22"/>
          <w:szCs w:val="22"/>
        </w:rPr>
        <w:t xml:space="preserve">significant positive </w:t>
      </w:r>
      <w:r w:rsidR="00070CD9" w:rsidRPr="00C8789D">
        <w:rPr>
          <w:rFonts w:asciiTheme="majorBidi" w:hAnsiTheme="majorBidi" w:cstheme="majorBidi"/>
          <w:sz w:val="22"/>
          <w:szCs w:val="22"/>
        </w:rPr>
        <w:t xml:space="preserve">relationship. </w:t>
      </w:r>
      <w:r w:rsidR="006877EC" w:rsidRPr="00C8789D">
        <w:rPr>
          <w:rFonts w:asciiTheme="majorBidi" w:hAnsiTheme="majorBidi" w:cstheme="majorBidi"/>
          <w:sz w:val="22"/>
          <w:szCs w:val="22"/>
        </w:rPr>
        <w:t>Finally</w:t>
      </w:r>
      <w:r w:rsidRPr="00C8789D">
        <w:rPr>
          <w:rFonts w:asciiTheme="majorBidi" w:hAnsiTheme="majorBidi" w:cstheme="majorBidi"/>
          <w:sz w:val="22"/>
          <w:szCs w:val="22"/>
        </w:rPr>
        <w:t>, n</w:t>
      </w:r>
      <w:r w:rsidR="00070CD9" w:rsidRPr="00C8789D">
        <w:rPr>
          <w:rFonts w:asciiTheme="majorBidi" w:hAnsiTheme="majorBidi" w:cstheme="majorBidi"/>
          <w:sz w:val="22"/>
          <w:szCs w:val="22"/>
        </w:rPr>
        <w:t xml:space="preserve">o evidence of deviation from normality for all monthly data sets. </w:t>
      </w:r>
    </w:p>
    <w:p w14:paraId="4FAFC4B2" w14:textId="5BCBED13" w:rsidR="00070CD9" w:rsidRPr="00C8789D" w:rsidRDefault="006877EC" w:rsidP="000D7F50">
      <w:pPr>
        <w:tabs>
          <w:tab w:val="left" w:pos="2997"/>
        </w:tabs>
        <w:spacing w:after="120" w:line="480" w:lineRule="auto"/>
        <w:jc w:val="both"/>
        <w:rPr>
          <w:rFonts w:asciiTheme="majorBidi" w:hAnsiTheme="majorBidi" w:cstheme="majorBidi"/>
          <w:color w:val="202124"/>
          <w:sz w:val="22"/>
          <w:szCs w:val="22"/>
          <w:shd w:val="clear" w:color="auto" w:fill="FFFFFF"/>
        </w:rPr>
      </w:pPr>
      <w:r w:rsidRPr="00C8789D">
        <w:rPr>
          <w:rFonts w:asciiTheme="majorBidi" w:hAnsiTheme="majorBidi" w:cstheme="majorBidi"/>
          <w:sz w:val="22"/>
          <w:szCs w:val="22"/>
        </w:rPr>
        <w:t xml:space="preserve">Second, </w:t>
      </w:r>
      <w:r w:rsidR="00070CD9" w:rsidRPr="00C8789D">
        <w:rPr>
          <w:rFonts w:asciiTheme="majorBidi" w:hAnsiTheme="majorBidi" w:cstheme="majorBidi"/>
          <w:sz w:val="22"/>
          <w:szCs w:val="22"/>
        </w:rPr>
        <w:t>evidence for</w:t>
      </w:r>
      <w:r w:rsidR="008279EB" w:rsidRPr="00C8789D">
        <w:rPr>
          <w:rFonts w:asciiTheme="majorBidi" w:hAnsiTheme="majorBidi" w:cstheme="majorBidi"/>
          <w:sz w:val="22"/>
          <w:szCs w:val="22"/>
        </w:rPr>
        <w:t xml:space="preserve"> </w:t>
      </w:r>
      <w:r w:rsidR="00070CD9" w:rsidRPr="00C8789D">
        <w:rPr>
          <w:rFonts w:asciiTheme="majorBidi" w:hAnsiTheme="majorBidi" w:cstheme="majorBidi"/>
          <w:color w:val="202124"/>
          <w:sz w:val="22"/>
          <w:szCs w:val="22"/>
          <w:shd w:val="clear" w:color="auto" w:fill="FFFFFF"/>
        </w:rPr>
        <w:t xml:space="preserve">heteroscedasticity </w:t>
      </w:r>
      <w:r w:rsidR="008279EB" w:rsidRPr="00C8789D">
        <w:rPr>
          <w:rFonts w:asciiTheme="majorBidi" w:hAnsiTheme="majorBidi" w:cstheme="majorBidi"/>
          <w:color w:val="202124"/>
          <w:sz w:val="22"/>
          <w:szCs w:val="22"/>
          <w:shd w:val="clear" w:color="auto" w:fill="FFFFFF"/>
        </w:rPr>
        <w:t xml:space="preserve">was observed in the daily data for the periods of </w:t>
      </w:r>
      <w:r w:rsidR="00070CD9" w:rsidRPr="00C8789D">
        <w:rPr>
          <w:rFonts w:asciiTheme="majorBidi" w:hAnsiTheme="majorBidi" w:cstheme="majorBidi"/>
          <w:color w:val="202124"/>
          <w:sz w:val="22"/>
          <w:szCs w:val="22"/>
          <w:shd w:val="clear" w:color="auto" w:fill="FFFFFF"/>
        </w:rPr>
        <w:t>1981 and 1990</w:t>
      </w:r>
      <w:r w:rsidR="00391CB8" w:rsidRPr="00C8789D">
        <w:rPr>
          <w:rFonts w:asciiTheme="majorBidi" w:hAnsiTheme="majorBidi" w:cstheme="majorBidi"/>
          <w:color w:val="202124"/>
          <w:sz w:val="22"/>
          <w:szCs w:val="22"/>
          <w:shd w:val="clear" w:color="auto" w:fill="FFFFFF"/>
        </w:rPr>
        <w:t xml:space="preserve"> </w:t>
      </w:r>
      <w:r w:rsidR="00391CB8" w:rsidRPr="00C8789D">
        <w:rPr>
          <w:rFonts w:asciiTheme="majorBidi" w:hAnsiTheme="majorBidi" w:cstheme="majorBidi"/>
          <w:sz w:val="22"/>
          <w:szCs w:val="22"/>
        </w:rPr>
        <w:t>(</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2</w:t>
      </w:r>
      <w:r w:rsidR="00391CB8" w:rsidRPr="00C8789D">
        <w:rPr>
          <w:rFonts w:asciiTheme="majorBidi" w:hAnsiTheme="majorBidi" w:cstheme="majorBidi"/>
          <w:sz w:val="22"/>
          <w:szCs w:val="22"/>
        </w:rPr>
        <w:t>)</w:t>
      </w:r>
      <w:r w:rsidR="00070CD9" w:rsidRPr="00C8789D">
        <w:rPr>
          <w:rFonts w:asciiTheme="majorBidi" w:hAnsiTheme="majorBidi" w:cstheme="majorBidi"/>
          <w:color w:val="202124"/>
          <w:sz w:val="22"/>
          <w:szCs w:val="22"/>
          <w:shd w:val="clear" w:color="auto" w:fill="FFFFFF"/>
        </w:rPr>
        <w:t>.</w:t>
      </w:r>
      <w:r w:rsidRPr="00C8789D">
        <w:rPr>
          <w:rFonts w:asciiTheme="majorBidi" w:hAnsiTheme="majorBidi" w:cstheme="majorBidi"/>
          <w:color w:val="202124"/>
          <w:sz w:val="22"/>
          <w:szCs w:val="22"/>
          <w:shd w:val="clear" w:color="auto" w:fill="FFFFFF"/>
        </w:rPr>
        <w:t xml:space="preserve"> </w:t>
      </w:r>
      <w:r w:rsidR="001E5DF4" w:rsidRPr="00C8789D">
        <w:rPr>
          <w:rFonts w:asciiTheme="majorBidi" w:hAnsiTheme="majorBidi" w:cstheme="majorBidi"/>
          <w:color w:val="202124"/>
          <w:sz w:val="22"/>
          <w:szCs w:val="22"/>
          <w:shd w:val="clear" w:color="auto" w:fill="FFFFFF"/>
        </w:rPr>
        <w:t xml:space="preserve">This </w:t>
      </w:r>
      <w:r w:rsidRPr="00C8789D">
        <w:rPr>
          <w:rFonts w:asciiTheme="majorBidi" w:hAnsiTheme="majorBidi" w:cstheme="majorBidi"/>
          <w:color w:val="202124"/>
          <w:sz w:val="22"/>
          <w:szCs w:val="22"/>
          <w:shd w:val="clear" w:color="auto" w:fill="FFFFFF"/>
        </w:rPr>
        <w:t xml:space="preserve">calls into question </w:t>
      </w:r>
      <w:r w:rsidR="001E5DF4" w:rsidRPr="00C8789D">
        <w:rPr>
          <w:rFonts w:asciiTheme="majorBidi" w:hAnsiTheme="majorBidi" w:cstheme="majorBidi"/>
          <w:color w:val="202124"/>
          <w:sz w:val="22"/>
          <w:szCs w:val="22"/>
          <w:shd w:val="clear" w:color="auto" w:fill="FFFFFF"/>
        </w:rPr>
        <w:t xml:space="preserve">the significant relationships observed for these periods, since heteroscedasticity tends to produce p-values that are smaller than they </w:t>
      </w:r>
      <w:r w:rsidR="001E5DF4" w:rsidRPr="00C8789D">
        <w:rPr>
          <w:rFonts w:asciiTheme="majorBidi" w:hAnsiTheme="majorBidi" w:cstheme="majorBidi"/>
          <w:color w:val="202124"/>
          <w:sz w:val="22"/>
          <w:szCs w:val="22"/>
          <w:shd w:val="clear" w:color="auto" w:fill="FFFFFF"/>
        </w:rPr>
        <w:lastRenderedPageBreak/>
        <w:t xml:space="preserve">should be, and very small p-values were exhibited by both models. However, it is worth noting that the significant relationships observed in the regression using daily data were sustained in the regression using weekly data, in which no heteroscedasticity was observed. This suggests that the results </w:t>
      </w:r>
      <w:r w:rsidR="0071465E" w:rsidRPr="00C8789D">
        <w:rPr>
          <w:rFonts w:asciiTheme="majorBidi" w:hAnsiTheme="majorBidi" w:cstheme="majorBidi"/>
          <w:color w:val="202124"/>
          <w:sz w:val="22"/>
          <w:szCs w:val="22"/>
          <w:shd w:val="clear" w:color="auto" w:fill="FFFFFF"/>
        </w:rPr>
        <w:t xml:space="preserve">of the model for 1981 and 1990 </w:t>
      </w:r>
      <w:r w:rsidR="001E5DF4" w:rsidRPr="00C8789D">
        <w:rPr>
          <w:rFonts w:asciiTheme="majorBidi" w:hAnsiTheme="majorBidi" w:cstheme="majorBidi"/>
          <w:color w:val="202124"/>
          <w:sz w:val="22"/>
          <w:szCs w:val="22"/>
          <w:shd w:val="clear" w:color="auto" w:fill="FFFFFF"/>
        </w:rPr>
        <w:t xml:space="preserve">are </w:t>
      </w:r>
      <w:r w:rsidR="0071465E" w:rsidRPr="00C8789D">
        <w:rPr>
          <w:rFonts w:asciiTheme="majorBidi" w:hAnsiTheme="majorBidi" w:cstheme="majorBidi"/>
          <w:color w:val="202124"/>
          <w:sz w:val="22"/>
          <w:szCs w:val="22"/>
          <w:shd w:val="clear" w:color="auto" w:fill="FFFFFF"/>
        </w:rPr>
        <w:t xml:space="preserve">in fact </w:t>
      </w:r>
      <w:r w:rsidR="001E5DF4" w:rsidRPr="00C8789D">
        <w:rPr>
          <w:rFonts w:asciiTheme="majorBidi" w:hAnsiTheme="majorBidi" w:cstheme="majorBidi"/>
          <w:color w:val="202124"/>
          <w:sz w:val="22"/>
          <w:szCs w:val="22"/>
          <w:shd w:val="clear" w:color="auto" w:fill="FFFFFF"/>
        </w:rPr>
        <w:t xml:space="preserve">reliable. </w:t>
      </w:r>
    </w:p>
    <w:p w14:paraId="1B5DCAD9" w14:textId="5457DA2A" w:rsidR="000A222A" w:rsidRPr="00C8789D" w:rsidRDefault="006877EC" w:rsidP="000D7F50">
      <w:pPr>
        <w:tabs>
          <w:tab w:val="left" w:pos="2997"/>
        </w:tabs>
        <w:spacing w:after="120" w:line="480" w:lineRule="auto"/>
        <w:jc w:val="both"/>
        <w:rPr>
          <w:rFonts w:asciiTheme="majorBidi" w:hAnsiTheme="majorBidi" w:cstheme="majorBidi"/>
          <w:color w:val="202124"/>
          <w:sz w:val="22"/>
          <w:szCs w:val="22"/>
          <w:shd w:val="clear" w:color="auto" w:fill="FFFFFF"/>
        </w:rPr>
      </w:pPr>
      <w:r w:rsidRPr="00C8789D">
        <w:rPr>
          <w:rFonts w:asciiTheme="majorBidi" w:hAnsiTheme="majorBidi" w:cstheme="majorBidi"/>
          <w:sz w:val="22"/>
          <w:szCs w:val="22"/>
        </w:rPr>
        <w:t xml:space="preserve">Third, </w:t>
      </w:r>
      <w:r w:rsidR="00070CD9" w:rsidRPr="00C8789D">
        <w:rPr>
          <w:rFonts w:asciiTheme="majorBidi" w:hAnsiTheme="majorBidi" w:cstheme="majorBidi"/>
          <w:sz w:val="22"/>
          <w:szCs w:val="22"/>
        </w:rPr>
        <w:t xml:space="preserve">evidence for </w:t>
      </w:r>
      <w:r w:rsidR="00070CD9" w:rsidRPr="00C8789D">
        <w:rPr>
          <w:rFonts w:asciiTheme="majorBidi" w:hAnsiTheme="majorBidi" w:cstheme="majorBidi"/>
          <w:color w:val="202124"/>
          <w:sz w:val="22"/>
          <w:szCs w:val="22"/>
          <w:shd w:val="clear" w:color="auto" w:fill="FFFFFF"/>
        </w:rPr>
        <w:t xml:space="preserve">first-order autoregression </w:t>
      </w:r>
      <w:r w:rsidRPr="00C8789D">
        <w:rPr>
          <w:rFonts w:asciiTheme="majorBidi" w:hAnsiTheme="majorBidi" w:cstheme="majorBidi"/>
          <w:sz w:val="22"/>
          <w:szCs w:val="22"/>
        </w:rPr>
        <w:t xml:space="preserve">was observed </w:t>
      </w:r>
      <w:r w:rsidR="00070CD9" w:rsidRPr="00C8789D">
        <w:rPr>
          <w:rFonts w:asciiTheme="majorBidi" w:hAnsiTheme="majorBidi" w:cstheme="majorBidi"/>
          <w:sz w:val="22"/>
          <w:szCs w:val="22"/>
        </w:rPr>
        <w:t xml:space="preserve">in </w:t>
      </w:r>
      <w:r w:rsidRPr="00C8789D">
        <w:rPr>
          <w:rFonts w:asciiTheme="majorBidi" w:hAnsiTheme="majorBidi" w:cstheme="majorBidi"/>
          <w:sz w:val="22"/>
          <w:szCs w:val="22"/>
        </w:rPr>
        <w:t xml:space="preserve">the </w:t>
      </w:r>
      <w:r w:rsidR="00070CD9" w:rsidRPr="00C8789D">
        <w:rPr>
          <w:rFonts w:asciiTheme="majorBidi" w:hAnsiTheme="majorBidi" w:cstheme="majorBidi"/>
          <w:sz w:val="22"/>
          <w:szCs w:val="22"/>
        </w:rPr>
        <w:t xml:space="preserve">monthly data </w:t>
      </w:r>
      <w:r w:rsidRPr="00C8789D">
        <w:rPr>
          <w:rFonts w:asciiTheme="majorBidi" w:hAnsiTheme="majorBidi" w:cstheme="majorBidi"/>
          <w:sz w:val="22"/>
          <w:szCs w:val="22"/>
        </w:rPr>
        <w:t xml:space="preserve">for 1973 </w:t>
      </w:r>
      <w:r w:rsidR="00070CD9" w:rsidRPr="00C8789D">
        <w:rPr>
          <w:rFonts w:asciiTheme="majorBidi" w:hAnsiTheme="majorBidi" w:cstheme="majorBidi"/>
          <w:sz w:val="22"/>
          <w:szCs w:val="22"/>
        </w:rPr>
        <w:t xml:space="preserve">and </w:t>
      </w:r>
      <w:r w:rsidRPr="00C8789D">
        <w:rPr>
          <w:rFonts w:asciiTheme="majorBidi" w:hAnsiTheme="majorBidi" w:cstheme="majorBidi"/>
          <w:sz w:val="22"/>
          <w:szCs w:val="22"/>
        </w:rPr>
        <w:t xml:space="preserve">the </w:t>
      </w:r>
      <w:r w:rsidR="00070CD9" w:rsidRPr="00C8789D">
        <w:rPr>
          <w:rFonts w:asciiTheme="majorBidi" w:hAnsiTheme="majorBidi" w:cstheme="majorBidi"/>
          <w:sz w:val="22"/>
          <w:szCs w:val="22"/>
        </w:rPr>
        <w:t>daily data</w:t>
      </w:r>
      <w:r w:rsidRPr="00C8789D">
        <w:rPr>
          <w:rFonts w:asciiTheme="majorBidi" w:hAnsiTheme="majorBidi" w:cstheme="majorBidi"/>
          <w:sz w:val="22"/>
          <w:szCs w:val="22"/>
        </w:rPr>
        <w:t xml:space="preserve"> for 1969</w:t>
      </w:r>
      <w:r w:rsidR="00391CB8" w:rsidRPr="00C8789D">
        <w:rPr>
          <w:rFonts w:asciiTheme="majorBidi" w:hAnsiTheme="majorBidi" w:cstheme="majorBidi"/>
          <w:sz w:val="22"/>
          <w:szCs w:val="22"/>
        </w:rPr>
        <w:t xml:space="preserve"> (</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3</w:t>
      </w:r>
      <w:r w:rsidR="00391CB8" w:rsidRPr="00C8789D">
        <w:rPr>
          <w:rFonts w:asciiTheme="majorBidi" w:hAnsiTheme="majorBidi" w:cstheme="majorBidi"/>
          <w:sz w:val="22"/>
          <w:szCs w:val="22"/>
        </w:rPr>
        <w:t>)</w:t>
      </w:r>
      <w:r w:rsidR="00070CD9" w:rsidRPr="00C8789D">
        <w:rPr>
          <w:rFonts w:asciiTheme="majorBidi" w:hAnsiTheme="majorBidi" w:cstheme="majorBidi"/>
          <w:color w:val="202124"/>
          <w:sz w:val="22"/>
          <w:szCs w:val="22"/>
          <w:shd w:val="clear" w:color="auto" w:fill="FFFFFF"/>
        </w:rPr>
        <w:t>.</w:t>
      </w:r>
      <w:r w:rsidR="0071465E" w:rsidRPr="00C8789D">
        <w:rPr>
          <w:rFonts w:asciiTheme="majorBidi" w:hAnsiTheme="majorBidi" w:cstheme="majorBidi"/>
          <w:color w:val="202124"/>
          <w:sz w:val="22"/>
          <w:szCs w:val="22"/>
          <w:shd w:val="clear" w:color="auto" w:fill="FFFFFF"/>
        </w:rPr>
        <w:t xml:space="preserve"> </w:t>
      </w:r>
      <w:r w:rsidR="000A222A" w:rsidRPr="00C8789D">
        <w:rPr>
          <w:rFonts w:asciiTheme="majorBidi" w:hAnsiTheme="majorBidi" w:cstheme="majorBidi"/>
          <w:color w:val="202124"/>
          <w:sz w:val="22"/>
          <w:szCs w:val="22"/>
          <w:shd w:val="clear" w:color="auto" w:fill="FFFFFF"/>
        </w:rPr>
        <w:t>Similar to heteroscedasticity, t</w:t>
      </w:r>
      <w:r w:rsidR="0071465E" w:rsidRPr="00C8789D">
        <w:rPr>
          <w:rFonts w:asciiTheme="majorBidi" w:hAnsiTheme="majorBidi" w:cstheme="majorBidi"/>
          <w:color w:val="202124"/>
          <w:sz w:val="22"/>
          <w:szCs w:val="22"/>
          <w:shd w:val="clear" w:color="auto" w:fill="FFFFFF"/>
        </w:rPr>
        <w:t xml:space="preserve">his </w:t>
      </w:r>
      <w:r w:rsidR="000A222A" w:rsidRPr="00C8789D">
        <w:rPr>
          <w:rFonts w:asciiTheme="majorBidi" w:hAnsiTheme="majorBidi" w:cstheme="majorBidi"/>
          <w:color w:val="202124"/>
          <w:sz w:val="22"/>
          <w:szCs w:val="22"/>
          <w:shd w:val="clear" w:color="auto" w:fill="FFFFFF"/>
        </w:rPr>
        <w:t>error tends to produce p-values that are smaller than they should be. However, no significant relationships were observed for either regression model, which suggests that this error did not impact my findings.</w:t>
      </w:r>
    </w:p>
    <w:p w14:paraId="6B838E82" w14:textId="46F09302" w:rsidR="006877EC" w:rsidRPr="00C8789D" w:rsidRDefault="006877EC" w:rsidP="00391CB8">
      <w:pPr>
        <w:spacing w:after="120" w:line="480" w:lineRule="auto"/>
        <w:jc w:val="both"/>
        <w:rPr>
          <w:rFonts w:asciiTheme="majorBidi" w:hAnsiTheme="majorBidi" w:cstheme="majorBidi"/>
          <w:color w:val="202124"/>
          <w:sz w:val="22"/>
          <w:szCs w:val="22"/>
          <w:shd w:val="clear" w:color="auto" w:fill="FFFFFF"/>
        </w:rPr>
      </w:pPr>
      <w:r w:rsidRPr="00C8789D">
        <w:rPr>
          <w:rFonts w:asciiTheme="majorBidi" w:eastAsia="SimSun" w:hAnsiTheme="majorBidi" w:cstheme="majorBidi"/>
          <w:sz w:val="22"/>
          <w:szCs w:val="22"/>
          <w:lang w:eastAsia="zh-CN"/>
        </w:rPr>
        <w:t xml:space="preserve">Lastly, </w:t>
      </w:r>
      <w:r w:rsidRPr="00C8789D">
        <w:rPr>
          <w:rFonts w:asciiTheme="majorBidi" w:hAnsiTheme="majorBidi" w:cstheme="majorBidi"/>
          <w:sz w:val="22"/>
          <w:szCs w:val="22"/>
        </w:rPr>
        <w:t xml:space="preserve">no evidence for </w:t>
      </w:r>
      <w:r w:rsidRPr="00C8789D">
        <w:rPr>
          <w:rFonts w:asciiTheme="majorBidi" w:hAnsiTheme="majorBidi" w:cstheme="majorBidi"/>
          <w:color w:val="202124"/>
          <w:sz w:val="22"/>
          <w:szCs w:val="22"/>
          <w:shd w:val="clear" w:color="auto" w:fill="FFFFFF"/>
        </w:rPr>
        <w:t xml:space="preserve">deviation from linearity </w:t>
      </w:r>
      <w:r w:rsidR="00391CB8" w:rsidRPr="00C8789D">
        <w:rPr>
          <w:rFonts w:asciiTheme="majorBidi" w:hAnsiTheme="majorBidi" w:cstheme="majorBidi"/>
          <w:color w:val="202124"/>
          <w:sz w:val="22"/>
          <w:szCs w:val="22"/>
          <w:shd w:val="clear" w:color="auto" w:fill="FFFFFF"/>
        </w:rPr>
        <w:t xml:space="preserve">was observed </w:t>
      </w:r>
      <w:r w:rsidRPr="00C8789D">
        <w:rPr>
          <w:rFonts w:asciiTheme="majorBidi" w:hAnsiTheme="majorBidi" w:cstheme="majorBidi"/>
          <w:color w:val="202124"/>
          <w:sz w:val="22"/>
          <w:szCs w:val="22"/>
          <w:shd w:val="clear" w:color="auto" w:fill="FFFFFF"/>
        </w:rPr>
        <w:t>for any</w:t>
      </w:r>
      <w:r w:rsidRPr="00C8789D">
        <w:rPr>
          <w:rFonts w:asciiTheme="majorBidi" w:hAnsiTheme="majorBidi" w:cstheme="majorBidi"/>
          <w:sz w:val="22"/>
          <w:szCs w:val="22"/>
        </w:rPr>
        <w:t xml:space="preserve"> </w:t>
      </w:r>
      <w:r w:rsidR="00391CB8" w:rsidRPr="00C8789D">
        <w:rPr>
          <w:rFonts w:asciiTheme="majorBidi" w:hAnsiTheme="majorBidi" w:cstheme="majorBidi"/>
          <w:sz w:val="22"/>
          <w:szCs w:val="22"/>
        </w:rPr>
        <w:t xml:space="preserve">of the models at different </w:t>
      </w:r>
      <w:r w:rsidRPr="00C8789D">
        <w:rPr>
          <w:rFonts w:asciiTheme="majorBidi" w:hAnsiTheme="majorBidi" w:cstheme="majorBidi"/>
          <w:sz w:val="22"/>
          <w:szCs w:val="22"/>
        </w:rPr>
        <w:t>data</w:t>
      </w:r>
      <w:r w:rsidR="00295B2B" w:rsidRPr="00C8789D">
        <w:rPr>
          <w:rFonts w:asciiTheme="majorBidi" w:hAnsiTheme="majorBidi" w:cstheme="majorBidi"/>
          <w:sz w:val="22"/>
          <w:szCs w:val="22"/>
        </w:rPr>
        <w:t xml:space="preserve"> frequenc</w:t>
      </w:r>
      <w:r w:rsidR="00391CB8" w:rsidRPr="00C8789D">
        <w:rPr>
          <w:rFonts w:asciiTheme="majorBidi" w:hAnsiTheme="majorBidi" w:cstheme="majorBidi"/>
          <w:sz w:val="22"/>
          <w:szCs w:val="22"/>
        </w:rPr>
        <w:t>ies</w:t>
      </w:r>
      <w:r w:rsidR="00295B2B" w:rsidRPr="00C8789D">
        <w:rPr>
          <w:rFonts w:asciiTheme="majorBidi" w:hAnsiTheme="majorBidi" w:cstheme="majorBidi"/>
          <w:sz w:val="22"/>
          <w:szCs w:val="22"/>
        </w:rPr>
        <w:t xml:space="preserve"> </w:t>
      </w:r>
      <w:r w:rsidR="00391CB8" w:rsidRPr="00C8789D">
        <w:rPr>
          <w:rFonts w:asciiTheme="majorBidi" w:hAnsiTheme="majorBidi" w:cstheme="majorBidi"/>
          <w:sz w:val="22"/>
          <w:szCs w:val="22"/>
        </w:rPr>
        <w:t>(</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4</w:t>
      </w:r>
      <w:r w:rsidR="00391CB8" w:rsidRPr="00C8789D">
        <w:rPr>
          <w:rFonts w:asciiTheme="majorBidi" w:hAnsiTheme="majorBidi" w:cstheme="majorBidi"/>
          <w:sz w:val="22"/>
          <w:szCs w:val="22"/>
        </w:rPr>
        <w:t>)</w:t>
      </w:r>
      <w:r w:rsidRPr="00C8789D">
        <w:rPr>
          <w:rFonts w:asciiTheme="majorBidi" w:hAnsiTheme="majorBidi" w:cstheme="majorBidi"/>
          <w:color w:val="202124"/>
          <w:sz w:val="22"/>
          <w:szCs w:val="22"/>
          <w:shd w:val="clear" w:color="auto" w:fill="FFFFFF"/>
        </w:rPr>
        <w:t xml:space="preserve">, which provided support for the use of a regression model. </w:t>
      </w:r>
    </w:p>
    <w:p w14:paraId="0DEDD56A" w14:textId="3CE19A6F" w:rsidR="00E62757" w:rsidRPr="00C8789D" w:rsidRDefault="006877EC" w:rsidP="000D7F50">
      <w:pPr>
        <w:spacing w:after="120" w:line="480" w:lineRule="auto"/>
        <w:jc w:val="both"/>
        <w:rPr>
          <w:rFonts w:asciiTheme="majorBidi" w:hAnsiTheme="majorBidi" w:cstheme="majorBidi"/>
          <w:color w:val="202124"/>
          <w:sz w:val="22"/>
          <w:szCs w:val="22"/>
          <w:shd w:val="clear" w:color="auto" w:fill="FFFFFF"/>
        </w:rPr>
      </w:pPr>
      <w:r w:rsidRPr="00C8789D">
        <w:rPr>
          <w:rFonts w:asciiTheme="majorBidi" w:hAnsiTheme="majorBidi" w:cstheme="majorBidi"/>
          <w:color w:val="202124"/>
          <w:sz w:val="22"/>
          <w:szCs w:val="22"/>
          <w:shd w:val="clear" w:color="auto" w:fill="FFFFFF"/>
        </w:rPr>
        <w:t>It is worth noting that n</w:t>
      </w:r>
      <w:r w:rsidR="00E62757" w:rsidRPr="00C8789D">
        <w:rPr>
          <w:rFonts w:asciiTheme="majorBidi" w:hAnsiTheme="majorBidi" w:cstheme="majorBidi"/>
          <w:sz w:val="22"/>
          <w:szCs w:val="22"/>
        </w:rPr>
        <w:t xml:space="preserve">o </w:t>
      </w:r>
      <w:r w:rsidRPr="00C8789D">
        <w:rPr>
          <w:rFonts w:asciiTheme="majorBidi" w:hAnsiTheme="majorBidi" w:cstheme="majorBidi"/>
          <w:sz w:val="22"/>
          <w:szCs w:val="22"/>
        </w:rPr>
        <w:t xml:space="preserve">test </w:t>
      </w:r>
      <w:r w:rsidR="00E62757" w:rsidRPr="00C8789D">
        <w:rPr>
          <w:rFonts w:asciiTheme="majorBidi" w:hAnsiTheme="majorBidi" w:cstheme="majorBidi"/>
          <w:sz w:val="22"/>
          <w:szCs w:val="22"/>
        </w:rPr>
        <w:t>statistics were generated for the monthly data set of 2020 due to the small sample size (n = 2).</w:t>
      </w:r>
    </w:p>
    <w:p w14:paraId="0D8CB5C6" w14:textId="17D27B47" w:rsidR="008D7553" w:rsidRPr="00C8789D" w:rsidRDefault="008D7553" w:rsidP="000D7F50">
      <w:pPr>
        <w:spacing w:before="360" w:line="480" w:lineRule="auto"/>
        <w:rPr>
          <w:rFonts w:asciiTheme="majorBidi" w:hAnsiTheme="majorBidi" w:cstheme="majorBidi"/>
          <w:b/>
          <w:bCs/>
          <w:sz w:val="22"/>
          <w:szCs w:val="22"/>
        </w:rPr>
      </w:pPr>
      <w:r w:rsidRPr="00C8789D">
        <w:rPr>
          <w:rFonts w:asciiTheme="majorBidi" w:hAnsiTheme="majorBidi" w:cstheme="majorBidi"/>
          <w:b/>
          <w:bCs/>
          <w:sz w:val="22"/>
          <w:szCs w:val="22"/>
        </w:rPr>
        <w:t>5.2. Robustness analysis</w:t>
      </w:r>
    </w:p>
    <w:p w14:paraId="188A17DA" w14:textId="49E3C65C" w:rsidR="00AC1FE6" w:rsidRPr="00C8789D" w:rsidRDefault="008773AD" w:rsidP="000D7F50">
      <w:pPr>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5.2.</w:t>
      </w:r>
      <w:r w:rsidR="000049FB" w:rsidRPr="00C8789D">
        <w:rPr>
          <w:rFonts w:asciiTheme="majorBidi" w:hAnsiTheme="majorBidi" w:cstheme="majorBidi"/>
          <w:b/>
          <w:bCs/>
          <w:sz w:val="22"/>
          <w:szCs w:val="22"/>
        </w:rPr>
        <w:t>1</w:t>
      </w:r>
      <w:r w:rsidRPr="00C8789D">
        <w:rPr>
          <w:rFonts w:asciiTheme="majorBidi" w:hAnsiTheme="majorBidi" w:cstheme="majorBidi"/>
          <w:b/>
          <w:bCs/>
          <w:sz w:val="22"/>
          <w:szCs w:val="22"/>
        </w:rPr>
        <w:t xml:space="preserve">. </w:t>
      </w:r>
      <w:r w:rsidR="00AC1FE6" w:rsidRPr="00C8789D">
        <w:rPr>
          <w:rFonts w:asciiTheme="majorBidi" w:hAnsiTheme="majorBidi" w:cstheme="majorBidi"/>
          <w:b/>
          <w:bCs/>
          <w:sz w:val="22"/>
          <w:szCs w:val="22"/>
        </w:rPr>
        <w:t>Period returns</w:t>
      </w:r>
    </w:p>
    <w:p w14:paraId="7E69B5EF" w14:textId="0ADC9572" w:rsidR="00C10359" w:rsidRPr="00C8789D" w:rsidRDefault="00C10359"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 xml:space="preserve">Positive </w:t>
      </w:r>
      <w:r w:rsidR="00E6791F" w:rsidRPr="00C8789D">
        <w:rPr>
          <w:rFonts w:asciiTheme="majorBidi" w:hAnsiTheme="majorBidi" w:cstheme="majorBidi"/>
          <w:i/>
          <w:iCs/>
          <w:sz w:val="22"/>
          <w:szCs w:val="22"/>
        </w:rPr>
        <w:t>versus</w:t>
      </w:r>
      <w:r w:rsidRPr="00C8789D">
        <w:rPr>
          <w:rFonts w:asciiTheme="majorBidi" w:hAnsiTheme="majorBidi" w:cstheme="majorBidi"/>
          <w:i/>
          <w:iCs/>
          <w:sz w:val="22"/>
          <w:szCs w:val="22"/>
        </w:rPr>
        <w:t xml:space="preserve"> negative returns</w:t>
      </w:r>
    </w:p>
    <w:p w14:paraId="27F3F677" w14:textId="2867F400" w:rsidR="00C10359" w:rsidRPr="00C8789D" w:rsidRDefault="00C10359"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In five out of the eight recessionary periods, </w:t>
      </w:r>
      <w:r w:rsidR="00205068" w:rsidRPr="00C8789D">
        <w:rPr>
          <w:rFonts w:asciiTheme="majorBidi" w:hAnsiTheme="majorBidi" w:cstheme="majorBidi"/>
          <w:sz w:val="22"/>
          <w:szCs w:val="22"/>
        </w:rPr>
        <w:t xml:space="preserve">a negative </w:t>
      </w:r>
      <w:r w:rsidRPr="00C8789D">
        <w:rPr>
          <w:rFonts w:asciiTheme="majorBidi" w:hAnsiTheme="majorBidi" w:cstheme="majorBidi"/>
          <w:sz w:val="22"/>
          <w:szCs w:val="22"/>
        </w:rPr>
        <w:t>relationship appeared to hold between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500 returns: gold </w:t>
      </w:r>
      <w:r w:rsidR="00DC4887" w:rsidRPr="00C8789D">
        <w:rPr>
          <w:rFonts w:asciiTheme="majorBidi" w:hAnsiTheme="majorBidi" w:cstheme="majorBidi"/>
          <w:sz w:val="22"/>
          <w:szCs w:val="22"/>
        </w:rPr>
        <w:t xml:space="preserve">returns were </w:t>
      </w:r>
      <w:r w:rsidRPr="00C8789D">
        <w:rPr>
          <w:rFonts w:asciiTheme="majorBidi" w:hAnsiTheme="majorBidi" w:cstheme="majorBidi"/>
          <w:sz w:val="22"/>
          <w:szCs w:val="22"/>
        </w:rPr>
        <w:t xml:space="preserve">positive </w:t>
      </w:r>
      <w:r w:rsidR="00DC4887" w:rsidRPr="00C8789D">
        <w:rPr>
          <w:rFonts w:asciiTheme="majorBidi" w:hAnsiTheme="majorBidi" w:cstheme="majorBidi"/>
          <w:sz w:val="22"/>
          <w:szCs w:val="22"/>
        </w:rPr>
        <w:t xml:space="preserve">and </w:t>
      </w:r>
      <w:r w:rsidRPr="00C8789D">
        <w:rPr>
          <w:rFonts w:asciiTheme="majorBidi" w:hAnsiTheme="majorBidi" w:cstheme="majorBidi"/>
          <w:sz w:val="22"/>
          <w:szCs w:val="22"/>
        </w:rPr>
        <w:t>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returns were negative in</w:t>
      </w:r>
      <w:r w:rsidR="00205068" w:rsidRPr="00C8789D">
        <w:rPr>
          <w:rFonts w:asciiTheme="majorBidi" w:hAnsiTheme="majorBidi" w:cstheme="majorBidi"/>
          <w:sz w:val="22"/>
          <w:szCs w:val="22"/>
        </w:rPr>
        <w:t xml:space="preserve"> </w:t>
      </w:r>
      <w:r w:rsidRPr="00C8789D">
        <w:rPr>
          <w:rFonts w:asciiTheme="majorBidi" w:hAnsiTheme="majorBidi" w:cstheme="majorBidi"/>
          <w:sz w:val="22"/>
          <w:szCs w:val="22"/>
        </w:rPr>
        <w:t>1969, 1973, 2001, 2007, and 2020</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Table 3</w:t>
      </w:r>
      <w:r w:rsidR="00146A46" w:rsidRPr="00C8789D">
        <w:rPr>
          <w:rFonts w:asciiTheme="majorBidi" w:hAnsiTheme="majorBidi" w:cstheme="majorBidi"/>
          <w:sz w:val="22"/>
          <w:szCs w:val="22"/>
        </w:rPr>
        <w:t>)</w:t>
      </w:r>
      <w:r w:rsidRPr="00C8789D">
        <w:rPr>
          <w:rFonts w:asciiTheme="majorBidi" w:hAnsiTheme="majorBidi" w:cstheme="majorBidi"/>
          <w:sz w:val="22"/>
          <w:szCs w:val="22"/>
        </w:rPr>
        <w:t xml:space="preserve">. </w:t>
      </w:r>
      <w:r w:rsidR="00205068" w:rsidRPr="00C8789D">
        <w:rPr>
          <w:rFonts w:asciiTheme="majorBidi" w:hAnsiTheme="majorBidi" w:cstheme="majorBidi"/>
          <w:sz w:val="22"/>
          <w:szCs w:val="22"/>
        </w:rPr>
        <w:t>However, th</w:t>
      </w:r>
      <w:r w:rsidRPr="00C8789D">
        <w:rPr>
          <w:rFonts w:asciiTheme="majorBidi" w:hAnsiTheme="majorBidi" w:cstheme="majorBidi"/>
          <w:sz w:val="22"/>
          <w:szCs w:val="22"/>
        </w:rPr>
        <w:t>is relationship was violated in the three remaining periods –</w:t>
      </w:r>
      <w:r w:rsidR="002051B7" w:rsidRPr="00C8789D">
        <w:rPr>
          <w:rFonts w:asciiTheme="majorBidi" w:hAnsiTheme="majorBidi" w:cstheme="majorBidi"/>
          <w:sz w:val="22"/>
          <w:szCs w:val="22"/>
        </w:rPr>
        <w:t xml:space="preserve"> </w:t>
      </w:r>
      <w:r w:rsidRPr="00C8789D">
        <w:rPr>
          <w:rFonts w:asciiTheme="majorBidi" w:hAnsiTheme="majorBidi" w:cstheme="majorBidi"/>
          <w:sz w:val="22"/>
          <w:szCs w:val="22"/>
        </w:rPr>
        <w:t>1980, 1981, and 1990 –</w:t>
      </w:r>
      <w:r w:rsidR="00EB1A27" w:rsidRPr="00C8789D">
        <w:rPr>
          <w:rFonts w:asciiTheme="majorBidi" w:hAnsiTheme="majorBidi" w:cstheme="majorBidi"/>
          <w:sz w:val="22"/>
          <w:szCs w:val="22"/>
        </w:rPr>
        <w:t xml:space="preserve"> during which</w:t>
      </w:r>
      <w:r w:rsidRPr="00C8789D">
        <w:rPr>
          <w:rFonts w:asciiTheme="majorBidi" w:hAnsiTheme="majorBidi" w:cstheme="majorBidi"/>
          <w:sz w:val="22"/>
          <w:szCs w:val="22"/>
        </w:rPr>
        <w:t xml:space="preserve"> both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experienced positive returns overall.</w:t>
      </w:r>
    </w:p>
    <w:p w14:paraId="24DABB4B" w14:textId="6A89D055" w:rsidR="00E91009" w:rsidRPr="00C8789D" w:rsidRDefault="00E91009" w:rsidP="00F31B28">
      <w:pPr>
        <w:spacing w:before="120" w:line="480" w:lineRule="auto"/>
        <w:jc w:val="both"/>
        <w:rPr>
          <w:rFonts w:asciiTheme="majorBidi" w:hAnsiTheme="majorBidi" w:cstheme="majorBidi"/>
          <w:i/>
          <w:iCs/>
          <w:sz w:val="22"/>
          <w:szCs w:val="22"/>
        </w:rPr>
      </w:pPr>
      <w:r w:rsidRPr="00C8789D">
        <w:rPr>
          <w:rFonts w:asciiTheme="majorBidi" w:hAnsiTheme="majorBidi" w:cstheme="majorBidi"/>
          <w:i/>
          <w:iCs/>
          <w:sz w:val="22"/>
          <w:szCs w:val="22"/>
        </w:rPr>
        <w:t>Trends</w:t>
      </w:r>
    </w:p>
    <w:p w14:paraId="16B3488E" w14:textId="2FDECB94" w:rsidR="008B05A6" w:rsidRPr="00C8789D" w:rsidRDefault="00C10359"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The size of the returns was highly variable</w:t>
      </w:r>
      <w:r w:rsidR="00430ED4" w:rsidRPr="00C8789D">
        <w:rPr>
          <w:rFonts w:asciiTheme="majorBidi" w:hAnsiTheme="majorBidi" w:cstheme="majorBidi"/>
          <w:sz w:val="22"/>
          <w:szCs w:val="22"/>
        </w:rPr>
        <w:t xml:space="preserve"> between periods</w:t>
      </w:r>
      <w:r w:rsidRPr="00C8789D">
        <w:rPr>
          <w:rFonts w:asciiTheme="majorBidi" w:hAnsiTheme="majorBidi" w:cstheme="majorBidi"/>
          <w:sz w:val="22"/>
          <w:szCs w:val="22"/>
        </w:rPr>
        <w:t>, ranging from positive returns of +1% and +87% for gold</w:t>
      </w:r>
      <w:r w:rsidR="0065290D" w:rsidRPr="00C8789D">
        <w:rPr>
          <w:rFonts w:asciiTheme="majorBidi" w:hAnsiTheme="majorBidi" w:cstheme="majorBidi"/>
          <w:sz w:val="22"/>
          <w:szCs w:val="22"/>
        </w:rPr>
        <w:t xml:space="preserve"> to </w:t>
      </w:r>
      <w:r w:rsidRPr="00C8789D">
        <w:rPr>
          <w:rFonts w:asciiTheme="majorBidi" w:hAnsiTheme="majorBidi" w:cstheme="majorBidi"/>
          <w:sz w:val="22"/>
          <w:szCs w:val="22"/>
        </w:rPr>
        <w:t>returns of -38% to +9% for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Gold returns were positive during all periods.</w:t>
      </w:r>
      <w:r w:rsidR="00823C55" w:rsidRPr="00C8789D">
        <w:rPr>
          <w:rFonts w:asciiTheme="majorBidi" w:hAnsiTheme="majorBidi" w:cstheme="majorBidi"/>
          <w:sz w:val="22"/>
          <w:szCs w:val="22"/>
        </w:rPr>
        <w:t xml:space="preserve"> </w:t>
      </w:r>
      <w:r w:rsidR="00EB1A27" w:rsidRPr="00C8789D">
        <w:rPr>
          <w:rFonts w:asciiTheme="majorBidi" w:hAnsiTheme="majorBidi" w:cstheme="majorBidi"/>
          <w:sz w:val="22"/>
          <w:szCs w:val="22"/>
        </w:rPr>
        <w:t>I</w:t>
      </w:r>
      <w:r w:rsidR="008B05A6" w:rsidRPr="00C8789D">
        <w:rPr>
          <w:rFonts w:asciiTheme="majorBidi" w:hAnsiTheme="majorBidi" w:cstheme="majorBidi"/>
          <w:sz w:val="22"/>
          <w:szCs w:val="22"/>
        </w:rPr>
        <w:t xml:space="preserve">n periods when both variables experience positive returns, gold returns </w:t>
      </w:r>
      <w:r w:rsidR="00EB1A27" w:rsidRPr="00C8789D">
        <w:rPr>
          <w:rFonts w:asciiTheme="majorBidi" w:hAnsiTheme="majorBidi" w:cstheme="majorBidi"/>
          <w:sz w:val="22"/>
          <w:szCs w:val="22"/>
        </w:rPr>
        <w:t xml:space="preserve">tended be </w:t>
      </w:r>
      <w:r w:rsidR="008B05A6" w:rsidRPr="00C8789D">
        <w:rPr>
          <w:rFonts w:asciiTheme="majorBidi" w:hAnsiTheme="majorBidi" w:cstheme="majorBidi"/>
          <w:sz w:val="22"/>
          <w:szCs w:val="22"/>
        </w:rPr>
        <w:t xml:space="preserve">higher, </w:t>
      </w:r>
      <w:r w:rsidR="008B05A6" w:rsidRPr="00C8789D">
        <w:rPr>
          <w:rFonts w:asciiTheme="majorBidi" w:hAnsiTheme="majorBidi" w:cstheme="majorBidi"/>
          <w:sz w:val="22"/>
          <w:szCs w:val="22"/>
        </w:rPr>
        <w:lastRenderedPageBreak/>
        <w:t xml:space="preserve">except for </w:t>
      </w:r>
      <w:r w:rsidR="00430ED4" w:rsidRPr="00C8789D">
        <w:rPr>
          <w:rFonts w:asciiTheme="majorBidi" w:hAnsiTheme="majorBidi" w:cstheme="majorBidi"/>
          <w:sz w:val="22"/>
          <w:szCs w:val="22"/>
        </w:rPr>
        <w:t xml:space="preserve">during </w:t>
      </w:r>
      <w:r w:rsidR="0065290D" w:rsidRPr="00C8789D">
        <w:rPr>
          <w:rFonts w:asciiTheme="majorBidi" w:hAnsiTheme="majorBidi" w:cstheme="majorBidi"/>
          <w:sz w:val="22"/>
          <w:szCs w:val="22"/>
        </w:rPr>
        <w:t xml:space="preserve">two </w:t>
      </w:r>
      <w:r w:rsidR="008B05A6" w:rsidRPr="00C8789D">
        <w:rPr>
          <w:rFonts w:asciiTheme="majorBidi" w:hAnsiTheme="majorBidi" w:cstheme="majorBidi"/>
          <w:sz w:val="22"/>
          <w:szCs w:val="22"/>
        </w:rPr>
        <w:t>successive recessionary periods (198</w:t>
      </w:r>
      <w:r w:rsidR="0065290D" w:rsidRPr="00C8789D">
        <w:rPr>
          <w:rFonts w:asciiTheme="majorBidi" w:hAnsiTheme="majorBidi" w:cstheme="majorBidi"/>
          <w:sz w:val="22"/>
          <w:szCs w:val="22"/>
        </w:rPr>
        <w:t xml:space="preserve">1 </w:t>
      </w:r>
      <w:r w:rsidR="008B05A6" w:rsidRPr="00C8789D">
        <w:rPr>
          <w:rFonts w:asciiTheme="majorBidi" w:hAnsiTheme="majorBidi" w:cstheme="majorBidi"/>
          <w:sz w:val="22"/>
          <w:szCs w:val="22"/>
        </w:rPr>
        <w:t>and 1990)</w:t>
      </w:r>
      <w:r w:rsidR="0065290D" w:rsidRPr="00C8789D">
        <w:rPr>
          <w:rFonts w:asciiTheme="majorBidi" w:hAnsiTheme="majorBidi" w:cstheme="majorBidi"/>
          <w:sz w:val="22"/>
          <w:szCs w:val="22"/>
        </w:rPr>
        <w:t>, during which S&amp;P</w:t>
      </w:r>
      <w:r w:rsidR="00E5516E" w:rsidRPr="00C8789D">
        <w:rPr>
          <w:rFonts w:asciiTheme="majorBidi" w:hAnsiTheme="majorBidi" w:cstheme="majorBidi"/>
          <w:sz w:val="22"/>
          <w:szCs w:val="22"/>
        </w:rPr>
        <w:t xml:space="preserve"> </w:t>
      </w:r>
      <w:r w:rsidR="0065290D" w:rsidRPr="00C8789D">
        <w:rPr>
          <w:rFonts w:asciiTheme="majorBidi" w:hAnsiTheme="majorBidi" w:cstheme="majorBidi"/>
          <w:sz w:val="22"/>
          <w:szCs w:val="22"/>
        </w:rPr>
        <w:t>500 experienced higher returns than gold.</w:t>
      </w:r>
    </w:p>
    <w:p w14:paraId="04C1CC68" w14:textId="18BE4091" w:rsidR="00AC1FE6" w:rsidRPr="00C8789D" w:rsidRDefault="00AC1FE6" w:rsidP="0090438F">
      <w:pPr>
        <w:widowControl w:val="0"/>
        <w:spacing w:before="240" w:line="480" w:lineRule="auto"/>
        <w:jc w:val="center"/>
        <w:rPr>
          <w:rFonts w:asciiTheme="majorBidi" w:hAnsiTheme="majorBidi" w:cstheme="majorBidi"/>
          <w:b/>
          <w:bCs/>
          <w:sz w:val="20"/>
          <w:szCs w:val="20"/>
        </w:rPr>
      </w:pPr>
      <w:r w:rsidRPr="00C8789D">
        <w:rPr>
          <w:rFonts w:asciiTheme="majorBidi" w:eastAsia="SimSun" w:hAnsiTheme="majorBidi" w:cstheme="majorBidi"/>
          <w:b/>
          <w:bCs/>
          <w:kern w:val="2"/>
          <w:sz w:val="20"/>
          <w:szCs w:val="20"/>
          <w:lang w:eastAsia="zh-CN"/>
        </w:rPr>
        <w:t xml:space="preserve">Table </w:t>
      </w:r>
      <w:r w:rsidR="000D7F50" w:rsidRPr="00C8789D">
        <w:rPr>
          <w:rFonts w:asciiTheme="majorBidi" w:eastAsia="SimSun" w:hAnsiTheme="majorBidi" w:cstheme="majorBidi"/>
          <w:b/>
          <w:bCs/>
          <w:kern w:val="2"/>
          <w:sz w:val="20"/>
          <w:szCs w:val="20"/>
          <w:lang w:eastAsia="zh-CN"/>
        </w:rPr>
        <w:t>3</w:t>
      </w:r>
      <w:r w:rsidRPr="00C8789D">
        <w:rPr>
          <w:rFonts w:asciiTheme="majorBidi" w:eastAsia="SimSun" w:hAnsiTheme="majorBidi" w:cstheme="majorBidi"/>
          <w:b/>
          <w:bCs/>
          <w:kern w:val="2"/>
          <w:sz w:val="20"/>
          <w:szCs w:val="20"/>
          <w:lang w:eastAsia="zh-CN"/>
        </w:rPr>
        <w:t>. Returns for S&amp;P</w:t>
      </w:r>
      <w:r w:rsidR="00E5516E" w:rsidRPr="00C8789D">
        <w:rPr>
          <w:rFonts w:asciiTheme="majorBidi" w:eastAsia="SimSun" w:hAnsiTheme="majorBidi" w:cstheme="majorBidi"/>
          <w:b/>
          <w:bCs/>
          <w:kern w:val="2"/>
          <w:sz w:val="20"/>
          <w:szCs w:val="20"/>
          <w:lang w:eastAsia="zh-CN"/>
        </w:rPr>
        <w:t xml:space="preserve"> </w:t>
      </w:r>
      <w:r w:rsidRPr="00C8789D">
        <w:rPr>
          <w:rFonts w:asciiTheme="majorBidi" w:eastAsia="SimSun" w:hAnsiTheme="majorBidi" w:cstheme="majorBidi"/>
          <w:b/>
          <w:bCs/>
          <w:kern w:val="2"/>
          <w:sz w:val="20"/>
          <w:szCs w:val="20"/>
          <w:lang w:eastAsia="zh-CN"/>
        </w:rPr>
        <w:t xml:space="preserve">500 index and gold </w:t>
      </w:r>
      <w:r w:rsidR="0090438F" w:rsidRPr="00C8789D">
        <w:rPr>
          <w:rFonts w:asciiTheme="majorBidi" w:eastAsia="SimSun" w:hAnsiTheme="majorBidi" w:cstheme="majorBidi"/>
          <w:b/>
          <w:bCs/>
          <w:kern w:val="2"/>
          <w:sz w:val="20"/>
          <w:szCs w:val="20"/>
          <w:lang w:eastAsia="zh-CN"/>
        </w:rPr>
        <w:t xml:space="preserve">price </w:t>
      </w:r>
      <w:r w:rsidRPr="00C8789D">
        <w:rPr>
          <w:rFonts w:asciiTheme="majorBidi" w:eastAsia="SimSun" w:hAnsiTheme="majorBidi" w:cstheme="majorBidi"/>
          <w:b/>
          <w:bCs/>
          <w:kern w:val="2"/>
          <w:sz w:val="20"/>
          <w:szCs w:val="20"/>
          <w:lang w:eastAsia="zh-CN"/>
        </w:rPr>
        <w:t>for entire eight recessionary periods.</w:t>
      </w:r>
    </w:p>
    <w:tbl>
      <w:tblPr>
        <w:tblStyle w:val="Tablaconcuadrcula"/>
        <w:tblW w:w="5000" w:type="pct"/>
        <w:tblLook w:val="04A0" w:firstRow="1" w:lastRow="0" w:firstColumn="1" w:lastColumn="0" w:noHBand="0" w:noVBand="1"/>
      </w:tblPr>
      <w:tblGrid>
        <w:gridCol w:w="4303"/>
        <w:gridCol w:w="2028"/>
        <w:gridCol w:w="2163"/>
      </w:tblGrid>
      <w:tr w:rsidR="00AC1FE6" w:rsidRPr="00C8789D" w14:paraId="18C36A5F" w14:textId="77777777" w:rsidTr="004E55AE">
        <w:trPr>
          <w:trHeight w:val="336"/>
        </w:trPr>
        <w:tc>
          <w:tcPr>
            <w:tcW w:w="2533" w:type="pct"/>
            <w:vAlign w:val="center"/>
          </w:tcPr>
          <w:p w14:paraId="19CB6CD4" w14:textId="77777777"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194" w:type="pct"/>
            <w:vAlign w:val="center"/>
          </w:tcPr>
          <w:p w14:paraId="2C1AB997" w14:textId="77777777" w:rsidR="00AC1FE6" w:rsidRPr="00C8789D" w:rsidRDefault="00AC1FE6" w:rsidP="00431DB5">
            <w:pPr>
              <w:spacing w:before="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Variable</w:t>
            </w:r>
          </w:p>
        </w:tc>
        <w:tc>
          <w:tcPr>
            <w:tcW w:w="1273" w:type="pct"/>
            <w:vAlign w:val="center"/>
          </w:tcPr>
          <w:p w14:paraId="184E8EA7" w14:textId="77777777" w:rsidR="00AC1FE6" w:rsidRPr="00C8789D" w:rsidRDefault="00AC1FE6" w:rsidP="00431DB5">
            <w:pPr>
              <w:spacing w:before="120" w:line="360" w:lineRule="auto"/>
              <w:jc w:val="center"/>
              <w:rPr>
                <w:rFonts w:asciiTheme="majorBidi" w:hAnsiTheme="majorBidi" w:cstheme="majorBidi"/>
                <w:b/>
                <w:bCs/>
                <w:color w:val="000000"/>
                <w:sz w:val="20"/>
                <w:szCs w:val="20"/>
              </w:rPr>
            </w:pPr>
            <w:r w:rsidRPr="00C8789D">
              <w:rPr>
                <w:rFonts w:asciiTheme="majorBidi" w:hAnsiTheme="majorBidi" w:cstheme="majorBidi"/>
                <w:b/>
                <w:bCs/>
                <w:color w:val="000000"/>
                <w:sz w:val="20"/>
                <w:szCs w:val="20"/>
              </w:rPr>
              <w:t>Return (%)</w:t>
            </w:r>
          </w:p>
        </w:tc>
      </w:tr>
      <w:tr w:rsidR="00AC1FE6" w:rsidRPr="00C8789D" w14:paraId="12FDCC84" w14:textId="77777777" w:rsidTr="004E55AE">
        <w:trPr>
          <w:trHeight w:val="336"/>
        </w:trPr>
        <w:tc>
          <w:tcPr>
            <w:tcW w:w="2533" w:type="pct"/>
            <w:vMerge w:val="restart"/>
            <w:shd w:val="clear" w:color="auto" w:fill="E7E6E6" w:themeFill="background2"/>
            <w:vAlign w:val="center"/>
          </w:tcPr>
          <w:p w14:paraId="1BD47FDA"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COVID-19 pandemic </w:t>
            </w:r>
          </w:p>
          <w:p w14:paraId="423990A8"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194" w:type="pct"/>
            <w:shd w:val="clear" w:color="auto" w:fill="E7E6E6" w:themeFill="background2"/>
            <w:vAlign w:val="center"/>
          </w:tcPr>
          <w:p w14:paraId="356F5B4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0C0E130F"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color w:val="000000"/>
                <w:sz w:val="20"/>
                <w:szCs w:val="20"/>
              </w:rPr>
              <w:t>+2%</w:t>
            </w:r>
          </w:p>
        </w:tc>
      </w:tr>
      <w:tr w:rsidR="00AC1FE6" w:rsidRPr="00C8789D" w14:paraId="0DEAFD24" w14:textId="77777777" w:rsidTr="004E55AE">
        <w:trPr>
          <w:trHeight w:val="414"/>
        </w:trPr>
        <w:tc>
          <w:tcPr>
            <w:tcW w:w="2533" w:type="pct"/>
            <w:vMerge/>
            <w:shd w:val="clear" w:color="auto" w:fill="E7E6E6" w:themeFill="background2"/>
            <w:vAlign w:val="center"/>
          </w:tcPr>
          <w:p w14:paraId="2D9BA1EC"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469F9687"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735E90EE"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-20%</w:t>
            </w:r>
          </w:p>
        </w:tc>
      </w:tr>
      <w:tr w:rsidR="00AC1FE6" w:rsidRPr="00C8789D" w14:paraId="2EB57C4D" w14:textId="77777777" w:rsidTr="004E55AE">
        <w:trPr>
          <w:trHeight w:val="336"/>
        </w:trPr>
        <w:tc>
          <w:tcPr>
            <w:tcW w:w="2533" w:type="pct"/>
            <w:vMerge w:val="restart"/>
            <w:vAlign w:val="center"/>
          </w:tcPr>
          <w:p w14:paraId="0AFDF92A"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The Great Recession </w:t>
            </w:r>
          </w:p>
          <w:p w14:paraId="4C4C84BE"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(2007-2008)</w:t>
            </w:r>
          </w:p>
        </w:tc>
        <w:tc>
          <w:tcPr>
            <w:tcW w:w="1194" w:type="pct"/>
            <w:vAlign w:val="center"/>
          </w:tcPr>
          <w:p w14:paraId="2E8D479D"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7D011CA9"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+24%</w:t>
            </w:r>
          </w:p>
        </w:tc>
      </w:tr>
      <w:tr w:rsidR="00AC1FE6" w:rsidRPr="00C8789D" w14:paraId="401F5593" w14:textId="77777777" w:rsidTr="004E55AE">
        <w:trPr>
          <w:trHeight w:val="414"/>
        </w:trPr>
        <w:tc>
          <w:tcPr>
            <w:tcW w:w="2533" w:type="pct"/>
            <w:vMerge/>
            <w:vAlign w:val="center"/>
          </w:tcPr>
          <w:p w14:paraId="036E6806"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3D995DA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3FABE28F"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‒38%</w:t>
            </w:r>
          </w:p>
        </w:tc>
      </w:tr>
      <w:tr w:rsidR="00AC1FE6" w:rsidRPr="00C8789D" w14:paraId="6E693B43" w14:textId="77777777" w:rsidTr="004E55AE">
        <w:trPr>
          <w:trHeight w:val="336"/>
        </w:trPr>
        <w:tc>
          <w:tcPr>
            <w:tcW w:w="2533" w:type="pct"/>
            <w:vMerge w:val="restart"/>
            <w:shd w:val="clear" w:color="auto" w:fill="E7E6E6" w:themeFill="background2"/>
            <w:vAlign w:val="center"/>
          </w:tcPr>
          <w:p w14:paraId="0D22C923"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2000s recession </w:t>
            </w:r>
          </w:p>
          <w:p w14:paraId="0A8B0A4D"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194" w:type="pct"/>
            <w:shd w:val="clear" w:color="auto" w:fill="E7E6E6" w:themeFill="background2"/>
            <w:vAlign w:val="center"/>
          </w:tcPr>
          <w:p w14:paraId="1316E37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70224977"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+5%</w:t>
            </w:r>
          </w:p>
        </w:tc>
      </w:tr>
      <w:tr w:rsidR="00AC1FE6" w:rsidRPr="00C8789D" w14:paraId="414E8CE9" w14:textId="77777777" w:rsidTr="004E55AE">
        <w:trPr>
          <w:trHeight w:val="414"/>
        </w:trPr>
        <w:tc>
          <w:tcPr>
            <w:tcW w:w="2533" w:type="pct"/>
            <w:vMerge/>
            <w:shd w:val="clear" w:color="auto" w:fill="E7E6E6" w:themeFill="background2"/>
            <w:vAlign w:val="center"/>
          </w:tcPr>
          <w:p w14:paraId="56135BDF"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3FB84E75"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1CA6AD2E"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‒15%</w:t>
            </w:r>
          </w:p>
        </w:tc>
      </w:tr>
      <w:tr w:rsidR="00AC1FE6" w:rsidRPr="00C8789D" w14:paraId="1ECD1BB8" w14:textId="77777777" w:rsidTr="004E55AE">
        <w:trPr>
          <w:trHeight w:val="339"/>
        </w:trPr>
        <w:tc>
          <w:tcPr>
            <w:tcW w:w="2533" w:type="pct"/>
            <w:vMerge w:val="restart"/>
            <w:vAlign w:val="center"/>
          </w:tcPr>
          <w:p w14:paraId="7D80A041"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1990s recession </w:t>
            </w:r>
          </w:p>
          <w:p w14:paraId="4A90E71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194" w:type="pct"/>
            <w:vAlign w:val="center"/>
          </w:tcPr>
          <w:p w14:paraId="33FEDCA3"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53632D49"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w:t>
            </w:r>
          </w:p>
        </w:tc>
      </w:tr>
      <w:tr w:rsidR="00AC1FE6" w:rsidRPr="00C8789D" w14:paraId="6472612B" w14:textId="77777777" w:rsidTr="004E55AE">
        <w:trPr>
          <w:trHeight w:val="411"/>
        </w:trPr>
        <w:tc>
          <w:tcPr>
            <w:tcW w:w="2533" w:type="pct"/>
            <w:vMerge/>
            <w:vAlign w:val="center"/>
          </w:tcPr>
          <w:p w14:paraId="3DAD1F49"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35960B43"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583AD7B7"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+3%</w:t>
            </w:r>
          </w:p>
        </w:tc>
      </w:tr>
      <w:tr w:rsidR="00AC1FE6" w:rsidRPr="00C8789D" w14:paraId="41AD7FD9" w14:textId="77777777" w:rsidTr="004E55AE">
        <w:trPr>
          <w:trHeight w:val="355"/>
        </w:trPr>
        <w:tc>
          <w:tcPr>
            <w:tcW w:w="2533" w:type="pct"/>
            <w:vMerge w:val="restart"/>
            <w:shd w:val="clear" w:color="auto" w:fill="E7E6E6" w:themeFill="background2"/>
            <w:vAlign w:val="center"/>
          </w:tcPr>
          <w:p w14:paraId="130698B9"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1980s recession II </w:t>
            </w:r>
          </w:p>
          <w:p w14:paraId="7F1DAC79"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194" w:type="pct"/>
            <w:shd w:val="clear" w:color="auto" w:fill="E7E6E6" w:themeFill="background2"/>
            <w:vAlign w:val="center"/>
          </w:tcPr>
          <w:p w14:paraId="306E91CC"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1CDC120F"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w:t>
            </w:r>
          </w:p>
        </w:tc>
      </w:tr>
      <w:tr w:rsidR="00AC1FE6" w:rsidRPr="00C8789D" w14:paraId="5ADB7693" w14:textId="77777777" w:rsidTr="004E55AE">
        <w:trPr>
          <w:trHeight w:val="395"/>
        </w:trPr>
        <w:tc>
          <w:tcPr>
            <w:tcW w:w="2533" w:type="pct"/>
            <w:vMerge/>
            <w:shd w:val="clear" w:color="auto" w:fill="E7E6E6" w:themeFill="background2"/>
            <w:vAlign w:val="center"/>
          </w:tcPr>
          <w:p w14:paraId="380E7CBA"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1ED3BDB2"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3C210C23"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+4%</w:t>
            </w:r>
          </w:p>
        </w:tc>
      </w:tr>
      <w:tr w:rsidR="00AC1FE6" w:rsidRPr="00C8789D" w14:paraId="0D6C32F1" w14:textId="77777777" w:rsidTr="004E55AE">
        <w:trPr>
          <w:trHeight w:val="320"/>
        </w:trPr>
        <w:tc>
          <w:tcPr>
            <w:tcW w:w="2533" w:type="pct"/>
            <w:vMerge w:val="restart"/>
            <w:vAlign w:val="center"/>
          </w:tcPr>
          <w:p w14:paraId="3060D9C4"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1980s recession I </w:t>
            </w:r>
          </w:p>
          <w:p w14:paraId="0E8F116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194" w:type="pct"/>
            <w:vAlign w:val="center"/>
          </w:tcPr>
          <w:p w14:paraId="219BE7DA"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751A4F96"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+18%</w:t>
            </w:r>
          </w:p>
        </w:tc>
      </w:tr>
      <w:tr w:rsidR="00AC1FE6" w:rsidRPr="00C8789D" w14:paraId="2E8F6F20" w14:textId="77777777" w:rsidTr="004E55AE">
        <w:trPr>
          <w:trHeight w:val="430"/>
        </w:trPr>
        <w:tc>
          <w:tcPr>
            <w:tcW w:w="2533" w:type="pct"/>
            <w:vMerge/>
            <w:vAlign w:val="center"/>
          </w:tcPr>
          <w:p w14:paraId="0AEB0E5D"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7692ABD9"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73D78828"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+9%</w:t>
            </w:r>
          </w:p>
        </w:tc>
      </w:tr>
      <w:tr w:rsidR="00AC1FE6" w:rsidRPr="00C8789D" w14:paraId="0AB63DF2" w14:textId="77777777" w:rsidTr="004E55AE">
        <w:trPr>
          <w:trHeight w:val="339"/>
        </w:trPr>
        <w:tc>
          <w:tcPr>
            <w:tcW w:w="2533" w:type="pct"/>
            <w:vMerge w:val="restart"/>
            <w:shd w:val="clear" w:color="auto" w:fill="E7E6E6" w:themeFill="background2"/>
            <w:vAlign w:val="center"/>
          </w:tcPr>
          <w:p w14:paraId="4FA6FD8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End of Bretton Woods and oil crisis </w:t>
            </w:r>
          </w:p>
          <w:p w14:paraId="545A361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194" w:type="pct"/>
            <w:shd w:val="clear" w:color="auto" w:fill="E7E6E6" w:themeFill="background2"/>
            <w:vAlign w:val="center"/>
          </w:tcPr>
          <w:p w14:paraId="23DA9DE0"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14E75BB7"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+87%</w:t>
            </w:r>
          </w:p>
        </w:tc>
      </w:tr>
      <w:tr w:rsidR="00AC1FE6" w:rsidRPr="00C8789D" w14:paraId="2ABD7985" w14:textId="77777777" w:rsidTr="004E55AE">
        <w:trPr>
          <w:trHeight w:val="411"/>
        </w:trPr>
        <w:tc>
          <w:tcPr>
            <w:tcW w:w="2533" w:type="pct"/>
            <w:vMerge/>
            <w:shd w:val="clear" w:color="auto" w:fill="E7E6E6" w:themeFill="background2"/>
            <w:vAlign w:val="center"/>
          </w:tcPr>
          <w:p w14:paraId="0C7324D0"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3858065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23F936F1"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‒23%</w:t>
            </w:r>
          </w:p>
        </w:tc>
      </w:tr>
      <w:tr w:rsidR="00AC1FE6" w:rsidRPr="00C8789D" w14:paraId="61F37963" w14:textId="77777777" w:rsidTr="004E55AE">
        <w:trPr>
          <w:trHeight w:val="392"/>
        </w:trPr>
        <w:tc>
          <w:tcPr>
            <w:tcW w:w="2533" w:type="pct"/>
            <w:vMerge w:val="restart"/>
            <w:vAlign w:val="center"/>
          </w:tcPr>
          <w:p w14:paraId="41EB9F1C"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Recession of 1969–1970 </w:t>
            </w:r>
          </w:p>
          <w:p w14:paraId="0743CD11"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(1969-1970)</w:t>
            </w:r>
          </w:p>
        </w:tc>
        <w:tc>
          <w:tcPr>
            <w:tcW w:w="1194" w:type="pct"/>
            <w:vAlign w:val="center"/>
          </w:tcPr>
          <w:p w14:paraId="4F1EBB20"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68FD8C12"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+6%</w:t>
            </w:r>
          </w:p>
        </w:tc>
      </w:tr>
      <w:tr w:rsidR="00AC1FE6" w:rsidRPr="00C8789D" w14:paraId="3C4A85BA" w14:textId="77777777" w:rsidTr="004E55AE">
        <w:trPr>
          <w:trHeight w:val="77"/>
        </w:trPr>
        <w:tc>
          <w:tcPr>
            <w:tcW w:w="2533" w:type="pct"/>
            <w:vMerge/>
            <w:vAlign w:val="center"/>
          </w:tcPr>
          <w:p w14:paraId="5484A58D"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7FD00336"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6A182B85"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‒10%</w:t>
            </w:r>
          </w:p>
        </w:tc>
      </w:tr>
    </w:tbl>
    <w:p w14:paraId="00AAEE47" w14:textId="4CF5204A" w:rsidR="00AC1FE6" w:rsidRPr="00C8789D" w:rsidRDefault="008773AD" w:rsidP="00624133">
      <w:pPr>
        <w:spacing w:before="480" w:line="480" w:lineRule="auto"/>
        <w:rPr>
          <w:rFonts w:asciiTheme="majorBidi" w:eastAsia="SimSun" w:hAnsiTheme="majorBidi" w:cstheme="majorBidi"/>
          <w:b/>
          <w:bCs/>
          <w:sz w:val="22"/>
          <w:szCs w:val="22"/>
          <w:lang w:eastAsia="zh-CN"/>
        </w:rPr>
      </w:pPr>
      <w:r w:rsidRPr="00C8789D">
        <w:rPr>
          <w:rFonts w:asciiTheme="majorBidi" w:hAnsiTheme="majorBidi" w:cstheme="majorBidi"/>
          <w:b/>
          <w:bCs/>
          <w:sz w:val="22"/>
          <w:szCs w:val="22"/>
        </w:rPr>
        <w:t>5.2.</w:t>
      </w:r>
      <w:r w:rsidR="000049FB" w:rsidRPr="00C8789D">
        <w:rPr>
          <w:rFonts w:asciiTheme="majorBidi" w:hAnsiTheme="majorBidi" w:cstheme="majorBidi"/>
          <w:b/>
          <w:bCs/>
          <w:sz w:val="22"/>
          <w:szCs w:val="22"/>
        </w:rPr>
        <w:t>2</w:t>
      </w:r>
      <w:r w:rsidRPr="00C8789D">
        <w:rPr>
          <w:rFonts w:asciiTheme="majorBidi" w:hAnsiTheme="majorBidi" w:cstheme="majorBidi"/>
          <w:b/>
          <w:bCs/>
          <w:sz w:val="22"/>
          <w:szCs w:val="22"/>
        </w:rPr>
        <w:t xml:space="preserve">. </w:t>
      </w:r>
      <w:r w:rsidR="008B05A6" w:rsidRPr="00C8789D">
        <w:rPr>
          <w:rFonts w:asciiTheme="majorBidi" w:hAnsiTheme="majorBidi" w:cstheme="majorBidi"/>
          <w:b/>
          <w:bCs/>
          <w:sz w:val="22"/>
          <w:szCs w:val="22"/>
        </w:rPr>
        <w:t>Pearson’s correlation analysis</w:t>
      </w:r>
    </w:p>
    <w:p w14:paraId="036A73A2" w14:textId="77777777" w:rsidR="002D4B99" w:rsidRPr="00C8789D" w:rsidRDefault="002D4B99"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Daily data</w:t>
      </w:r>
    </w:p>
    <w:p w14:paraId="2E47AEE8" w14:textId="2DD6370D" w:rsidR="002D4B99" w:rsidRPr="00C8789D" w:rsidRDefault="00E454B4" w:rsidP="00146A46">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A significant correlation was observed in three periods: 1981, 1990, and 2020.</w:t>
      </w:r>
      <w:r w:rsidR="00723542" w:rsidRPr="00C8789D">
        <w:rPr>
          <w:rFonts w:asciiTheme="majorBidi" w:hAnsiTheme="majorBidi" w:cstheme="majorBidi"/>
          <w:sz w:val="22"/>
          <w:szCs w:val="22"/>
        </w:rPr>
        <w:t xml:space="preserve"> </w:t>
      </w:r>
      <w:r w:rsidR="002D4B99" w:rsidRPr="00C8789D">
        <w:rPr>
          <w:rFonts w:asciiTheme="majorBidi" w:hAnsiTheme="majorBidi" w:cstheme="majorBidi"/>
          <w:sz w:val="22"/>
          <w:szCs w:val="22"/>
        </w:rPr>
        <w:t xml:space="preserve">In 2020 and 1981, gold returns were positively correlated with </w:t>
      </w:r>
      <w:r w:rsidR="002D4B99"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002D4B99" w:rsidRPr="00C8789D">
        <w:rPr>
          <w:rFonts w:asciiTheme="majorBidi" w:eastAsia="Malgun Gothic" w:hAnsiTheme="majorBidi" w:cstheme="majorBidi"/>
          <w:sz w:val="22"/>
          <w:szCs w:val="22"/>
        </w:rPr>
        <w:t>500 returns (</w:t>
      </w:r>
      <w:r w:rsidR="002D4B99" w:rsidRPr="00C8789D">
        <w:rPr>
          <w:rFonts w:asciiTheme="majorBidi" w:hAnsiTheme="majorBidi" w:cstheme="majorBidi"/>
          <w:i/>
          <w:iCs/>
          <w:sz w:val="22"/>
          <w:szCs w:val="22"/>
        </w:rPr>
        <w:t>r</w:t>
      </w:r>
      <w:r w:rsidR="002D4B99" w:rsidRPr="00C8789D">
        <w:rPr>
          <w:rFonts w:asciiTheme="majorBidi" w:hAnsiTheme="majorBidi" w:cstheme="majorBidi"/>
          <w:sz w:val="22"/>
          <w:szCs w:val="22"/>
        </w:rPr>
        <w:t xml:space="preserve"> = 0.55 in 2020, r = 0.22 in 1981, </w:t>
      </w:r>
      <w:r w:rsidR="002D4B99" w:rsidRPr="00C8789D">
        <w:rPr>
          <w:rFonts w:asciiTheme="majorBidi" w:hAnsiTheme="majorBidi" w:cstheme="majorBidi"/>
          <w:i/>
          <w:iCs/>
          <w:sz w:val="22"/>
          <w:szCs w:val="22"/>
        </w:rPr>
        <w:t>p</w:t>
      </w:r>
      <w:r w:rsidR="002D4B99" w:rsidRPr="00C8789D">
        <w:rPr>
          <w:rFonts w:asciiTheme="majorBidi" w:hAnsiTheme="majorBidi" w:cstheme="majorBidi"/>
          <w:sz w:val="22"/>
          <w:szCs w:val="22"/>
        </w:rPr>
        <w:t xml:space="preserve"> &lt; 0.01)</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Appendix III, Figure 1</w:t>
      </w:r>
      <w:r w:rsidR="00EF2284" w:rsidRPr="00C8789D">
        <w:rPr>
          <w:rFonts w:asciiTheme="majorBidi" w:hAnsiTheme="majorBidi" w:cstheme="majorBidi"/>
          <w:b/>
          <w:bCs/>
          <w:sz w:val="22"/>
          <w:szCs w:val="22"/>
        </w:rPr>
        <w:t>a,e</w:t>
      </w:r>
      <w:r w:rsidR="00146A46" w:rsidRPr="00C8789D">
        <w:rPr>
          <w:rFonts w:asciiTheme="majorBidi" w:hAnsiTheme="majorBidi" w:cstheme="majorBidi"/>
          <w:sz w:val="22"/>
          <w:szCs w:val="22"/>
        </w:rPr>
        <w:t>)</w:t>
      </w:r>
      <w:r w:rsidR="002D4B99" w:rsidRPr="00C8789D">
        <w:rPr>
          <w:rFonts w:asciiTheme="majorBidi" w:hAnsiTheme="majorBidi" w:cstheme="majorBidi"/>
          <w:sz w:val="22"/>
          <w:szCs w:val="22"/>
        </w:rPr>
        <w:t xml:space="preserve">. </w:t>
      </w:r>
      <w:r w:rsidR="008B05A6" w:rsidRPr="00C8789D">
        <w:rPr>
          <w:rFonts w:asciiTheme="majorBidi" w:hAnsiTheme="majorBidi" w:cstheme="majorBidi"/>
          <w:sz w:val="22"/>
          <w:szCs w:val="22"/>
        </w:rPr>
        <w:t>By contrast, i</w:t>
      </w:r>
      <w:r w:rsidR="002D4B99" w:rsidRPr="00C8789D">
        <w:rPr>
          <w:rFonts w:asciiTheme="majorBidi" w:hAnsiTheme="majorBidi" w:cstheme="majorBidi"/>
          <w:sz w:val="22"/>
          <w:szCs w:val="22"/>
        </w:rPr>
        <w:t xml:space="preserve">n 1990, gold returns using Pearson’s correlation analysis were negatively correlated with </w:t>
      </w:r>
      <w:r w:rsidR="002D4B99"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002D4B99" w:rsidRPr="00C8789D">
        <w:rPr>
          <w:rFonts w:asciiTheme="majorBidi" w:eastAsia="Malgun Gothic" w:hAnsiTheme="majorBidi" w:cstheme="majorBidi"/>
          <w:sz w:val="22"/>
          <w:szCs w:val="22"/>
        </w:rPr>
        <w:t>500 returns (</w:t>
      </w:r>
      <w:r w:rsidR="002D4B99" w:rsidRPr="00C8789D">
        <w:rPr>
          <w:rFonts w:asciiTheme="majorBidi" w:hAnsiTheme="majorBidi" w:cstheme="majorBidi"/>
          <w:i/>
          <w:iCs/>
          <w:sz w:val="22"/>
          <w:szCs w:val="22"/>
        </w:rPr>
        <w:t>r</w:t>
      </w:r>
      <w:r w:rsidR="002D4B99" w:rsidRPr="00C8789D">
        <w:rPr>
          <w:rFonts w:asciiTheme="majorBidi" w:hAnsiTheme="majorBidi" w:cstheme="majorBidi"/>
          <w:sz w:val="22"/>
          <w:szCs w:val="22"/>
        </w:rPr>
        <w:t xml:space="preserve"> = -0.25 in 2020</w:t>
      </w:r>
      <w:r w:rsidR="002F54F4" w:rsidRPr="00C8789D">
        <w:rPr>
          <w:rFonts w:asciiTheme="majorBidi" w:hAnsiTheme="majorBidi" w:cstheme="majorBidi"/>
          <w:sz w:val="22"/>
          <w:szCs w:val="22"/>
        </w:rPr>
        <w:t xml:space="preserve">, </w:t>
      </w:r>
      <w:r w:rsidR="002D4B99" w:rsidRPr="00C8789D">
        <w:rPr>
          <w:rFonts w:asciiTheme="majorBidi" w:hAnsiTheme="majorBidi" w:cstheme="majorBidi"/>
          <w:i/>
          <w:iCs/>
          <w:sz w:val="22"/>
          <w:szCs w:val="22"/>
        </w:rPr>
        <w:t>p</w:t>
      </w:r>
      <w:r w:rsidR="002D4B99" w:rsidRPr="00C8789D">
        <w:rPr>
          <w:rFonts w:asciiTheme="majorBidi" w:hAnsiTheme="majorBidi" w:cstheme="majorBidi"/>
          <w:sz w:val="22"/>
          <w:szCs w:val="22"/>
        </w:rPr>
        <w:t xml:space="preserve"> &lt; 0.01)</w:t>
      </w:r>
      <w:r w:rsidR="00EF2284" w:rsidRPr="00C8789D">
        <w:rPr>
          <w:rFonts w:asciiTheme="majorBidi" w:hAnsiTheme="majorBidi" w:cstheme="majorBidi"/>
          <w:sz w:val="22"/>
          <w:szCs w:val="22"/>
        </w:rPr>
        <w:t xml:space="preserve"> (</w:t>
      </w:r>
      <w:r w:rsidR="00EF2284" w:rsidRPr="00C8789D">
        <w:rPr>
          <w:rFonts w:asciiTheme="majorBidi" w:hAnsiTheme="majorBidi" w:cstheme="majorBidi"/>
          <w:b/>
          <w:bCs/>
          <w:sz w:val="22"/>
          <w:szCs w:val="22"/>
        </w:rPr>
        <w:t>Appendix III, Figure 1d</w:t>
      </w:r>
      <w:r w:rsidR="00EF2284" w:rsidRPr="00C8789D">
        <w:rPr>
          <w:rFonts w:asciiTheme="majorBidi" w:hAnsiTheme="majorBidi" w:cstheme="majorBidi"/>
          <w:sz w:val="22"/>
          <w:szCs w:val="22"/>
        </w:rPr>
        <w:t>).</w:t>
      </w:r>
    </w:p>
    <w:p w14:paraId="098C6942" w14:textId="13B12162" w:rsidR="002D4B99" w:rsidRPr="00C8789D" w:rsidRDefault="002D4B99"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lastRenderedPageBreak/>
        <w:t>Weekly data</w:t>
      </w:r>
    </w:p>
    <w:p w14:paraId="56595ED5" w14:textId="7CE7EC5E" w:rsidR="00E454B4" w:rsidRPr="00C8789D" w:rsidRDefault="00E454B4"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A significant correlation was observed in two periods: 1981</w:t>
      </w:r>
      <w:r w:rsidR="00071BFE" w:rsidRPr="00C8789D">
        <w:rPr>
          <w:rFonts w:asciiTheme="majorBidi" w:hAnsiTheme="majorBidi" w:cstheme="majorBidi"/>
          <w:sz w:val="22"/>
          <w:szCs w:val="22"/>
        </w:rPr>
        <w:t xml:space="preserve"> and </w:t>
      </w:r>
      <w:r w:rsidRPr="00C8789D">
        <w:rPr>
          <w:rFonts w:asciiTheme="majorBidi" w:hAnsiTheme="majorBidi" w:cstheme="majorBidi"/>
          <w:sz w:val="22"/>
          <w:szCs w:val="22"/>
        </w:rPr>
        <w:t>1990.</w:t>
      </w:r>
      <w:r w:rsidR="00071BFE" w:rsidRPr="00C8789D">
        <w:rPr>
          <w:rFonts w:asciiTheme="majorBidi" w:hAnsiTheme="majorBidi" w:cstheme="majorBidi"/>
          <w:sz w:val="22"/>
          <w:szCs w:val="22"/>
        </w:rPr>
        <w:t xml:space="preserve"> The significance between gold and S&amp;P</w:t>
      </w:r>
      <w:r w:rsidR="00E5516E" w:rsidRPr="00C8789D">
        <w:rPr>
          <w:rFonts w:asciiTheme="majorBidi" w:hAnsiTheme="majorBidi" w:cstheme="majorBidi"/>
          <w:sz w:val="22"/>
          <w:szCs w:val="22"/>
        </w:rPr>
        <w:t xml:space="preserve"> </w:t>
      </w:r>
      <w:r w:rsidR="00071BFE" w:rsidRPr="00C8789D">
        <w:rPr>
          <w:rFonts w:asciiTheme="majorBidi" w:hAnsiTheme="majorBidi" w:cstheme="majorBidi"/>
          <w:sz w:val="22"/>
          <w:szCs w:val="22"/>
        </w:rPr>
        <w:t>500 returns in the 2020 period that was observed when using daily returns was lost.</w:t>
      </w:r>
    </w:p>
    <w:p w14:paraId="4539FD61" w14:textId="6DB467E9" w:rsidR="002F54F4" w:rsidRPr="00C8789D" w:rsidRDefault="002F54F4" w:rsidP="00F31B28">
      <w:pPr>
        <w:spacing w:before="120" w:line="480" w:lineRule="auto"/>
        <w:jc w:val="both"/>
        <w:rPr>
          <w:rFonts w:asciiTheme="majorBidi" w:hAnsiTheme="majorBidi" w:cstheme="majorBidi"/>
          <w:b/>
          <w:bCs/>
          <w:sz w:val="22"/>
          <w:szCs w:val="22"/>
        </w:rPr>
      </w:pPr>
      <w:r w:rsidRPr="00C8789D">
        <w:rPr>
          <w:rFonts w:asciiTheme="majorBidi" w:hAnsiTheme="majorBidi" w:cstheme="majorBidi"/>
          <w:sz w:val="22"/>
          <w:szCs w:val="22"/>
        </w:rPr>
        <w:t xml:space="preserve">In 1981, gold returns using Pearson’s correlation analysis remained positively correlated with </w:t>
      </w:r>
      <w:r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Pr="00C8789D">
        <w:rPr>
          <w:rFonts w:asciiTheme="majorBidi" w:eastAsia="Malgun Gothic" w:hAnsiTheme="majorBidi" w:cstheme="majorBidi"/>
          <w:sz w:val="22"/>
          <w:szCs w:val="22"/>
        </w:rPr>
        <w:t>500 returns (</w:t>
      </w:r>
      <w:r w:rsidRPr="00C8789D">
        <w:rPr>
          <w:rFonts w:asciiTheme="majorBidi" w:hAnsiTheme="majorBidi" w:cstheme="majorBidi"/>
          <w:sz w:val="22"/>
          <w:szCs w:val="22"/>
        </w:rPr>
        <w:t xml:space="preserve">r = 0.52, </w:t>
      </w:r>
      <w:r w:rsidRPr="00C8789D">
        <w:rPr>
          <w:rFonts w:asciiTheme="majorBidi" w:hAnsiTheme="majorBidi" w:cstheme="majorBidi"/>
          <w:i/>
          <w:iCs/>
          <w:sz w:val="22"/>
          <w:szCs w:val="22"/>
        </w:rPr>
        <w:t>p</w:t>
      </w:r>
      <w:r w:rsidRPr="00C8789D">
        <w:rPr>
          <w:rFonts w:asciiTheme="majorBidi" w:hAnsiTheme="majorBidi" w:cstheme="majorBidi"/>
          <w:sz w:val="22"/>
          <w:szCs w:val="22"/>
        </w:rPr>
        <w:t xml:space="preserve"> &lt; 0.01)</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Appendix III, Figure 2</w:t>
      </w:r>
      <w:r w:rsidR="00C04E25" w:rsidRPr="00C8789D">
        <w:rPr>
          <w:rFonts w:asciiTheme="majorBidi" w:hAnsiTheme="majorBidi" w:cstheme="majorBidi"/>
          <w:b/>
          <w:bCs/>
          <w:sz w:val="22"/>
          <w:szCs w:val="22"/>
        </w:rPr>
        <w:t>e</w:t>
      </w:r>
      <w:r w:rsidR="00146A46" w:rsidRPr="00C8789D">
        <w:rPr>
          <w:rFonts w:asciiTheme="majorBidi" w:hAnsiTheme="majorBidi" w:cstheme="majorBidi"/>
          <w:sz w:val="22"/>
          <w:szCs w:val="22"/>
        </w:rPr>
        <w:t>)</w:t>
      </w:r>
      <w:r w:rsidRPr="00C8789D">
        <w:rPr>
          <w:rFonts w:asciiTheme="majorBidi" w:hAnsiTheme="majorBidi" w:cstheme="majorBidi"/>
          <w:sz w:val="22"/>
          <w:szCs w:val="22"/>
        </w:rPr>
        <w:t xml:space="preserve">. </w:t>
      </w:r>
      <w:r w:rsidR="008B05A6" w:rsidRPr="00C8789D">
        <w:rPr>
          <w:rFonts w:asciiTheme="majorBidi" w:hAnsiTheme="majorBidi" w:cstheme="majorBidi"/>
          <w:sz w:val="22"/>
          <w:szCs w:val="22"/>
        </w:rPr>
        <w:t>Similarly, i</w:t>
      </w:r>
      <w:r w:rsidRPr="00C8789D">
        <w:rPr>
          <w:rFonts w:asciiTheme="majorBidi" w:hAnsiTheme="majorBidi" w:cstheme="majorBidi"/>
          <w:sz w:val="22"/>
          <w:szCs w:val="22"/>
        </w:rPr>
        <w:t xml:space="preserve">n 1990, gold returns using Pearson’s correlation analysis remained negatively correlated with </w:t>
      </w:r>
      <w:r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Pr="00C8789D">
        <w:rPr>
          <w:rFonts w:asciiTheme="majorBidi" w:eastAsia="Malgun Gothic" w:hAnsiTheme="majorBidi" w:cstheme="majorBidi"/>
          <w:sz w:val="22"/>
          <w:szCs w:val="22"/>
        </w:rPr>
        <w:t>500 returns (</w:t>
      </w:r>
      <w:r w:rsidRPr="00C8789D">
        <w:rPr>
          <w:rFonts w:asciiTheme="majorBidi" w:hAnsiTheme="majorBidi" w:cstheme="majorBidi"/>
          <w:i/>
          <w:iCs/>
          <w:sz w:val="22"/>
          <w:szCs w:val="22"/>
        </w:rPr>
        <w:t>r</w:t>
      </w:r>
      <w:r w:rsidRPr="00C8789D">
        <w:rPr>
          <w:rFonts w:asciiTheme="majorBidi" w:hAnsiTheme="majorBidi" w:cstheme="majorBidi"/>
          <w:sz w:val="22"/>
          <w:szCs w:val="22"/>
        </w:rPr>
        <w:t xml:space="preserve"> = -0.49, </w:t>
      </w:r>
      <w:r w:rsidRPr="00C8789D">
        <w:rPr>
          <w:rFonts w:asciiTheme="majorBidi" w:hAnsiTheme="majorBidi" w:cstheme="majorBidi"/>
          <w:i/>
          <w:iCs/>
          <w:sz w:val="22"/>
          <w:szCs w:val="22"/>
        </w:rPr>
        <w:t>p</w:t>
      </w:r>
      <w:r w:rsidRPr="00C8789D">
        <w:rPr>
          <w:rFonts w:asciiTheme="majorBidi" w:hAnsiTheme="majorBidi" w:cstheme="majorBidi"/>
          <w:sz w:val="22"/>
          <w:szCs w:val="22"/>
        </w:rPr>
        <w:t xml:space="preserve"> &lt; 0.01)</w:t>
      </w:r>
      <w:r w:rsidR="00C04E25" w:rsidRPr="00C8789D">
        <w:rPr>
          <w:rFonts w:asciiTheme="majorBidi" w:hAnsiTheme="majorBidi" w:cstheme="majorBidi"/>
          <w:sz w:val="22"/>
          <w:szCs w:val="22"/>
        </w:rPr>
        <w:t xml:space="preserve"> (</w:t>
      </w:r>
      <w:r w:rsidR="00C04E25" w:rsidRPr="00C8789D">
        <w:rPr>
          <w:rFonts w:asciiTheme="majorBidi" w:hAnsiTheme="majorBidi" w:cstheme="majorBidi"/>
          <w:b/>
          <w:bCs/>
          <w:sz w:val="22"/>
          <w:szCs w:val="22"/>
        </w:rPr>
        <w:t>Appendix III, Figure 2d</w:t>
      </w:r>
      <w:r w:rsidR="00C04E25" w:rsidRPr="00C8789D">
        <w:rPr>
          <w:rFonts w:asciiTheme="majorBidi" w:hAnsiTheme="majorBidi" w:cstheme="majorBidi"/>
          <w:sz w:val="22"/>
          <w:szCs w:val="22"/>
        </w:rPr>
        <w:t>)</w:t>
      </w:r>
      <w:r w:rsidR="008B05A6" w:rsidRPr="00C8789D">
        <w:rPr>
          <w:rFonts w:asciiTheme="majorBidi" w:hAnsiTheme="majorBidi" w:cstheme="majorBidi"/>
          <w:sz w:val="22"/>
          <w:szCs w:val="22"/>
        </w:rPr>
        <w:t>.</w:t>
      </w:r>
    </w:p>
    <w:p w14:paraId="4086AD2E" w14:textId="63154AC3" w:rsidR="008B05A6" w:rsidRPr="00C8789D" w:rsidRDefault="002F54F4"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Both relationships became stronger (r = -0.25 </w:t>
      </w:r>
      <w:r w:rsidR="008B05A6" w:rsidRPr="00C8789D">
        <w:rPr>
          <w:rFonts w:asciiTheme="majorBidi" w:hAnsiTheme="majorBidi" w:cstheme="majorBidi"/>
          <w:sz w:val="22"/>
          <w:szCs w:val="22"/>
        </w:rPr>
        <w:t xml:space="preserve">vs. -0.49 </w:t>
      </w:r>
      <w:r w:rsidRPr="00C8789D">
        <w:rPr>
          <w:rFonts w:asciiTheme="majorBidi" w:hAnsiTheme="majorBidi" w:cstheme="majorBidi"/>
          <w:sz w:val="22"/>
          <w:szCs w:val="22"/>
        </w:rPr>
        <w:t xml:space="preserve">in 1990 and r = </w:t>
      </w:r>
      <w:r w:rsidR="008B05A6" w:rsidRPr="00C8789D">
        <w:rPr>
          <w:rFonts w:asciiTheme="majorBidi" w:hAnsiTheme="majorBidi" w:cstheme="majorBidi"/>
          <w:sz w:val="22"/>
          <w:szCs w:val="22"/>
        </w:rPr>
        <w:t xml:space="preserve">0.22 vs. 0.52 in 1981) in their respective directions when using weekly </w:t>
      </w:r>
      <w:r w:rsidRPr="00C8789D">
        <w:rPr>
          <w:rFonts w:asciiTheme="majorBidi" w:hAnsiTheme="majorBidi" w:cstheme="majorBidi"/>
          <w:sz w:val="22"/>
          <w:szCs w:val="22"/>
        </w:rPr>
        <w:t>data</w:t>
      </w:r>
      <w:r w:rsidR="008B05A6" w:rsidRPr="00C8789D">
        <w:rPr>
          <w:rFonts w:asciiTheme="majorBidi" w:hAnsiTheme="majorBidi" w:cstheme="majorBidi"/>
          <w:sz w:val="22"/>
          <w:szCs w:val="22"/>
        </w:rPr>
        <w:t xml:space="preserve">. </w:t>
      </w:r>
    </w:p>
    <w:p w14:paraId="60DF5D05" w14:textId="02D4BA4C" w:rsidR="002D4B99" w:rsidRPr="00C8789D" w:rsidRDefault="002D4B99" w:rsidP="00F31B28">
      <w:pPr>
        <w:spacing w:before="120" w:line="480" w:lineRule="auto"/>
        <w:jc w:val="both"/>
        <w:rPr>
          <w:rFonts w:asciiTheme="majorBidi" w:hAnsiTheme="majorBidi" w:cstheme="majorBidi"/>
          <w:i/>
          <w:iCs/>
          <w:sz w:val="22"/>
          <w:szCs w:val="22"/>
        </w:rPr>
      </w:pPr>
      <w:r w:rsidRPr="00C8789D">
        <w:rPr>
          <w:rFonts w:asciiTheme="majorBidi" w:hAnsiTheme="majorBidi" w:cstheme="majorBidi"/>
          <w:i/>
          <w:iCs/>
          <w:sz w:val="22"/>
          <w:szCs w:val="22"/>
        </w:rPr>
        <w:t>Monthly data</w:t>
      </w:r>
    </w:p>
    <w:p w14:paraId="1479EBE7" w14:textId="483B4A25" w:rsidR="008B05A6" w:rsidRPr="00C8789D" w:rsidRDefault="008B05A6"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The significance between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returns that held in both 1981 and 1990 when using weekly data was lost when monthly data was used in the model</w:t>
      </w:r>
      <w:r w:rsidR="00146A46" w:rsidRPr="00C8789D">
        <w:rPr>
          <w:rFonts w:asciiTheme="majorBidi" w:hAnsiTheme="majorBidi" w:cstheme="majorBidi"/>
          <w:sz w:val="22"/>
          <w:szCs w:val="22"/>
        </w:rPr>
        <w:t xml:space="preserve">. </w:t>
      </w:r>
      <w:r w:rsidR="00B44C07" w:rsidRPr="00C8789D">
        <w:rPr>
          <w:rFonts w:asciiTheme="majorBidi" w:hAnsiTheme="majorBidi" w:cstheme="majorBidi"/>
          <w:sz w:val="22"/>
          <w:szCs w:val="22"/>
        </w:rPr>
        <w:t>By contrast, a</w:t>
      </w:r>
      <w:r w:rsidRPr="00C8789D">
        <w:rPr>
          <w:rFonts w:asciiTheme="majorBidi" w:hAnsiTheme="majorBidi" w:cstheme="majorBidi"/>
          <w:sz w:val="22"/>
          <w:szCs w:val="22"/>
        </w:rPr>
        <w:t xml:space="preserve"> new significant positive relationship </w:t>
      </w:r>
      <w:r w:rsidR="00E8780D" w:rsidRPr="00C8789D">
        <w:rPr>
          <w:rFonts w:asciiTheme="majorBidi" w:hAnsiTheme="majorBidi" w:cstheme="majorBidi"/>
          <w:sz w:val="22"/>
          <w:szCs w:val="22"/>
        </w:rPr>
        <w:t>was observed</w:t>
      </w:r>
      <w:r w:rsidRPr="00C8789D">
        <w:rPr>
          <w:rFonts w:asciiTheme="majorBidi" w:hAnsiTheme="majorBidi" w:cstheme="majorBidi"/>
          <w:sz w:val="22"/>
          <w:szCs w:val="22"/>
        </w:rPr>
        <w:t xml:space="preserve"> between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returns for 1980 (r = 0.93, p &lt; 0.01)</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Appendix III, Figure 3</w:t>
      </w:r>
      <w:r w:rsidR="00C04E25" w:rsidRPr="00C8789D">
        <w:rPr>
          <w:rFonts w:asciiTheme="majorBidi" w:hAnsiTheme="majorBidi" w:cstheme="majorBidi"/>
          <w:b/>
          <w:bCs/>
          <w:sz w:val="22"/>
          <w:szCs w:val="22"/>
        </w:rPr>
        <w:t>f</w:t>
      </w:r>
      <w:r w:rsidR="00146A46" w:rsidRPr="00C8789D">
        <w:rPr>
          <w:rFonts w:asciiTheme="majorBidi" w:hAnsiTheme="majorBidi" w:cstheme="majorBidi"/>
          <w:sz w:val="22"/>
          <w:szCs w:val="22"/>
        </w:rPr>
        <w:t>)</w:t>
      </w:r>
      <w:r w:rsidRPr="00C8789D">
        <w:rPr>
          <w:rFonts w:asciiTheme="majorBidi" w:hAnsiTheme="majorBidi" w:cstheme="majorBidi"/>
          <w:sz w:val="22"/>
          <w:szCs w:val="22"/>
        </w:rPr>
        <w:t>.</w:t>
      </w:r>
    </w:p>
    <w:p w14:paraId="5B73D7A9" w14:textId="333D659D" w:rsidR="009F22F0" w:rsidRPr="00C8789D" w:rsidRDefault="00AC1FE6" w:rsidP="003A34C8">
      <w:pPr>
        <w:spacing w:before="240" w:line="480" w:lineRule="auto"/>
        <w:rPr>
          <w:rFonts w:asciiTheme="majorBidi" w:hAnsiTheme="majorBidi" w:cstheme="majorBidi"/>
          <w:b/>
          <w:bCs/>
          <w:sz w:val="20"/>
          <w:szCs w:val="20"/>
        </w:rPr>
      </w:pPr>
      <w:r w:rsidRPr="00C8789D">
        <w:rPr>
          <w:rFonts w:asciiTheme="majorBidi" w:hAnsiTheme="majorBidi" w:cstheme="majorBidi"/>
          <w:b/>
          <w:bCs/>
          <w:sz w:val="20"/>
          <w:szCs w:val="20"/>
        </w:rPr>
        <w:t xml:space="preserve">Table </w:t>
      </w:r>
      <w:r w:rsidR="000D7F50" w:rsidRPr="00C8789D">
        <w:rPr>
          <w:rFonts w:asciiTheme="majorBidi" w:hAnsiTheme="majorBidi" w:cstheme="majorBidi"/>
          <w:b/>
          <w:bCs/>
          <w:sz w:val="20"/>
          <w:szCs w:val="20"/>
        </w:rPr>
        <w:t>4</w:t>
      </w:r>
      <w:r w:rsidRPr="00C8789D">
        <w:rPr>
          <w:rFonts w:asciiTheme="majorBidi" w:hAnsiTheme="majorBidi" w:cstheme="majorBidi"/>
          <w:b/>
          <w:bCs/>
          <w:sz w:val="20"/>
          <w:szCs w:val="20"/>
        </w:rPr>
        <w:t>. Results for Pearson’s correlation analysis</w:t>
      </w:r>
      <w:r w:rsidR="009F22F0" w:rsidRPr="00C8789D">
        <w:rPr>
          <w:rFonts w:asciiTheme="majorBidi" w:hAnsiTheme="majorBidi" w:cstheme="majorBidi"/>
          <w:b/>
          <w:bCs/>
          <w:sz w:val="20"/>
          <w:szCs w:val="20"/>
        </w:rPr>
        <w:t xml:space="preserve"> using </w:t>
      </w:r>
      <w:r w:rsidR="0075589F" w:rsidRPr="00C8789D">
        <w:rPr>
          <w:rFonts w:asciiTheme="majorBidi" w:hAnsiTheme="majorBidi" w:cstheme="majorBidi"/>
          <w:b/>
          <w:bCs/>
          <w:sz w:val="20"/>
          <w:szCs w:val="20"/>
        </w:rPr>
        <w:t xml:space="preserve">(a) </w:t>
      </w:r>
      <w:r w:rsidR="0085287E" w:rsidRPr="00C8789D">
        <w:rPr>
          <w:rFonts w:asciiTheme="majorBidi" w:hAnsiTheme="majorBidi" w:cstheme="majorBidi"/>
          <w:b/>
          <w:bCs/>
          <w:sz w:val="20"/>
          <w:szCs w:val="20"/>
        </w:rPr>
        <w:t xml:space="preserve">daily, </w:t>
      </w:r>
      <w:r w:rsidR="0075589F" w:rsidRPr="00C8789D">
        <w:rPr>
          <w:rFonts w:asciiTheme="majorBidi" w:hAnsiTheme="majorBidi" w:cstheme="majorBidi"/>
          <w:b/>
          <w:bCs/>
          <w:sz w:val="20"/>
          <w:szCs w:val="20"/>
        </w:rPr>
        <w:t xml:space="preserve">(b) </w:t>
      </w:r>
      <w:r w:rsidR="0085287E" w:rsidRPr="00C8789D">
        <w:rPr>
          <w:rFonts w:asciiTheme="majorBidi" w:hAnsiTheme="majorBidi" w:cstheme="majorBidi"/>
          <w:b/>
          <w:bCs/>
          <w:sz w:val="20"/>
          <w:szCs w:val="20"/>
        </w:rPr>
        <w:t xml:space="preserve">weekly, and </w:t>
      </w:r>
      <w:r w:rsidR="0075589F" w:rsidRPr="00C8789D">
        <w:rPr>
          <w:rFonts w:asciiTheme="majorBidi" w:hAnsiTheme="majorBidi" w:cstheme="majorBidi"/>
          <w:b/>
          <w:bCs/>
          <w:sz w:val="20"/>
          <w:szCs w:val="20"/>
        </w:rPr>
        <w:t xml:space="preserve">(c) </w:t>
      </w:r>
      <w:r w:rsidR="0085287E" w:rsidRPr="00C8789D">
        <w:rPr>
          <w:rFonts w:asciiTheme="majorBidi" w:hAnsiTheme="majorBidi" w:cstheme="majorBidi"/>
          <w:b/>
          <w:bCs/>
          <w:sz w:val="20"/>
          <w:szCs w:val="20"/>
        </w:rPr>
        <w:t>monthly returns</w:t>
      </w:r>
      <w:r w:rsidR="00826631" w:rsidRPr="00C8789D">
        <w:rPr>
          <w:rFonts w:asciiTheme="majorBidi" w:hAnsiTheme="majorBidi" w:cstheme="majorBidi"/>
          <w:b/>
          <w:bCs/>
          <w:sz w:val="20"/>
          <w:szCs w:val="20"/>
        </w:rPr>
        <w:t>.</w:t>
      </w:r>
      <w:r w:rsidR="002051B7" w:rsidRPr="00C8789D">
        <w:rPr>
          <w:rFonts w:asciiTheme="majorBidi" w:hAnsiTheme="majorBidi" w:cstheme="majorBidi"/>
          <w:b/>
          <w:bCs/>
          <w:sz w:val="20"/>
          <w:szCs w:val="20"/>
        </w:rPr>
        <w:t xml:space="preserve"> </w:t>
      </w:r>
      <w:r w:rsidR="002051B7" w:rsidRPr="00C8789D">
        <w:rPr>
          <w:rFonts w:asciiTheme="majorBidi" w:eastAsia="SimSun" w:hAnsiTheme="majorBidi" w:cstheme="majorBidi"/>
          <w:sz w:val="20"/>
          <w:szCs w:val="20"/>
          <w:lang w:eastAsia="zh-CN"/>
        </w:rPr>
        <w:t>Bold is used to indicate models with statistically significant results.</w:t>
      </w:r>
    </w:p>
    <w:p w14:paraId="2F167A26" w14:textId="3C55217D" w:rsidR="00AC1FE6" w:rsidRPr="00C8789D" w:rsidRDefault="009F2973" w:rsidP="000D7F50">
      <w:pPr>
        <w:spacing w:before="120" w:line="480" w:lineRule="auto"/>
        <w:rPr>
          <w:rFonts w:asciiTheme="majorBidi" w:hAnsiTheme="majorBidi" w:cstheme="majorBidi"/>
          <w:sz w:val="20"/>
          <w:szCs w:val="20"/>
        </w:rPr>
      </w:pPr>
      <w:r w:rsidRPr="00C8789D">
        <w:rPr>
          <w:rFonts w:asciiTheme="majorBidi" w:hAnsiTheme="majorBidi" w:cstheme="majorBidi"/>
          <w:sz w:val="20"/>
          <w:szCs w:val="20"/>
        </w:rPr>
        <w:t xml:space="preserve">(a) </w:t>
      </w:r>
      <w:r w:rsidR="009F22F0" w:rsidRPr="00C8789D">
        <w:rPr>
          <w:rFonts w:asciiTheme="majorBidi" w:hAnsiTheme="majorBidi" w:cstheme="majorBidi"/>
          <w:sz w:val="20"/>
          <w:szCs w:val="20"/>
        </w:rPr>
        <w:t>Daily returns</w:t>
      </w:r>
    </w:p>
    <w:tbl>
      <w:tblPr>
        <w:tblStyle w:val="Tablaconcuadrcula"/>
        <w:tblW w:w="5000" w:type="pct"/>
        <w:tblLook w:val="04A0" w:firstRow="1" w:lastRow="0" w:firstColumn="1" w:lastColumn="0" w:noHBand="0" w:noVBand="1"/>
      </w:tblPr>
      <w:tblGrid>
        <w:gridCol w:w="2832"/>
        <w:gridCol w:w="2832"/>
        <w:gridCol w:w="2830"/>
      </w:tblGrid>
      <w:tr w:rsidR="00AC1FE6" w:rsidRPr="00C8789D" w14:paraId="06E6A174" w14:textId="73DCE3C4" w:rsidTr="009F22F0">
        <w:tc>
          <w:tcPr>
            <w:tcW w:w="1667" w:type="pct"/>
            <w:vAlign w:val="center"/>
          </w:tcPr>
          <w:p w14:paraId="2C2A2967" w14:textId="3CDB19BB" w:rsidR="00AC1FE6" w:rsidRPr="00C8789D" w:rsidRDefault="00B07EE1"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667" w:type="pct"/>
            <w:vAlign w:val="center"/>
          </w:tcPr>
          <w:p w14:paraId="68830F16" w14:textId="24E02A95" w:rsidR="00AC1FE6" w:rsidRPr="00C8789D" w:rsidRDefault="00512FC7"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R</w:t>
            </w:r>
          </w:p>
        </w:tc>
        <w:tc>
          <w:tcPr>
            <w:tcW w:w="1666" w:type="pct"/>
            <w:vAlign w:val="center"/>
          </w:tcPr>
          <w:p w14:paraId="7C1AD38E" w14:textId="78A6784A" w:rsidR="00AC1FE6" w:rsidRPr="00C8789D" w:rsidRDefault="00512FC7"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i/>
                <w:iCs/>
                <w:sz w:val="20"/>
                <w:szCs w:val="20"/>
              </w:rPr>
              <w:t>P</w:t>
            </w:r>
            <w:r w:rsidRPr="00C8789D">
              <w:rPr>
                <w:rFonts w:asciiTheme="majorBidi" w:hAnsiTheme="majorBidi" w:cstheme="majorBidi"/>
                <w:b/>
                <w:bCs/>
                <w:sz w:val="20"/>
                <w:szCs w:val="20"/>
              </w:rPr>
              <w:t>-value</w:t>
            </w:r>
          </w:p>
        </w:tc>
      </w:tr>
      <w:tr w:rsidR="00AC1FE6" w:rsidRPr="00C8789D" w14:paraId="0EEBA715" w14:textId="2C32EA72" w:rsidTr="000D7F50">
        <w:tc>
          <w:tcPr>
            <w:tcW w:w="1667" w:type="pct"/>
            <w:shd w:val="clear" w:color="auto" w:fill="E7E6E6" w:themeFill="background2"/>
            <w:vAlign w:val="center"/>
          </w:tcPr>
          <w:p w14:paraId="58CC862D" w14:textId="14A05754"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2020</w:t>
            </w:r>
          </w:p>
        </w:tc>
        <w:tc>
          <w:tcPr>
            <w:tcW w:w="0" w:type="auto"/>
            <w:shd w:val="clear" w:color="auto" w:fill="E7E6E6" w:themeFill="background2"/>
            <w:vAlign w:val="center"/>
          </w:tcPr>
          <w:p w14:paraId="39445E8A" w14:textId="188881A0" w:rsidR="00AC1FE6" w:rsidRPr="00C8789D" w:rsidRDefault="000B3913"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0.55</w:t>
            </w:r>
          </w:p>
        </w:tc>
        <w:tc>
          <w:tcPr>
            <w:tcW w:w="1666" w:type="pct"/>
            <w:shd w:val="clear" w:color="auto" w:fill="E7E6E6" w:themeFill="background2"/>
            <w:vAlign w:val="center"/>
          </w:tcPr>
          <w:p w14:paraId="3858D4A2" w14:textId="1C5D16B7" w:rsidR="00AC1FE6" w:rsidRPr="00C8789D" w:rsidRDefault="000B3913"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0.00024</w:t>
            </w:r>
            <w:r w:rsidR="00BB76E2" w:rsidRPr="00C8789D">
              <w:rPr>
                <w:rFonts w:asciiTheme="majorBidi" w:hAnsiTheme="majorBidi" w:cstheme="majorBidi"/>
                <w:b/>
                <w:bCs/>
                <w:sz w:val="20"/>
                <w:szCs w:val="20"/>
              </w:rPr>
              <w:t>*</w:t>
            </w:r>
          </w:p>
        </w:tc>
      </w:tr>
      <w:tr w:rsidR="00AC1FE6" w:rsidRPr="00C8789D" w14:paraId="218056D0" w14:textId="42E20DB0" w:rsidTr="000049FB">
        <w:tc>
          <w:tcPr>
            <w:tcW w:w="1667" w:type="pct"/>
            <w:shd w:val="clear" w:color="auto" w:fill="auto"/>
            <w:vAlign w:val="center"/>
          </w:tcPr>
          <w:p w14:paraId="01758708" w14:textId="403D0431"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667" w:type="pct"/>
            <w:shd w:val="clear" w:color="auto" w:fill="auto"/>
            <w:vAlign w:val="center"/>
          </w:tcPr>
          <w:p w14:paraId="14C9EC71" w14:textId="2D3CE09D" w:rsidR="00AC1FE6" w:rsidRPr="00C8789D" w:rsidRDefault="002F49DB" w:rsidP="00431DB5">
            <w:pPr>
              <w:spacing w:before="120" w:line="360" w:lineRule="auto"/>
              <w:rPr>
                <w:rFonts w:asciiTheme="majorBidi" w:hAnsiTheme="majorBidi" w:cstheme="majorBidi"/>
                <w:bCs/>
                <w:sz w:val="20"/>
                <w:szCs w:val="20"/>
              </w:rPr>
            </w:pPr>
            <w:r w:rsidRPr="00C8789D">
              <w:rPr>
                <w:rFonts w:asciiTheme="majorBidi" w:hAnsiTheme="majorBidi" w:cstheme="majorBidi"/>
                <w:bCs/>
                <w:sz w:val="20"/>
                <w:szCs w:val="20"/>
              </w:rPr>
              <w:t>-0.081</w:t>
            </w:r>
          </w:p>
        </w:tc>
        <w:tc>
          <w:tcPr>
            <w:tcW w:w="1666" w:type="pct"/>
            <w:shd w:val="clear" w:color="auto" w:fill="auto"/>
            <w:vAlign w:val="center"/>
          </w:tcPr>
          <w:p w14:paraId="7533F3AC" w14:textId="07F7607B" w:rsidR="00AC1FE6" w:rsidRPr="00C8789D" w:rsidRDefault="002F49DB"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0.13</w:t>
            </w:r>
          </w:p>
        </w:tc>
      </w:tr>
      <w:tr w:rsidR="00AC1FE6" w:rsidRPr="00C8789D" w14:paraId="5051C588" w14:textId="65180C69" w:rsidTr="000049FB">
        <w:tc>
          <w:tcPr>
            <w:tcW w:w="1667" w:type="pct"/>
            <w:shd w:val="clear" w:color="auto" w:fill="E7E6E6" w:themeFill="background2"/>
            <w:vAlign w:val="center"/>
          </w:tcPr>
          <w:p w14:paraId="538F2B89" w14:textId="4CAA77FD"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667" w:type="pct"/>
            <w:shd w:val="clear" w:color="auto" w:fill="E7E6E6" w:themeFill="background2"/>
            <w:vAlign w:val="center"/>
          </w:tcPr>
          <w:p w14:paraId="36861148" w14:textId="358FC885"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-0.067</w:t>
            </w:r>
          </w:p>
        </w:tc>
        <w:tc>
          <w:tcPr>
            <w:tcW w:w="1666" w:type="pct"/>
            <w:shd w:val="clear" w:color="auto" w:fill="E7E6E6" w:themeFill="background2"/>
            <w:vAlign w:val="center"/>
          </w:tcPr>
          <w:p w14:paraId="66A10CF5" w14:textId="3A490F5F"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0.4</w:t>
            </w:r>
          </w:p>
        </w:tc>
      </w:tr>
      <w:tr w:rsidR="00AC1FE6" w:rsidRPr="00C8789D" w14:paraId="109E9990" w14:textId="4B7AF3A9" w:rsidTr="000049FB">
        <w:tc>
          <w:tcPr>
            <w:tcW w:w="1667" w:type="pct"/>
            <w:shd w:val="clear" w:color="auto" w:fill="auto"/>
            <w:vAlign w:val="center"/>
          </w:tcPr>
          <w:p w14:paraId="6C13CC18" w14:textId="27C57ED2"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1990</w:t>
            </w:r>
          </w:p>
        </w:tc>
        <w:tc>
          <w:tcPr>
            <w:tcW w:w="1667" w:type="pct"/>
            <w:shd w:val="clear" w:color="auto" w:fill="auto"/>
            <w:vAlign w:val="center"/>
          </w:tcPr>
          <w:p w14:paraId="4E899ED1" w14:textId="62049E99"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-0.25</w:t>
            </w:r>
          </w:p>
        </w:tc>
        <w:tc>
          <w:tcPr>
            <w:tcW w:w="1666" w:type="pct"/>
            <w:shd w:val="clear" w:color="auto" w:fill="auto"/>
            <w:vAlign w:val="center"/>
          </w:tcPr>
          <w:p w14:paraId="46E2805F" w14:textId="3A3D1DA8"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0.0016*</w:t>
            </w:r>
          </w:p>
        </w:tc>
      </w:tr>
      <w:tr w:rsidR="00AC1FE6" w:rsidRPr="00C8789D" w14:paraId="36B3C984" w14:textId="7A639E84" w:rsidTr="000049FB">
        <w:tc>
          <w:tcPr>
            <w:tcW w:w="1667" w:type="pct"/>
            <w:shd w:val="clear" w:color="auto" w:fill="E7E6E6" w:themeFill="background2"/>
            <w:vAlign w:val="center"/>
          </w:tcPr>
          <w:p w14:paraId="2F75D06D" w14:textId="0F6E03D8"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1981</w:t>
            </w:r>
          </w:p>
        </w:tc>
        <w:tc>
          <w:tcPr>
            <w:tcW w:w="1667" w:type="pct"/>
            <w:shd w:val="clear" w:color="auto" w:fill="E7E6E6" w:themeFill="background2"/>
            <w:vAlign w:val="center"/>
          </w:tcPr>
          <w:p w14:paraId="55C9B864" w14:textId="1BC96240"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0.22</w:t>
            </w:r>
          </w:p>
        </w:tc>
        <w:tc>
          <w:tcPr>
            <w:tcW w:w="1666" w:type="pct"/>
            <w:shd w:val="clear" w:color="auto" w:fill="E7E6E6" w:themeFill="background2"/>
            <w:vAlign w:val="center"/>
          </w:tcPr>
          <w:p w14:paraId="5AC51E45" w14:textId="55A79231"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7.6e-05*</w:t>
            </w:r>
          </w:p>
        </w:tc>
      </w:tr>
      <w:tr w:rsidR="00AC1FE6" w:rsidRPr="00C8789D" w14:paraId="0D009474" w14:textId="572721B2" w:rsidTr="000049FB">
        <w:tc>
          <w:tcPr>
            <w:tcW w:w="1667" w:type="pct"/>
            <w:shd w:val="clear" w:color="auto" w:fill="auto"/>
            <w:vAlign w:val="center"/>
          </w:tcPr>
          <w:p w14:paraId="2A46AA17" w14:textId="61E64EA6"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667" w:type="pct"/>
            <w:shd w:val="clear" w:color="auto" w:fill="auto"/>
            <w:vAlign w:val="center"/>
          </w:tcPr>
          <w:p w14:paraId="73F805BA" w14:textId="4F1301BA"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0.036</w:t>
            </w:r>
          </w:p>
        </w:tc>
        <w:tc>
          <w:tcPr>
            <w:tcW w:w="1666" w:type="pct"/>
            <w:shd w:val="clear" w:color="auto" w:fill="auto"/>
            <w:vAlign w:val="center"/>
          </w:tcPr>
          <w:p w14:paraId="13448155" w14:textId="71212EC8"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0.69</w:t>
            </w:r>
          </w:p>
        </w:tc>
      </w:tr>
      <w:tr w:rsidR="00AC1FE6" w:rsidRPr="00C8789D" w14:paraId="2C155CB7" w14:textId="46226149" w:rsidTr="000049FB">
        <w:tc>
          <w:tcPr>
            <w:tcW w:w="1667" w:type="pct"/>
            <w:shd w:val="clear" w:color="auto" w:fill="E7E6E6" w:themeFill="background2"/>
            <w:vAlign w:val="center"/>
          </w:tcPr>
          <w:p w14:paraId="6A4BDE8F" w14:textId="3476E1BA"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667" w:type="pct"/>
            <w:shd w:val="clear" w:color="auto" w:fill="E7E6E6" w:themeFill="background2"/>
            <w:vAlign w:val="center"/>
          </w:tcPr>
          <w:p w14:paraId="7BA60B88" w14:textId="7614F941"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0.029</w:t>
            </w:r>
          </w:p>
        </w:tc>
        <w:tc>
          <w:tcPr>
            <w:tcW w:w="1666" w:type="pct"/>
            <w:shd w:val="clear" w:color="auto" w:fill="E7E6E6" w:themeFill="background2"/>
            <w:vAlign w:val="center"/>
          </w:tcPr>
          <w:p w14:paraId="2FFB0B55" w14:textId="0B24FAAE"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0.6</w:t>
            </w:r>
          </w:p>
        </w:tc>
      </w:tr>
      <w:tr w:rsidR="00AC1FE6" w:rsidRPr="00C8789D" w14:paraId="23A1177B" w14:textId="4CEE7F3D" w:rsidTr="000049FB">
        <w:tc>
          <w:tcPr>
            <w:tcW w:w="1667" w:type="pct"/>
            <w:shd w:val="clear" w:color="auto" w:fill="auto"/>
            <w:vAlign w:val="center"/>
          </w:tcPr>
          <w:p w14:paraId="11407AE5" w14:textId="3D81DD4B"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667" w:type="pct"/>
            <w:shd w:val="clear" w:color="auto" w:fill="auto"/>
            <w:vAlign w:val="center"/>
          </w:tcPr>
          <w:p w14:paraId="71B764C0" w14:textId="77F99BCC"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-0.036</w:t>
            </w:r>
          </w:p>
        </w:tc>
        <w:tc>
          <w:tcPr>
            <w:tcW w:w="1666" w:type="pct"/>
            <w:shd w:val="clear" w:color="auto" w:fill="auto"/>
            <w:vAlign w:val="center"/>
          </w:tcPr>
          <w:p w14:paraId="74942C4F" w14:textId="7935B491"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0.59</w:t>
            </w:r>
          </w:p>
        </w:tc>
      </w:tr>
    </w:tbl>
    <w:p w14:paraId="7EDECE14" w14:textId="5970AD36" w:rsidR="0075589F" w:rsidRPr="00C8789D" w:rsidRDefault="0075589F" w:rsidP="0075589F">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0.01)</w:t>
      </w:r>
    </w:p>
    <w:p w14:paraId="2F5CFDCD" w14:textId="381985C3" w:rsidR="009F22F0" w:rsidRPr="00C8789D" w:rsidRDefault="009F2973" w:rsidP="000D7F50">
      <w:pPr>
        <w:spacing w:before="120" w:line="480" w:lineRule="auto"/>
        <w:rPr>
          <w:rFonts w:asciiTheme="majorBidi" w:hAnsiTheme="majorBidi" w:cstheme="majorBidi"/>
          <w:sz w:val="20"/>
          <w:szCs w:val="20"/>
        </w:rPr>
      </w:pPr>
      <w:r w:rsidRPr="00C8789D">
        <w:rPr>
          <w:rFonts w:asciiTheme="majorBidi" w:hAnsiTheme="majorBidi" w:cstheme="majorBidi"/>
          <w:sz w:val="20"/>
          <w:szCs w:val="20"/>
        </w:rPr>
        <w:lastRenderedPageBreak/>
        <w:t xml:space="preserve">(b) </w:t>
      </w:r>
      <w:r w:rsidR="009F22F0" w:rsidRPr="00C8789D">
        <w:rPr>
          <w:rFonts w:asciiTheme="majorBidi" w:hAnsiTheme="majorBidi" w:cstheme="majorBidi"/>
          <w:sz w:val="20"/>
          <w:szCs w:val="20"/>
        </w:rPr>
        <w:t>Weekly returns</w:t>
      </w:r>
    </w:p>
    <w:tbl>
      <w:tblPr>
        <w:tblStyle w:val="Tablaconcuadrcula"/>
        <w:tblW w:w="5000" w:type="pct"/>
        <w:tblLook w:val="04A0" w:firstRow="1" w:lastRow="0" w:firstColumn="1" w:lastColumn="0" w:noHBand="0" w:noVBand="1"/>
      </w:tblPr>
      <w:tblGrid>
        <w:gridCol w:w="2832"/>
        <w:gridCol w:w="2832"/>
        <w:gridCol w:w="2830"/>
      </w:tblGrid>
      <w:tr w:rsidR="009F22F0" w:rsidRPr="00C8789D" w14:paraId="4EFE42DF" w14:textId="77777777" w:rsidTr="009F22F0">
        <w:tc>
          <w:tcPr>
            <w:tcW w:w="1667" w:type="pct"/>
            <w:vAlign w:val="center"/>
          </w:tcPr>
          <w:p w14:paraId="1D816330" w14:textId="4D694EE6" w:rsidR="009F22F0" w:rsidRPr="00C8789D" w:rsidRDefault="00B07EE1"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667" w:type="pct"/>
            <w:vAlign w:val="center"/>
          </w:tcPr>
          <w:p w14:paraId="07C6E762"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R</w:t>
            </w:r>
          </w:p>
        </w:tc>
        <w:tc>
          <w:tcPr>
            <w:tcW w:w="1666" w:type="pct"/>
            <w:vAlign w:val="center"/>
          </w:tcPr>
          <w:p w14:paraId="74A73DE4"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i/>
                <w:iCs/>
                <w:sz w:val="20"/>
                <w:szCs w:val="20"/>
              </w:rPr>
              <w:t>P</w:t>
            </w:r>
            <w:r w:rsidRPr="00C8789D">
              <w:rPr>
                <w:rFonts w:asciiTheme="majorBidi" w:hAnsiTheme="majorBidi" w:cstheme="majorBidi"/>
                <w:b/>
                <w:bCs/>
                <w:sz w:val="20"/>
                <w:szCs w:val="20"/>
              </w:rPr>
              <w:t>-value</w:t>
            </w:r>
          </w:p>
        </w:tc>
      </w:tr>
      <w:tr w:rsidR="009F22F0" w:rsidRPr="00C8789D" w14:paraId="4F7E1A22" w14:textId="77777777" w:rsidTr="002A7661">
        <w:tc>
          <w:tcPr>
            <w:tcW w:w="1667" w:type="pct"/>
            <w:shd w:val="clear" w:color="auto" w:fill="E7E6E6" w:themeFill="background2"/>
            <w:vAlign w:val="center"/>
          </w:tcPr>
          <w:p w14:paraId="0B584659"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667" w:type="pct"/>
            <w:shd w:val="clear" w:color="auto" w:fill="E7E6E6" w:themeFill="background2"/>
            <w:vAlign w:val="center"/>
          </w:tcPr>
          <w:p w14:paraId="548F75EF" w14:textId="1A52312C"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46</w:t>
            </w:r>
          </w:p>
        </w:tc>
        <w:tc>
          <w:tcPr>
            <w:tcW w:w="1666" w:type="pct"/>
            <w:shd w:val="clear" w:color="auto" w:fill="E7E6E6" w:themeFill="background2"/>
            <w:vAlign w:val="center"/>
          </w:tcPr>
          <w:p w14:paraId="1EAC351B" w14:textId="457A556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25</w:t>
            </w:r>
          </w:p>
        </w:tc>
      </w:tr>
      <w:tr w:rsidR="009F22F0" w:rsidRPr="00C8789D" w14:paraId="2CB2279A" w14:textId="77777777" w:rsidTr="009F22F0">
        <w:tc>
          <w:tcPr>
            <w:tcW w:w="1667" w:type="pct"/>
            <w:vAlign w:val="center"/>
          </w:tcPr>
          <w:p w14:paraId="33BD7593"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667" w:type="pct"/>
            <w:vAlign w:val="center"/>
          </w:tcPr>
          <w:p w14:paraId="06545F79" w14:textId="718DA5CC" w:rsidR="009F22F0" w:rsidRPr="00C8789D" w:rsidRDefault="009F22F0" w:rsidP="00431DB5">
            <w:pPr>
              <w:spacing w:before="120" w:line="360" w:lineRule="auto"/>
              <w:rPr>
                <w:rFonts w:asciiTheme="majorBidi" w:hAnsiTheme="majorBidi" w:cstheme="majorBidi"/>
                <w:bCs/>
                <w:sz w:val="20"/>
                <w:szCs w:val="20"/>
              </w:rPr>
            </w:pPr>
            <w:r w:rsidRPr="00C8789D">
              <w:rPr>
                <w:rFonts w:asciiTheme="majorBidi" w:hAnsiTheme="majorBidi" w:cstheme="majorBidi"/>
                <w:bCs/>
                <w:sz w:val="20"/>
                <w:szCs w:val="20"/>
              </w:rPr>
              <w:t>-0.08</w:t>
            </w:r>
            <w:r w:rsidR="003002FF" w:rsidRPr="00C8789D">
              <w:rPr>
                <w:rFonts w:asciiTheme="majorBidi" w:hAnsiTheme="majorBidi" w:cstheme="majorBidi"/>
                <w:bCs/>
                <w:sz w:val="20"/>
                <w:szCs w:val="20"/>
              </w:rPr>
              <w:t>7</w:t>
            </w:r>
          </w:p>
        </w:tc>
        <w:tc>
          <w:tcPr>
            <w:tcW w:w="1666" w:type="pct"/>
            <w:vAlign w:val="center"/>
          </w:tcPr>
          <w:p w14:paraId="6DDF5AFA" w14:textId="20440175"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47</w:t>
            </w:r>
          </w:p>
        </w:tc>
      </w:tr>
      <w:tr w:rsidR="009F22F0" w:rsidRPr="00C8789D" w14:paraId="02193A97" w14:textId="77777777" w:rsidTr="002A7661">
        <w:tc>
          <w:tcPr>
            <w:tcW w:w="1667" w:type="pct"/>
            <w:shd w:val="clear" w:color="auto" w:fill="E7E6E6" w:themeFill="background2"/>
            <w:vAlign w:val="center"/>
          </w:tcPr>
          <w:p w14:paraId="49A5FF4F"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667" w:type="pct"/>
            <w:shd w:val="clear" w:color="auto" w:fill="E7E6E6" w:themeFill="background2"/>
            <w:vAlign w:val="center"/>
          </w:tcPr>
          <w:p w14:paraId="004054AB" w14:textId="639F3F12" w:rsidR="009F22F0" w:rsidRPr="00C8789D" w:rsidRDefault="003002FF"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0.17</w:t>
            </w:r>
          </w:p>
        </w:tc>
        <w:tc>
          <w:tcPr>
            <w:tcW w:w="1666" w:type="pct"/>
            <w:shd w:val="clear" w:color="auto" w:fill="E7E6E6" w:themeFill="background2"/>
            <w:vAlign w:val="center"/>
          </w:tcPr>
          <w:p w14:paraId="3EFCC4DD" w14:textId="04C9F592"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35</w:t>
            </w:r>
          </w:p>
        </w:tc>
      </w:tr>
      <w:tr w:rsidR="009F22F0" w:rsidRPr="00C8789D" w14:paraId="07933245" w14:textId="77777777" w:rsidTr="002A7661">
        <w:tc>
          <w:tcPr>
            <w:tcW w:w="1667" w:type="pct"/>
            <w:shd w:val="clear" w:color="auto" w:fill="FFFFFF" w:themeFill="background1"/>
            <w:vAlign w:val="center"/>
          </w:tcPr>
          <w:p w14:paraId="1CE96EBA"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1990</w:t>
            </w:r>
          </w:p>
        </w:tc>
        <w:tc>
          <w:tcPr>
            <w:tcW w:w="1667" w:type="pct"/>
            <w:shd w:val="clear" w:color="auto" w:fill="FFFFFF" w:themeFill="background1"/>
            <w:vAlign w:val="center"/>
          </w:tcPr>
          <w:p w14:paraId="42498E12" w14:textId="641088D1"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w:t>
            </w:r>
            <w:r w:rsidR="003002FF" w:rsidRPr="00C8789D">
              <w:rPr>
                <w:rFonts w:asciiTheme="majorBidi" w:hAnsiTheme="majorBidi" w:cstheme="majorBidi"/>
                <w:b/>
                <w:bCs/>
                <w:sz w:val="20"/>
                <w:szCs w:val="20"/>
              </w:rPr>
              <w:t>49</w:t>
            </w:r>
          </w:p>
        </w:tc>
        <w:tc>
          <w:tcPr>
            <w:tcW w:w="1666" w:type="pct"/>
            <w:shd w:val="clear" w:color="auto" w:fill="FFFFFF" w:themeFill="background1"/>
            <w:vAlign w:val="center"/>
          </w:tcPr>
          <w:p w14:paraId="1ADC115F" w14:textId="4EAC2F93"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w:t>
            </w:r>
            <w:r w:rsidR="003002FF" w:rsidRPr="00C8789D">
              <w:rPr>
                <w:rFonts w:asciiTheme="majorBidi" w:hAnsiTheme="majorBidi" w:cstheme="majorBidi"/>
                <w:b/>
                <w:bCs/>
                <w:sz w:val="20"/>
                <w:szCs w:val="20"/>
              </w:rPr>
              <w:t>44</w:t>
            </w:r>
            <w:r w:rsidRPr="00C8789D">
              <w:rPr>
                <w:rFonts w:asciiTheme="majorBidi" w:hAnsiTheme="majorBidi" w:cstheme="majorBidi"/>
                <w:b/>
                <w:bCs/>
                <w:sz w:val="20"/>
                <w:szCs w:val="20"/>
              </w:rPr>
              <w:t>*</w:t>
            </w:r>
          </w:p>
        </w:tc>
      </w:tr>
      <w:tr w:rsidR="009F22F0" w:rsidRPr="00C8789D" w14:paraId="30A7B10B" w14:textId="77777777" w:rsidTr="003002FF">
        <w:tc>
          <w:tcPr>
            <w:tcW w:w="1667" w:type="pct"/>
            <w:shd w:val="clear" w:color="auto" w:fill="E7E6E6" w:themeFill="background2"/>
            <w:vAlign w:val="center"/>
          </w:tcPr>
          <w:p w14:paraId="34FC42DB"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1981</w:t>
            </w:r>
          </w:p>
        </w:tc>
        <w:tc>
          <w:tcPr>
            <w:tcW w:w="1667" w:type="pct"/>
            <w:shd w:val="clear" w:color="auto" w:fill="E7E6E6" w:themeFill="background2"/>
            <w:vAlign w:val="center"/>
          </w:tcPr>
          <w:p w14:paraId="4C9D9177" w14:textId="70F2337D"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w:t>
            </w:r>
            <w:r w:rsidR="003002FF" w:rsidRPr="00C8789D">
              <w:rPr>
                <w:rFonts w:asciiTheme="majorBidi" w:hAnsiTheme="majorBidi" w:cstheme="majorBidi"/>
                <w:b/>
                <w:bCs/>
                <w:sz w:val="20"/>
                <w:szCs w:val="20"/>
              </w:rPr>
              <w:t>52</w:t>
            </w:r>
          </w:p>
        </w:tc>
        <w:tc>
          <w:tcPr>
            <w:tcW w:w="1666" w:type="pct"/>
            <w:shd w:val="clear" w:color="auto" w:fill="E7E6E6" w:themeFill="background2"/>
            <w:vAlign w:val="center"/>
          </w:tcPr>
          <w:p w14:paraId="53E26E20" w14:textId="7221D4C7" w:rsidR="009F22F0" w:rsidRPr="00C8789D" w:rsidRDefault="003002FF"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1.2e-05*</w:t>
            </w:r>
          </w:p>
        </w:tc>
      </w:tr>
      <w:tr w:rsidR="009F22F0" w:rsidRPr="00C8789D" w14:paraId="10096620" w14:textId="77777777" w:rsidTr="009F22F0">
        <w:tc>
          <w:tcPr>
            <w:tcW w:w="1667" w:type="pct"/>
            <w:vAlign w:val="center"/>
          </w:tcPr>
          <w:p w14:paraId="2C3FD0A8"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667" w:type="pct"/>
            <w:vAlign w:val="center"/>
          </w:tcPr>
          <w:p w14:paraId="273498D2" w14:textId="731164A9"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22</w:t>
            </w:r>
          </w:p>
        </w:tc>
        <w:tc>
          <w:tcPr>
            <w:tcW w:w="1666" w:type="pct"/>
            <w:vAlign w:val="center"/>
          </w:tcPr>
          <w:p w14:paraId="27D77753" w14:textId="7336B1D4"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3</w:t>
            </w:r>
          </w:p>
        </w:tc>
      </w:tr>
      <w:tr w:rsidR="009F22F0" w:rsidRPr="00C8789D" w14:paraId="5081780A" w14:textId="77777777" w:rsidTr="002A7661">
        <w:tc>
          <w:tcPr>
            <w:tcW w:w="1667" w:type="pct"/>
            <w:shd w:val="clear" w:color="auto" w:fill="E7E6E6" w:themeFill="background2"/>
            <w:vAlign w:val="center"/>
          </w:tcPr>
          <w:p w14:paraId="539F8B3A"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667" w:type="pct"/>
            <w:shd w:val="clear" w:color="auto" w:fill="E7E6E6" w:themeFill="background2"/>
            <w:vAlign w:val="center"/>
          </w:tcPr>
          <w:p w14:paraId="2AAD135A" w14:textId="4FB1ED2B" w:rsidR="009F22F0" w:rsidRPr="00C8789D" w:rsidRDefault="003002FF"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w:t>
            </w:r>
            <w:r w:rsidR="009F22F0" w:rsidRPr="00C8789D">
              <w:rPr>
                <w:rFonts w:asciiTheme="majorBidi" w:hAnsiTheme="majorBidi" w:cstheme="majorBidi"/>
                <w:sz w:val="20"/>
                <w:szCs w:val="20"/>
              </w:rPr>
              <w:t>0.0</w:t>
            </w:r>
            <w:r w:rsidRPr="00C8789D">
              <w:rPr>
                <w:rFonts w:asciiTheme="majorBidi" w:hAnsiTheme="majorBidi" w:cstheme="majorBidi"/>
                <w:sz w:val="20"/>
                <w:szCs w:val="20"/>
              </w:rPr>
              <w:t>15</w:t>
            </w:r>
          </w:p>
        </w:tc>
        <w:tc>
          <w:tcPr>
            <w:tcW w:w="1666" w:type="pct"/>
            <w:shd w:val="clear" w:color="auto" w:fill="E7E6E6" w:themeFill="background2"/>
            <w:vAlign w:val="center"/>
          </w:tcPr>
          <w:p w14:paraId="4CCC3105" w14:textId="4859BE08"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91</w:t>
            </w:r>
          </w:p>
        </w:tc>
      </w:tr>
      <w:tr w:rsidR="009F22F0" w:rsidRPr="00C8789D" w14:paraId="5509E376" w14:textId="77777777" w:rsidTr="009F22F0">
        <w:tc>
          <w:tcPr>
            <w:tcW w:w="1667" w:type="pct"/>
            <w:vAlign w:val="center"/>
          </w:tcPr>
          <w:p w14:paraId="11E6EEB4"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667" w:type="pct"/>
            <w:vAlign w:val="center"/>
          </w:tcPr>
          <w:p w14:paraId="63602569" w14:textId="60C9F9E2"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24</w:t>
            </w:r>
          </w:p>
        </w:tc>
        <w:tc>
          <w:tcPr>
            <w:tcW w:w="1666" w:type="pct"/>
            <w:vAlign w:val="center"/>
          </w:tcPr>
          <w:p w14:paraId="7A882BEC" w14:textId="1DE7E84B"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12</w:t>
            </w:r>
          </w:p>
        </w:tc>
      </w:tr>
    </w:tbl>
    <w:p w14:paraId="0C464557" w14:textId="08ED44F9" w:rsidR="0075589F" w:rsidRPr="00C8789D" w:rsidRDefault="0075589F" w:rsidP="0075589F">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0.01)</w:t>
      </w:r>
    </w:p>
    <w:p w14:paraId="776800E7" w14:textId="56EE0829" w:rsidR="009F22F0" w:rsidRPr="00C8789D" w:rsidRDefault="009F2973" w:rsidP="000D7F50">
      <w:pPr>
        <w:spacing w:before="120" w:line="480" w:lineRule="auto"/>
        <w:rPr>
          <w:rFonts w:asciiTheme="majorBidi" w:hAnsiTheme="majorBidi" w:cstheme="majorBidi"/>
          <w:sz w:val="20"/>
          <w:szCs w:val="20"/>
        </w:rPr>
      </w:pPr>
      <w:r w:rsidRPr="00C8789D">
        <w:rPr>
          <w:rFonts w:asciiTheme="majorBidi" w:hAnsiTheme="majorBidi" w:cstheme="majorBidi"/>
          <w:sz w:val="20"/>
          <w:szCs w:val="20"/>
        </w:rPr>
        <w:t xml:space="preserve">(c) </w:t>
      </w:r>
      <w:r w:rsidR="009F22F0" w:rsidRPr="00C8789D">
        <w:rPr>
          <w:rFonts w:asciiTheme="majorBidi" w:hAnsiTheme="majorBidi" w:cstheme="majorBidi"/>
          <w:sz w:val="20"/>
          <w:szCs w:val="20"/>
        </w:rPr>
        <w:t>Monthly returns</w:t>
      </w:r>
    </w:p>
    <w:tbl>
      <w:tblPr>
        <w:tblStyle w:val="Tablaconcuadrcula"/>
        <w:tblW w:w="5000" w:type="pct"/>
        <w:tblLook w:val="04A0" w:firstRow="1" w:lastRow="0" w:firstColumn="1" w:lastColumn="0" w:noHBand="0" w:noVBand="1"/>
      </w:tblPr>
      <w:tblGrid>
        <w:gridCol w:w="2832"/>
        <w:gridCol w:w="2832"/>
        <w:gridCol w:w="2830"/>
      </w:tblGrid>
      <w:tr w:rsidR="009F22F0" w:rsidRPr="00C8789D" w14:paraId="03DB0E07" w14:textId="77777777" w:rsidTr="00B07EE1">
        <w:tc>
          <w:tcPr>
            <w:tcW w:w="1667" w:type="pct"/>
            <w:vAlign w:val="center"/>
          </w:tcPr>
          <w:p w14:paraId="6BF7925B" w14:textId="3C76EA5C" w:rsidR="009F22F0" w:rsidRPr="00C8789D" w:rsidRDefault="00B07EE1"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667" w:type="pct"/>
            <w:vAlign w:val="center"/>
          </w:tcPr>
          <w:p w14:paraId="13B69164"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R</w:t>
            </w:r>
          </w:p>
        </w:tc>
        <w:tc>
          <w:tcPr>
            <w:tcW w:w="1666" w:type="pct"/>
            <w:vAlign w:val="center"/>
          </w:tcPr>
          <w:p w14:paraId="5DF46532"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i/>
                <w:iCs/>
                <w:sz w:val="20"/>
                <w:szCs w:val="20"/>
              </w:rPr>
              <w:t>P</w:t>
            </w:r>
            <w:r w:rsidRPr="00C8789D">
              <w:rPr>
                <w:rFonts w:asciiTheme="majorBidi" w:hAnsiTheme="majorBidi" w:cstheme="majorBidi"/>
                <w:b/>
                <w:bCs/>
                <w:sz w:val="20"/>
                <w:szCs w:val="20"/>
              </w:rPr>
              <w:t>-value</w:t>
            </w:r>
          </w:p>
        </w:tc>
      </w:tr>
      <w:tr w:rsidR="009F22F0" w:rsidRPr="00C8789D" w14:paraId="5B7E6D3C" w14:textId="77777777" w:rsidTr="002A7661">
        <w:tc>
          <w:tcPr>
            <w:tcW w:w="1667" w:type="pct"/>
            <w:shd w:val="clear" w:color="auto" w:fill="E7E6E6" w:themeFill="background2"/>
            <w:vAlign w:val="center"/>
          </w:tcPr>
          <w:p w14:paraId="05B5D460"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667" w:type="pct"/>
            <w:shd w:val="clear" w:color="auto" w:fill="E7E6E6" w:themeFill="background2"/>
            <w:vAlign w:val="center"/>
          </w:tcPr>
          <w:p w14:paraId="2BA11256" w14:textId="3583E65D"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666" w:type="pct"/>
            <w:shd w:val="clear" w:color="auto" w:fill="E7E6E6" w:themeFill="background2"/>
            <w:vAlign w:val="center"/>
          </w:tcPr>
          <w:p w14:paraId="5D492E34" w14:textId="4BCEE7EB"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9F22F0" w:rsidRPr="00C8789D" w14:paraId="4B0D6A82" w14:textId="77777777" w:rsidTr="00B07EE1">
        <w:tc>
          <w:tcPr>
            <w:tcW w:w="1667" w:type="pct"/>
            <w:vAlign w:val="center"/>
          </w:tcPr>
          <w:p w14:paraId="1C3189AA"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667" w:type="pct"/>
            <w:vAlign w:val="center"/>
          </w:tcPr>
          <w:p w14:paraId="337B03B1" w14:textId="3C8321A4" w:rsidR="009F22F0" w:rsidRPr="00C8789D" w:rsidRDefault="00AD6BC5" w:rsidP="00431DB5">
            <w:pPr>
              <w:spacing w:before="120" w:line="360" w:lineRule="auto"/>
              <w:rPr>
                <w:rFonts w:asciiTheme="majorBidi" w:hAnsiTheme="majorBidi" w:cstheme="majorBidi"/>
                <w:bCs/>
                <w:sz w:val="20"/>
                <w:szCs w:val="20"/>
              </w:rPr>
            </w:pPr>
            <w:r w:rsidRPr="00C8789D">
              <w:rPr>
                <w:rFonts w:asciiTheme="majorBidi" w:hAnsiTheme="majorBidi" w:cstheme="majorBidi"/>
                <w:bCs/>
                <w:sz w:val="20"/>
                <w:szCs w:val="20"/>
              </w:rPr>
              <w:t>0.09</w:t>
            </w:r>
          </w:p>
        </w:tc>
        <w:tc>
          <w:tcPr>
            <w:tcW w:w="1666" w:type="pct"/>
            <w:vAlign w:val="center"/>
          </w:tcPr>
          <w:p w14:paraId="11497B57" w14:textId="33016DB2"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0.72</w:t>
            </w:r>
          </w:p>
        </w:tc>
      </w:tr>
      <w:tr w:rsidR="009F22F0" w:rsidRPr="00C8789D" w14:paraId="46B45418" w14:textId="77777777" w:rsidTr="002A7661">
        <w:tc>
          <w:tcPr>
            <w:tcW w:w="1667" w:type="pct"/>
            <w:shd w:val="clear" w:color="auto" w:fill="E7E6E6" w:themeFill="background2"/>
            <w:vAlign w:val="center"/>
          </w:tcPr>
          <w:p w14:paraId="5CBBD604"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667" w:type="pct"/>
            <w:shd w:val="clear" w:color="auto" w:fill="E7E6E6" w:themeFill="background2"/>
            <w:vAlign w:val="center"/>
          </w:tcPr>
          <w:p w14:paraId="2D0E3AA9" w14:textId="23604E66"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18</w:t>
            </w:r>
          </w:p>
        </w:tc>
        <w:tc>
          <w:tcPr>
            <w:tcW w:w="1666" w:type="pct"/>
            <w:shd w:val="clear" w:color="auto" w:fill="E7E6E6" w:themeFill="background2"/>
            <w:vAlign w:val="center"/>
          </w:tcPr>
          <w:p w14:paraId="15ED2BC1" w14:textId="661BADDC"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67</w:t>
            </w:r>
          </w:p>
        </w:tc>
      </w:tr>
      <w:tr w:rsidR="009F22F0" w:rsidRPr="00C8789D" w14:paraId="135B9BE1" w14:textId="77777777" w:rsidTr="00B07EE1">
        <w:tc>
          <w:tcPr>
            <w:tcW w:w="1667" w:type="pct"/>
            <w:vAlign w:val="center"/>
          </w:tcPr>
          <w:p w14:paraId="0F0AF36A"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667" w:type="pct"/>
            <w:vAlign w:val="center"/>
          </w:tcPr>
          <w:p w14:paraId="3228E30E" w14:textId="671C16F3"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5</w:t>
            </w:r>
          </w:p>
        </w:tc>
        <w:tc>
          <w:tcPr>
            <w:tcW w:w="1666" w:type="pct"/>
            <w:vAlign w:val="center"/>
          </w:tcPr>
          <w:p w14:paraId="659B56BE" w14:textId="3CE9068F"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21</w:t>
            </w:r>
          </w:p>
        </w:tc>
      </w:tr>
      <w:tr w:rsidR="009F22F0" w:rsidRPr="00C8789D" w14:paraId="55DA295D" w14:textId="77777777" w:rsidTr="002A7661">
        <w:tc>
          <w:tcPr>
            <w:tcW w:w="1667" w:type="pct"/>
            <w:shd w:val="clear" w:color="auto" w:fill="E7E6E6" w:themeFill="background2"/>
            <w:vAlign w:val="center"/>
          </w:tcPr>
          <w:p w14:paraId="3C77CCF2"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667" w:type="pct"/>
            <w:shd w:val="clear" w:color="auto" w:fill="E7E6E6" w:themeFill="background2"/>
            <w:vAlign w:val="center"/>
          </w:tcPr>
          <w:p w14:paraId="5AFE4152" w14:textId="2E0E6A8B"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41</w:t>
            </w:r>
          </w:p>
        </w:tc>
        <w:tc>
          <w:tcPr>
            <w:tcW w:w="1666" w:type="pct"/>
            <w:shd w:val="clear" w:color="auto" w:fill="E7E6E6" w:themeFill="background2"/>
            <w:vAlign w:val="center"/>
          </w:tcPr>
          <w:p w14:paraId="671CC5B9" w14:textId="46AD6B1F"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0.11</w:t>
            </w:r>
          </w:p>
        </w:tc>
      </w:tr>
      <w:tr w:rsidR="009F22F0" w:rsidRPr="00C8789D" w14:paraId="7A084BB1" w14:textId="77777777" w:rsidTr="002A7661">
        <w:tc>
          <w:tcPr>
            <w:tcW w:w="1667" w:type="pct"/>
            <w:shd w:val="clear" w:color="auto" w:fill="FFFFFF" w:themeFill="background1"/>
            <w:vAlign w:val="center"/>
          </w:tcPr>
          <w:p w14:paraId="2D71C8DA"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1980</w:t>
            </w:r>
          </w:p>
        </w:tc>
        <w:tc>
          <w:tcPr>
            <w:tcW w:w="1667" w:type="pct"/>
            <w:shd w:val="clear" w:color="auto" w:fill="FFFFFF" w:themeFill="background1"/>
            <w:vAlign w:val="center"/>
          </w:tcPr>
          <w:p w14:paraId="01331489" w14:textId="2AF3C986" w:rsidR="009F22F0" w:rsidRPr="00C8789D" w:rsidRDefault="00AD6BC5"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0.93</w:t>
            </w:r>
          </w:p>
        </w:tc>
        <w:tc>
          <w:tcPr>
            <w:tcW w:w="1666" w:type="pct"/>
            <w:shd w:val="clear" w:color="auto" w:fill="FFFFFF" w:themeFill="background1"/>
            <w:vAlign w:val="center"/>
          </w:tcPr>
          <w:p w14:paraId="1FA78E3C" w14:textId="2CE80FA6" w:rsidR="009F22F0" w:rsidRPr="00C8789D" w:rsidRDefault="00AD6BC5"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0.0077*</w:t>
            </w:r>
          </w:p>
        </w:tc>
      </w:tr>
      <w:tr w:rsidR="009F22F0" w:rsidRPr="00C8789D" w14:paraId="18410195" w14:textId="77777777" w:rsidTr="002A7661">
        <w:tc>
          <w:tcPr>
            <w:tcW w:w="1667" w:type="pct"/>
            <w:shd w:val="clear" w:color="auto" w:fill="E7E6E6" w:themeFill="background2"/>
            <w:vAlign w:val="center"/>
          </w:tcPr>
          <w:p w14:paraId="2B4CBDF9"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667" w:type="pct"/>
            <w:shd w:val="clear" w:color="auto" w:fill="E7E6E6" w:themeFill="background2"/>
            <w:vAlign w:val="center"/>
          </w:tcPr>
          <w:p w14:paraId="3A20D4A5" w14:textId="071CED02"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21</w:t>
            </w:r>
          </w:p>
        </w:tc>
        <w:tc>
          <w:tcPr>
            <w:tcW w:w="1666" w:type="pct"/>
            <w:shd w:val="clear" w:color="auto" w:fill="E7E6E6" w:themeFill="background2"/>
            <w:vAlign w:val="center"/>
          </w:tcPr>
          <w:p w14:paraId="188A99F5" w14:textId="11F5AF0D"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45</w:t>
            </w:r>
          </w:p>
        </w:tc>
      </w:tr>
      <w:tr w:rsidR="009F22F0" w:rsidRPr="00C8789D" w14:paraId="02A6ED74" w14:textId="77777777" w:rsidTr="00B07EE1">
        <w:tc>
          <w:tcPr>
            <w:tcW w:w="1667" w:type="pct"/>
            <w:vAlign w:val="center"/>
          </w:tcPr>
          <w:p w14:paraId="10E65FBD"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667" w:type="pct"/>
            <w:vAlign w:val="center"/>
          </w:tcPr>
          <w:p w14:paraId="70F38862" w14:textId="4F83935D"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21</w:t>
            </w:r>
          </w:p>
        </w:tc>
        <w:tc>
          <w:tcPr>
            <w:tcW w:w="1666" w:type="pct"/>
            <w:vAlign w:val="center"/>
          </w:tcPr>
          <w:p w14:paraId="49C416AE" w14:textId="7A55A3CB"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54</w:t>
            </w:r>
          </w:p>
        </w:tc>
      </w:tr>
    </w:tbl>
    <w:p w14:paraId="5EB661E0" w14:textId="53FB4A19" w:rsidR="00B07EE1" w:rsidRPr="00C8789D" w:rsidRDefault="00B07EE1" w:rsidP="000D7F50">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0.01)</w:t>
      </w:r>
    </w:p>
    <w:p w14:paraId="46A9722E" w14:textId="12AB0829" w:rsidR="00EF2CB4" w:rsidRPr="00C8789D" w:rsidRDefault="003A34C8" w:rsidP="000D7F50">
      <w:pPr>
        <w:pStyle w:val="Ttulo1"/>
        <w:spacing w:before="360" w:line="480" w:lineRule="auto"/>
        <w:rPr>
          <w:rFonts w:asciiTheme="majorBidi" w:eastAsia="SimSun" w:hAnsiTheme="majorBidi"/>
          <w:sz w:val="22"/>
          <w:szCs w:val="22"/>
          <w:lang w:eastAsia="zh-CN"/>
        </w:rPr>
      </w:pPr>
      <w:bookmarkStart w:id="19" w:name="_Toc103542230"/>
      <w:r w:rsidRPr="00C8789D">
        <w:rPr>
          <w:rFonts w:asciiTheme="majorBidi" w:eastAsia="SimSun" w:hAnsiTheme="majorBidi"/>
          <w:sz w:val="22"/>
          <w:szCs w:val="22"/>
          <w:lang w:eastAsia="zh-CN"/>
        </w:rPr>
        <w:t>6. DISCUSSION</w:t>
      </w:r>
      <w:bookmarkEnd w:id="19"/>
    </w:p>
    <w:p w14:paraId="3B461BD7" w14:textId="4CBBE23A" w:rsidR="000B1FF7" w:rsidRPr="00C8789D" w:rsidRDefault="002051B7" w:rsidP="00AD5DC2">
      <w:pPr>
        <w:widowControl w:val="0"/>
        <w:spacing w:before="120" w:after="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 xml:space="preserve">The </w:t>
      </w:r>
      <w:r w:rsidR="000B1FF7" w:rsidRPr="00C8789D">
        <w:rPr>
          <w:rFonts w:asciiTheme="majorBidi" w:hAnsiTheme="majorBidi" w:cstheme="majorBidi"/>
          <w:sz w:val="22"/>
          <w:szCs w:val="22"/>
        </w:rPr>
        <w:t xml:space="preserve">literature on the </w:t>
      </w:r>
      <w:r w:rsidR="00AD5DC2">
        <w:rPr>
          <w:rFonts w:asciiTheme="majorBidi" w:hAnsiTheme="majorBidi" w:cstheme="majorBidi"/>
          <w:sz w:val="22"/>
          <w:szCs w:val="22"/>
        </w:rPr>
        <w:t xml:space="preserve">behaviour </w:t>
      </w:r>
      <w:r w:rsidR="000B1FF7" w:rsidRPr="00C8789D">
        <w:rPr>
          <w:rFonts w:asciiTheme="majorBidi" w:hAnsiTheme="majorBidi" w:cstheme="majorBidi"/>
          <w:sz w:val="22"/>
          <w:szCs w:val="22"/>
        </w:rPr>
        <w:t xml:space="preserve">of gold </w:t>
      </w:r>
      <w:r w:rsidR="00AD5DC2">
        <w:rPr>
          <w:rFonts w:asciiTheme="majorBidi" w:hAnsiTheme="majorBidi" w:cstheme="majorBidi"/>
          <w:sz w:val="22"/>
          <w:szCs w:val="22"/>
        </w:rPr>
        <w:t xml:space="preserve">prices </w:t>
      </w:r>
      <w:r w:rsidR="000B1FF7" w:rsidRPr="00C8789D">
        <w:rPr>
          <w:rFonts w:asciiTheme="majorBidi" w:hAnsiTheme="majorBidi" w:cstheme="majorBidi"/>
          <w:sz w:val="22"/>
          <w:szCs w:val="22"/>
        </w:rPr>
        <w:t xml:space="preserve">in financial markets is </w:t>
      </w:r>
      <w:r w:rsidR="002317E4" w:rsidRPr="00C8789D">
        <w:rPr>
          <w:rFonts w:asciiTheme="majorBidi" w:hAnsiTheme="majorBidi" w:cstheme="majorBidi"/>
          <w:sz w:val="22"/>
          <w:szCs w:val="22"/>
        </w:rPr>
        <w:t xml:space="preserve">rich </w:t>
      </w:r>
      <w:r w:rsidR="000B1FF7" w:rsidRPr="00C8789D">
        <w:rPr>
          <w:rFonts w:asciiTheme="majorBidi" w:hAnsiTheme="majorBidi" w:cstheme="majorBidi"/>
          <w:sz w:val="22"/>
          <w:szCs w:val="22"/>
        </w:rPr>
        <w:t>and varied</w:t>
      </w:r>
      <w:r w:rsidR="00624133" w:rsidRPr="00C8789D">
        <w:rPr>
          <w:rFonts w:asciiTheme="majorBidi" w:hAnsiTheme="majorBidi" w:cstheme="majorBidi"/>
          <w:sz w:val="22"/>
          <w:szCs w:val="22"/>
        </w:rPr>
        <w:t xml:space="preserve">. While several studies </w:t>
      </w:r>
      <w:r w:rsidR="000B1FF7" w:rsidRPr="00C8789D">
        <w:rPr>
          <w:rFonts w:asciiTheme="majorBidi" w:hAnsiTheme="majorBidi" w:cstheme="majorBidi"/>
          <w:sz w:val="22"/>
          <w:szCs w:val="22"/>
        </w:rPr>
        <w:t>claim</w:t>
      </w:r>
      <w:r w:rsidR="00624133" w:rsidRPr="00C8789D">
        <w:rPr>
          <w:rFonts w:asciiTheme="majorBidi" w:hAnsiTheme="majorBidi" w:cstheme="majorBidi"/>
          <w:sz w:val="22"/>
          <w:szCs w:val="22"/>
        </w:rPr>
        <w:t xml:space="preserve"> that </w:t>
      </w:r>
      <w:r w:rsidR="000B1FF7" w:rsidRPr="00C8789D">
        <w:rPr>
          <w:rFonts w:asciiTheme="majorBidi" w:eastAsia="SimSun" w:hAnsiTheme="majorBidi" w:cstheme="majorBidi"/>
          <w:kern w:val="2"/>
          <w:sz w:val="22"/>
          <w:szCs w:val="22"/>
          <w:shd w:val="clear" w:color="auto" w:fill="FFFFFF"/>
          <w:lang w:eastAsia="zh-CN"/>
        </w:rPr>
        <w:t xml:space="preserve">gold </w:t>
      </w:r>
      <w:r w:rsidR="004859A7" w:rsidRPr="00C8789D">
        <w:rPr>
          <w:rFonts w:asciiTheme="majorBidi" w:eastAsia="SimSun" w:hAnsiTheme="majorBidi" w:cstheme="majorBidi"/>
          <w:kern w:val="2"/>
          <w:sz w:val="22"/>
          <w:szCs w:val="22"/>
          <w:shd w:val="clear" w:color="auto" w:fill="FFFFFF"/>
          <w:lang w:eastAsia="zh-CN"/>
        </w:rPr>
        <w:t xml:space="preserve">is </w:t>
      </w:r>
      <w:r w:rsidR="000B1FF7" w:rsidRPr="00C8789D">
        <w:rPr>
          <w:rFonts w:asciiTheme="majorBidi" w:eastAsia="SimSun" w:hAnsiTheme="majorBidi" w:cstheme="majorBidi"/>
          <w:kern w:val="2"/>
          <w:sz w:val="22"/>
          <w:szCs w:val="22"/>
          <w:shd w:val="clear" w:color="auto" w:fill="FFFFFF"/>
          <w:lang w:eastAsia="zh-CN"/>
        </w:rPr>
        <w:t>an inflation hedge, acts as a safe haven in times of stress</w:t>
      </w:r>
      <w:r w:rsidR="00624133" w:rsidRPr="00C8789D">
        <w:rPr>
          <w:rFonts w:asciiTheme="majorBidi" w:eastAsia="SimSun" w:hAnsiTheme="majorBidi" w:cstheme="majorBidi"/>
          <w:kern w:val="2"/>
          <w:sz w:val="22"/>
          <w:szCs w:val="22"/>
          <w:shd w:val="clear" w:color="auto" w:fill="FFFFFF"/>
          <w:lang w:eastAsia="zh-CN"/>
        </w:rPr>
        <w:t>, and</w:t>
      </w:r>
      <w:r w:rsidR="000B1FF7" w:rsidRPr="00C8789D">
        <w:rPr>
          <w:rFonts w:asciiTheme="majorBidi" w:eastAsia="SimSun" w:hAnsiTheme="majorBidi" w:cstheme="majorBidi"/>
          <w:kern w:val="2"/>
          <w:sz w:val="22"/>
          <w:szCs w:val="22"/>
          <w:shd w:val="clear" w:color="auto" w:fill="FFFFFF"/>
          <w:lang w:eastAsia="zh-CN"/>
        </w:rPr>
        <w:t xml:space="preserve"> serves as a currency hedge, </w:t>
      </w:r>
      <w:r w:rsidR="00624133" w:rsidRPr="00C8789D">
        <w:rPr>
          <w:rFonts w:asciiTheme="majorBidi" w:eastAsia="SimSun" w:hAnsiTheme="majorBidi" w:cstheme="majorBidi"/>
          <w:kern w:val="2"/>
          <w:sz w:val="22"/>
          <w:szCs w:val="22"/>
          <w:shd w:val="clear" w:color="auto" w:fill="FFFFFF"/>
          <w:lang w:eastAsia="zh-CN"/>
        </w:rPr>
        <w:t xml:space="preserve">other </w:t>
      </w:r>
      <w:r w:rsidR="000B1FF7" w:rsidRPr="00C8789D">
        <w:rPr>
          <w:rFonts w:asciiTheme="majorBidi" w:eastAsia="SimSun" w:hAnsiTheme="majorBidi" w:cstheme="majorBidi"/>
          <w:kern w:val="2"/>
          <w:sz w:val="22"/>
          <w:szCs w:val="22"/>
          <w:shd w:val="clear" w:color="auto" w:fill="FFFFFF"/>
          <w:lang w:eastAsia="zh-CN"/>
        </w:rPr>
        <w:t xml:space="preserve">studies that have found no significant relationship between gold and other financial assets. </w:t>
      </w:r>
    </w:p>
    <w:p w14:paraId="418FB717" w14:textId="123F7CBD" w:rsidR="000B1FF7" w:rsidRPr="00C8789D" w:rsidRDefault="000B1FF7" w:rsidP="000000D9">
      <w:pPr>
        <w:widowControl w:val="0"/>
        <w:spacing w:before="120" w:after="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This project focused specifically on the claim that gold acts as a safe haven </w:t>
      </w:r>
      <w:r w:rsidR="00185297" w:rsidRPr="00C8789D">
        <w:rPr>
          <w:rFonts w:asciiTheme="majorBidi" w:eastAsia="SimSun" w:hAnsiTheme="majorBidi" w:cstheme="majorBidi"/>
          <w:kern w:val="2"/>
          <w:sz w:val="22"/>
          <w:szCs w:val="22"/>
          <w:shd w:val="clear" w:color="auto" w:fill="FFFFFF"/>
          <w:lang w:eastAsia="zh-CN"/>
        </w:rPr>
        <w:t xml:space="preserve">during times of market </w:t>
      </w:r>
      <w:r w:rsidR="00185297" w:rsidRPr="00C8789D">
        <w:rPr>
          <w:rFonts w:asciiTheme="majorBidi" w:eastAsia="SimSun" w:hAnsiTheme="majorBidi" w:cstheme="majorBidi"/>
          <w:kern w:val="2"/>
          <w:sz w:val="22"/>
          <w:szCs w:val="22"/>
          <w:shd w:val="clear" w:color="auto" w:fill="FFFFFF"/>
          <w:lang w:eastAsia="zh-CN"/>
        </w:rPr>
        <w:lastRenderedPageBreak/>
        <w:t xml:space="preserve">stress. To address </w:t>
      </w:r>
      <w:r w:rsidR="000000D9" w:rsidRPr="00C8789D">
        <w:rPr>
          <w:rFonts w:asciiTheme="majorBidi" w:eastAsia="SimSun" w:hAnsiTheme="majorBidi" w:cstheme="majorBidi"/>
          <w:kern w:val="2"/>
          <w:sz w:val="22"/>
          <w:szCs w:val="22"/>
          <w:shd w:val="clear" w:color="auto" w:fill="FFFFFF"/>
          <w:lang w:eastAsia="zh-CN"/>
        </w:rPr>
        <w:t xml:space="preserve">both </w:t>
      </w:r>
      <w:r w:rsidR="00185297" w:rsidRPr="00C8789D">
        <w:rPr>
          <w:rFonts w:asciiTheme="majorBidi" w:eastAsia="SimSun" w:hAnsiTheme="majorBidi" w:cstheme="majorBidi"/>
          <w:kern w:val="2"/>
          <w:sz w:val="22"/>
          <w:szCs w:val="22"/>
          <w:shd w:val="clear" w:color="auto" w:fill="FFFFFF"/>
          <w:lang w:eastAsia="zh-CN"/>
        </w:rPr>
        <w:t>the inconsisten</w:t>
      </w:r>
      <w:r w:rsidR="00624133" w:rsidRPr="00C8789D">
        <w:rPr>
          <w:rFonts w:asciiTheme="majorBidi" w:eastAsia="SimSun" w:hAnsiTheme="majorBidi" w:cstheme="majorBidi"/>
          <w:kern w:val="2"/>
          <w:sz w:val="22"/>
          <w:szCs w:val="22"/>
          <w:shd w:val="clear" w:color="auto" w:fill="FFFFFF"/>
          <w:lang w:eastAsia="zh-CN"/>
        </w:rPr>
        <w:t xml:space="preserve">cy in the </w:t>
      </w:r>
      <w:r w:rsidR="00247430" w:rsidRPr="00C8789D">
        <w:rPr>
          <w:rFonts w:asciiTheme="majorBidi" w:eastAsia="SimSun" w:hAnsiTheme="majorBidi" w:cstheme="majorBidi"/>
          <w:kern w:val="2"/>
          <w:sz w:val="22"/>
          <w:szCs w:val="22"/>
          <w:shd w:val="clear" w:color="auto" w:fill="FFFFFF"/>
          <w:lang w:eastAsia="zh-CN"/>
        </w:rPr>
        <w:t xml:space="preserve">frequency </w:t>
      </w:r>
      <w:r w:rsidR="00624133" w:rsidRPr="00C8789D">
        <w:rPr>
          <w:rFonts w:asciiTheme="majorBidi" w:eastAsia="SimSun" w:hAnsiTheme="majorBidi" w:cstheme="majorBidi"/>
          <w:kern w:val="2"/>
          <w:sz w:val="22"/>
          <w:szCs w:val="22"/>
          <w:shd w:val="clear" w:color="auto" w:fill="FFFFFF"/>
          <w:lang w:eastAsia="zh-CN"/>
        </w:rPr>
        <w:t xml:space="preserve">of data used in </w:t>
      </w:r>
      <w:r w:rsidR="00185297" w:rsidRPr="00C8789D">
        <w:rPr>
          <w:rFonts w:asciiTheme="majorBidi" w:eastAsia="SimSun" w:hAnsiTheme="majorBidi" w:cstheme="majorBidi"/>
          <w:kern w:val="2"/>
          <w:sz w:val="22"/>
          <w:szCs w:val="22"/>
          <w:shd w:val="clear" w:color="auto" w:fill="FFFFFF"/>
          <w:lang w:eastAsia="zh-CN"/>
        </w:rPr>
        <w:t>the literature on this topic and the bias imposed by the theory of random walk, three different frequencies were used when modeling gold and stock returns</w:t>
      </w:r>
      <w:r w:rsidR="000000D9" w:rsidRPr="00C8789D">
        <w:rPr>
          <w:rFonts w:asciiTheme="majorBidi" w:eastAsia="SimSun" w:hAnsiTheme="majorBidi" w:cstheme="majorBidi"/>
          <w:kern w:val="2"/>
          <w:sz w:val="22"/>
          <w:szCs w:val="22"/>
          <w:shd w:val="clear" w:color="auto" w:fill="FFFFFF"/>
          <w:lang w:eastAsia="zh-CN"/>
        </w:rPr>
        <w:t xml:space="preserve">, namely </w:t>
      </w:r>
      <w:r w:rsidR="00DB3EFA" w:rsidRPr="00C8789D">
        <w:rPr>
          <w:rFonts w:asciiTheme="majorBidi" w:eastAsia="SimSun" w:hAnsiTheme="majorBidi" w:cstheme="majorBidi"/>
          <w:kern w:val="2"/>
          <w:sz w:val="22"/>
          <w:szCs w:val="22"/>
          <w:shd w:val="clear" w:color="auto" w:fill="FFFFFF"/>
          <w:lang w:eastAsia="zh-CN"/>
        </w:rPr>
        <w:t>daily, weekly, and monthly.</w:t>
      </w:r>
    </w:p>
    <w:p w14:paraId="298B59FF" w14:textId="70F16636" w:rsidR="000B04FA" w:rsidRPr="00C8789D" w:rsidRDefault="00044695" w:rsidP="00543D1F">
      <w:pPr>
        <w:widowControl w:val="0"/>
        <w:spacing w:before="120" w:after="120" w:line="480" w:lineRule="auto"/>
        <w:jc w:val="both"/>
        <w:rPr>
          <w:rFonts w:asciiTheme="majorBidi" w:hAnsiTheme="majorBidi" w:cstheme="majorBidi"/>
          <w:sz w:val="22"/>
          <w:szCs w:val="22"/>
        </w:rPr>
      </w:pPr>
      <w:r w:rsidRPr="00C8789D">
        <w:rPr>
          <w:rFonts w:asciiTheme="majorBidi" w:eastAsia="SimSun" w:hAnsiTheme="majorBidi" w:cstheme="majorBidi"/>
          <w:kern w:val="2"/>
          <w:sz w:val="22"/>
          <w:szCs w:val="22"/>
          <w:lang w:eastAsia="zh-CN"/>
        </w:rPr>
        <w:t xml:space="preserve">Despite the </w:t>
      </w:r>
      <w:r w:rsidR="0067242C" w:rsidRPr="00C8789D">
        <w:rPr>
          <w:rFonts w:asciiTheme="majorBidi" w:eastAsia="SimSun" w:hAnsiTheme="majorBidi" w:cstheme="majorBidi"/>
          <w:kern w:val="2"/>
          <w:sz w:val="22"/>
          <w:szCs w:val="22"/>
          <w:lang w:eastAsia="zh-CN"/>
        </w:rPr>
        <w:t xml:space="preserve">widely </w:t>
      </w:r>
      <w:r w:rsidRPr="00C8789D">
        <w:rPr>
          <w:rFonts w:asciiTheme="majorBidi" w:eastAsia="SimSun" w:hAnsiTheme="majorBidi" w:cstheme="majorBidi"/>
          <w:kern w:val="2"/>
          <w:sz w:val="22"/>
          <w:szCs w:val="22"/>
          <w:lang w:eastAsia="zh-CN"/>
        </w:rPr>
        <w:t xml:space="preserve">held belief that gold is </w:t>
      </w:r>
      <w:r w:rsidR="0067242C" w:rsidRPr="00C8789D">
        <w:rPr>
          <w:rFonts w:asciiTheme="majorBidi" w:eastAsia="SimSun" w:hAnsiTheme="majorBidi" w:cstheme="majorBidi"/>
          <w:kern w:val="2"/>
          <w:sz w:val="22"/>
          <w:szCs w:val="22"/>
          <w:lang w:eastAsia="zh-CN"/>
        </w:rPr>
        <w:t>negatively correlated with stock</w:t>
      </w:r>
      <w:r w:rsidRPr="00C8789D">
        <w:rPr>
          <w:rFonts w:asciiTheme="majorBidi" w:eastAsia="SimSun" w:hAnsiTheme="majorBidi" w:cstheme="majorBidi"/>
          <w:kern w:val="2"/>
          <w:sz w:val="22"/>
          <w:szCs w:val="22"/>
          <w:lang w:eastAsia="zh-CN"/>
        </w:rPr>
        <w:t xml:space="preserve">s </w:t>
      </w:r>
      <w:r w:rsidR="0067242C" w:rsidRPr="00C8789D">
        <w:rPr>
          <w:rFonts w:asciiTheme="majorBidi" w:eastAsia="SimSun" w:hAnsiTheme="majorBidi" w:cstheme="majorBidi"/>
          <w:kern w:val="2"/>
          <w:sz w:val="22"/>
          <w:szCs w:val="22"/>
          <w:lang w:eastAsia="zh-CN"/>
        </w:rPr>
        <w:t xml:space="preserve">in times of market turmoil, my analysis suggests that this relationship does not hold in the US. </w:t>
      </w:r>
      <w:r w:rsidR="0067242C" w:rsidRPr="00C8789D">
        <w:rPr>
          <w:rFonts w:asciiTheme="majorBidi" w:hAnsiTheme="majorBidi" w:cstheme="majorBidi"/>
          <w:sz w:val="22"/>
          <w:szCs w:val="22"/>
        </w:rPr>
        <w:t xml:space="preserve">A </w:t>
      </w:r>
      <w:r w:rsidR="00727A56" w:rsidRPr="00C8789D">
        <w:rPr>
          <w:rFonts w:asciiTheme="majorBidi" w:hAnsiTheme="majorBidi" w:cstheme="majorBidi"/>
          <w:sz w:val="22"/>
          <w:szCs w:val="22"/>
        </w:rPr>
        <w:t xml:space="preserve">lack of </w:t>
      </w:r>
      <w:r w:rsidR="00185297" w:rsidRPr="00C8789D">
        <w:rPr>
          <w:rFonts w:asciiTheme="majorBidi" w:hAnsiTheme="majorBidi" w:cstheme="majorBidi"/>
          <w:sz w:val="22"/>
          <w:szCs w:val="22"/>
        </w:rPr>
        <w:t xml:space="preserve">a significant relationship between gold and S&amp;P 500 returns was observed </w:t>
      </w:r>
      <w:r w:rsidR="00727A56" w:rsidRPr="00C8789D">
        <w:rPr>
          <w:rFonts w:asciiTheme="majorBidi" w:hAnsiTheme="majorBidi" w:cstheme="majorBidi"/>
          <w:sz w:val="22"/>
          <w:szCs w:val="22"/>
        </w:rPr>
        <w:t xml:space="preserve">in </w:t>
      </w:r>
      <w:r w:rsidR="00185297" w:rsidRPr="00C8789D">
        <w:rPr>
          <w:rFonts w:asciiTheme="majorBidi" w:hAnsiTheme="majorBidi" w:cstheme="majorBidi"/>
          <w:sz w:val="22"/>
          <w:szCs w:val="22"/>
        </w:rPr>
        <w:t xml:space="preserve">the majority of the recessionary </w:t>
      </w:r>
      <w:r w:rsidR="00727A56" w:rsidRPr="00C8789D">
        <w:rPr>
          <w:rFonts w:asciiTheme="majorBidi" w:hAnsiTheme="majorBidi" w:cstheme="majorBidi"/>
          <w:sz w:val="22"/>
          <w:szCs w:val="22"/>
        </w:rPr>
        <w:t>periods</w:t>
      </w:r>
      <w:r w:rsidR="00185297" w:rsidRPr="00C8789D">
        <w:rPr>
          <w:rFonts w:asciiTheme="majorBidi" w:hAnsiTheme="majorBidi" w:cstheme="majorBidi"/>
          <w:sz w:val="22"/>
          <w:szCs w:val="22"/>
        </w:rPr>
        <w:t xml:space="preserve"> studied under regression analysis</w:t>
      </w:r>
      <w:r w:rsidR="00DB3EFA" w:rsidRPr="00C8789D">
        <w:rPr>
          <w:rFonts w:asciiTheme="majorBidi" w:hAnsiTheme="majorBidi" w:cstheme="majorBidi"/>
          <w:sz w:val="22"/>
          <w:szCs w:val="22"/>
        </w:rPr>
        <w:t xml:space="preserve">, with only three out of </w:t>
      </w:r>
      <w:r w:rsidR="004D3EFD" w:rsidRPr="00C8789D">
        <w:rPr>
          <w:rFonts w:asciiTheme="majorBidi" w:hAnsiTheme="majorBidi" w:cstheme="majorBidi"/>
          <w:sz w:val="22"/>
          <w:szCs w:val="22"/>
        </w:rPr>
        <w:t xml:space="preserve">the eight </w:t>
      </w:r>
      <w:r w:rsidR="00DB3EFA" w:rsidRPr="00C8789D">
        <w:rPr>
          <w:rFonts w:asciiTheme="majorBidi" w:hAnsiTheme="majorBidi" w:cstheme="majorBidi"/>
          <w:sz w:val="22"/>
          <w:szCs w:val="22"/>
        </w:rPr>
        <w:t xml:space="preserve">periods </w:t>
      </w:r>
      <w:r w:rsidR="004D3EFD" w:rsidRPr="00C8789D">
        <w:rPr>
          <w:rFonts w:asciiTheme="majorBidi" w:hAnsiTheme="majorBidi" w:cstheme="majorBidi"/>
          <w:sz w:val="22"/>
          <w:szCs w:val="22"/>
        </w:rPr>
        <w:t xml:space="preserve">studied </w:t>
      </w:r>
      <w:r w:rsidR="00DB3EFA" w:rsidRPr="00C8789D">
        <w:rPr>
          <w:rFonts w:asciiTheme="majorBidi" w:hAnsiTheme="majorBidi" w:cstheme="majorBidi"/>
          <w:sz w:val="22"/>
          <w:szCs w:val="22"/>
        </w:rPr>
        <w:t>showing significant relationships</w:t>
      </w:r>
      <w:r w:rsidR="004D3EFD" w:rsidRPr="00C8789D">
        <w:rPr>
          <w:rFonts w:asciiTheme="majorBidi" w:hAnsiTheme="majorBidi" w:cstheme="majorBidi"/>
          <w:sz w:val="22"/>
          <w:szCs w:val="22"/>
        </w:rPr>
        <w:t xml:space="preserve"> between these two assets</w:t>
      </w:r>
      <w:r w:rsidR="00727A56" w:rsidRPr="00C8789D">
        <w:rPr>
          <w:rFonts w:asciiTheme="majorBidi" w:hAnsiTheme="majorBidi" w:cstheme="majorBidi"/>
          <w:sz w:val="22"/>
          <w:szCs w:val="22"/>
        </w:rPr>
        <w:t>.</w:t>
      </w:r>
      <w:r w:rsidR="00185297" w:rsidRPr="00C8789D">
        <w:rPr>
          <w:rFonts w:asciiTheme="majorBidi" w:hAnsiTheme="majorBidi" w:cstheme="majorBidi"/>
          <w:sz w:val="22"/>
          <w:szCs w:val="22"/>
        </w:rPr>
        <w:t xml:space="preserve"> This lack of significance was also reflected in the correlation analysis</w:t>
      </w:r>
      <w:r w:rsidR="0045020E" w:rsidRPr="00C8789D">
        <w:rPr>
          <w:rFonts w:asciiTheme="majorBidi" w:hAnsiTheme="majorBidi" w:cstheme="majorBidi"/>
          <w:sz w:val="22"/>
          <w:szCs w:val="22"/>
        </w:rPr>
        <w:t xml:space="preserve">, casting doubt </w:t>
      </w:r>
      <w:r w:rsidR="00543D1F" w:rsidRPr="00C8789D">
        <w:rPr>
          <w:rFonts w:asciiTheme="majorBidi" w:hAnsiTheme="majorBidi" w:cstheme="majorBidi"/>
          <w:sz w:val="22"/>
          <w:szCs w:val="22"/>
        </w:rPr>
        <w:t xml:space="preserve">on the theory </w:t>
      </w:r>
      <w:r w:rsidR="0045020E" w:rsidRPr="00C8789D">
        <w:rPr>
          <w:rFonts w:asciiTheme="majorBidi" w:hAnsiTheme="majorBidi" w:cstheme="majorBidi"/>
          <w:sz w:val="22"/>
          <w:szCs w:val="22"/>
        </w:rPr>
        <w:t xml:space="preserve">that gold and S&amp;P 500 </w:t>
      </w:r>
      <w:r w:rsidR="00BD3FB2" w:rsidRPr="00C8789D">
        <w:rPr>
          <w:rFonts w:asciiTheme="majorBidi" w:hAnsiTheme="majorBidi" w:cstheme="majorBidi"/>
          <w:sz w:val="22"/>
          <w:szCs w:val="22"/>
        </w:rPr>
        <w:t>price</w:t>
      </w:r>
      <w:r w:rsidR="00370C67" w:rsidRPr="00C8789D">
        <w:rPr>
          <w:rFonts w:asciiTheme="majorBidi" w:hAnsiTheme="majorBidi" w:cstheme="majorBidi"/>
          <w:sz w:val="22"/>
          <w:szCs w:val="22"/>
        </w:rPr>
        <w:t>s</w:t>
      </w:r>
      <w:r w:rsidR="00BD3FB2" w:rsidRPr="00C8789D">
        <w:rPr>
          <w:rFonts w:asciiTheme="majorBidi" w:hAnsiTheme="majorBidi" w:cstheme="majorBidi"/>
          <w:sz w:val="22"/>
          <w:szCs w:val="22"/>
        </w:rPr>
        <w:t xml:space="preserve"> move together, at least during financial crises</w:t>
      </w:r>
      <w:r w:rsidR="0045020E" w:rsidRPr="00C8789D">
        <w:rPr>
          <w:rFonts w:asciiTheme="majorBidi" w:hAnsiTheme="majorBidi" w:cstheme="majorBidi"/>
          <w:sz w:val="22"/>
          <w:szCs w:val="22"/>
        </w:rPr>
        <w:t>.</w:t>
      </w:r>
    </w:p>
    <w:p w14:paraId="14B058A4" w14:textId="7E4A3D50" w:rsidR="002A79C6" w:rsidRPr="00C8789D" w:rsidRDefault="0067242C" w:rsidP="002A79C6">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Furthermore, </w:t>
      </w:r>
      <w:r w:rsidR="0045020E" w:rsidRPr="00C8789D">
        <w:rPr>
          <w:rFonts w:asciiTheme="majorBidi" w:hAnsiTheme="majorBidi" w:cstheme="majorBidi"/>
          <w:sz w:val="22"/>
          <w:szCs w:val="22"/>
        </w:rPr>
        <w:t xml:space="preserve">in </w:t>
      </w:r>
      <w:r w:rsidRPr="00C8789D">
        <w:rPr>
          <w:rFonts w:asciiTheme="majorBidi" w:hAnsiTheme="majorBidi" w:cstheme="majorBidi"/>
          <w:sz w:val="22"/>
          <w:szCs w:val="22"/>
        </w:rPr>
        <w:t>the three models that show</w:t>
      </w:r>
      <w:r w:rsidR="00370C67" w:rsidRPr="00C8789D">
        <w:rPr>
          <w:rFonts w:asciiTheme="majorBidi" w:hAnsiTheme="majorBidi" w:cstheme="majorBidi"/>
          <w:sz w:val="22"/>
          <w:szCs w:val="22"/>
        </w:rPr>
        <w:t>ed</w:t>
      </w:r>
      <w:r w:rsidRPr="00C8789D">
        <w:rPr>
          <w:rFonts w:asciiTheme="majorBidi" w:hAnsiTheme="majorBidi" w:cstheme="majorBidi"/>
          <w:sz w:val="22"/>
          <w:szCs w:val="22"/>
        </w:rPr>
        <w:t xml:space="preserve"> significant relationships, two showed a positive relationship between S&amp;P 500 and gold returns, providing evidence against the belief that stocks and gold are negatively correlated</w:t>
      </w:r>
      <w:r w:rsidR="00370C67" w:rsidRPr="00C8789D">
        <w:rPr>
          <w:rFonts w:asciiTheme="majorBidi" w:hAnsiTheme="majorBidi" w:cstheme="majorBidi"/>
          <w:sz w:val="22"/>
          <w:szCs w:val="22"/>
        </w:rPr>
        <w:t>.</w:t>
      </w:r>
      <w:r w:rsidR="002A79C6"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An additional key result was the fact that the </w:t>
      </w:r>
      <w:r w:rsidR="00835337" w:rsidRPr="00C8789D">
        <w:rPr>
          <w:rFonts w:asciiTheme="majorBidi" w:hAnsiTheme="majorBidi" w:cstheme="majorBidi"/>
          <w:sz w:val="22"/>
          <w:szCs w:val="22"/>
        </w:rPr>
        <w:t xml:space="preserve">regression </w:t>
      </w:r>
      <w:r w:rsidRPr="00C8789D">
        <w:rPr>
          <w:rFonts w:asciiTheme="majorBidi" w:hAnsiTheme="majorBidi" w:cstheme="majorBidi"/>
          <w:sz w:val="22"/>
          <w:szCs w:val="22"/>
        </w:rPr>
        <w:t>r</w:t>
      </w:r>
      <w:r w:rsidR="00727A56" w:rsidRPr="00C8789D">
        <w:rPr>
          <w:rFonts w:asciiTheme="majorBidi" w:hAnsiTheme="majorBidi" w:cstheme="majorBidi"/>
          <w:sz w:val="22"/>
          <w:szCs w:val="22"/>
        </w:rPr>
        <w:t xml:space="preserve">esults </w:t>
      </w:r>
      <w:r w:rsidRPr="00C8789D">
        <w:rPr>
          <w:rFonts w:asciiTheme="majorBidi" w:hAnsiTheme="majorBidi" w:cstheme="majorBidi"/>
          <w:sz w:val="22"/>
          <w:szCs w:val="22"/>
        </w:rPr>
        <w:t xml:space="preserve">were </w:t>
      </w:r>
      <w:r w:rsidR="00727A56" w:rsidRPr="00C8789D">
        <w:rPr>
          <w:rFonts w:asciiTheme="majorBidi" w:hAnsiTheme="majorBidi" w:cstheme="majorBidi"/>
          <w:sz w:val="22"/>
          <w:szCs w:val="22"/>
        </w:rPr>
        <w:t xml:space="preserve">sensitive to the choice of </w:t>
      </w:r>
      <w:r w:rsidRPr="00C8789D">
        <w:rPr>
          <w:rFonts w:asciiTheme="majorBidi" w:hAnsiTheme="majorBidi" w:cstheme="majorBidi"/>
          <w:sz w:val="22"/>
          <w:szCs w:val="22"/>
        </w:rPr>
        <w:t xml:space="preserve">data </w:t>
      </w:r>
      <w:r w:rsidR="00727A56" w:rsidRPr="00C8789D">
        <w:rPr>
          <w:rFonts w:asciiTheme="majorBidi" w:hAnsiTheme="majorBidi" w:cstheme="majorBidi"/>
          <w:sz w:val="22"/>
          <w:szCs w:val="22"/>
        </w:rPr>
        <w:t xml:space="preserve">frequency. </w:t>
      </w:r>
      <w:r w:rsidR="002A79C6" w:rsidRPr="00C8789D">
        <w:rPr>
          <w:rFonts w:asciiTheme="majorBidi" w:hAnsiTheme="majorBidi" w:cstheme="majorBidi"/>
          <w:sz w:val="22"/>
          <w:szCs w:val="22"/>
        </w:rPr>
        <w:t>The number of significant relationships decreased as the frequency of the data increased, casting doubt on the reliability of using returns to model relationships between assets in financial markets.</w:t>
      </w:r>
    </w:p>
    <w:p w14:paraId="0543C988" w14:textId="27B94240" w:rsidR="000D7F50" w:rsidRPr="00C8789D" w:rsidRDefault="002A79C6" w:rsidP="00B40B4C">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Although the </w:t>
      </w:r>
      <w:r w:rsidR="0067242C" w:rsidRPr="00C8789D">
        <w:rPr>
          <w:rFonts w:asciiTheme="majorBidi" w:hAnsiTheme="majorBidi" w:cstheme="majorBidi"/>
          <w:sz w:val="22"/>
          <w:szCs w:val="22"/>
        </w:rPr>
        <w:t xml:space="preserve">reliability of </w:t>
      </w:r>
      <w:r w:rsidR="008B1817" w:rsidRPr="00C8789D">
        <w:rPr>
          <w:rFonts w:asciiTheme="majorBidi" w:hAnsiTheme="majorBidi" w:cstheme="majorBidi"/>
          <w:sz w:val="22"/>
          <w:szCs w:val="22"/>
        </w:rPr>
        <w:t xml:space="preserve">the </w:t>
      </w:r>
      <w:r w:rsidRPr="00C8789D">
        <w:rPr>
          <w:rFonts w:asciiTheme="majorBidi" w:hAnsiTheme="majorBidi" w:cstheme="majorBidi"/>
          <w:sz w:val="22"/>
          <w:szCs w:val="22"/>
        </w:rPr>
        <w:t xml:space="preserve">regression </w:t>
      </w:r>
      <w:r w:rsidR="0067242C" w:rsidRPr="00C8789D">
        <w:rPr>
          <w:rFonts w:asciiTheme="majorBidi" w:hAnsiTheme="majorBidi" w:cstheme="majorBidi"/>
          <w:sz w:val="22"/>
          <w:szCs w:val="22"/>
        </w:rPr>
        <w:t>results</w:t>
      </w:r>
      <w:r w:rsidRPr="00C8789D">
        <w:rPr>
          <w:rFonts w:asciiTheme="majorBidi" w:hAnsiTheme="majorBidi" w:cstheme="majorBidi"/>
          <w:sz w:val="22"/>
          <w:szCs w:val="22"/>
        </w:rPr>
        <w:t xml:space="preserve"> was found to hold </w:t>
      </w:r>
      <w:r w:rsidR="008064B2" w:rsidRPr="00C8789D">
        <w:rPr>
          <w:rFonts w:asciiTheme="majorBidi" w:hAnsiTheme="majorBidi" w:cstheme="majorBidi"/>
          <w:sz w:val="22"/>
          <w:szCs w:val="22"/>
        </w:rPr>
        <w:t xml:space="preserve">through </w:t>
      </w:r>
      <w:r w:rsidR="006A2AD4" w:rsidRPr="00C8789D">
        <w:rPr>
          <w:rFonts w:asciiTheme="majorBidi" w:hAnsiTheme="majorBidi" w:cstheme="majorBidi"/>
          <w:sz w:val="22"/>
          <w:szCs w:val="22"/>
        </w:rPr>
        <w:t xml:space="preserve">the use of </w:t>
      </w:r>
      <w:r w:rsidRPr="00C8789D">
        <w:rPr>
          <w:rFonts w:asciiTheme="majorBidi" w:hAnsiTheme="majorBidi" w:cstheme="majorBidi"/>
          <w:sz w:val="22"/>
          <w:szCs w:val="22"/>
        </w:rPr>
        <w:t xml:space="preserve">diagnostic tests, </w:t>
      </w:r>
      <w:r w:rsidR="0067242C" w:rsidRPr="00C8789D">
        <w:rPr>
          <w:rFonts w:asciiTheme="majorBidi" w:hAnsiTheme="majorBidi" w:cstheme="majorBidi"/>
          <w:sz w:val="22"/>
          <w:szCs w:val="22"/>
        </w:rPr>
        <w:t xml:space="preserve">the models </w:t>
      </w:r>
      <w:r w:rsidR="008B1817" w:rsidRPr="00C8789D">
        <w:rPr>
          <w:rFonts w:asciiTheme="majorBidi" w:hAnsiTheme="majorBidi" w:cstheme="majorBidi"/>
          <w:sz w:val="22"/>
          <w:szCs w:val="22"/>
        </w:rPr>
        <w:t>exhibit</w:t>
      </w:r>
      <w:r w:rsidR="0067242C" w:rsidRPr="00C8789D">
        <w:rPr>
          <w:rFonts w:asciiTheme="majorBidi" w:hAnsiTheme="majorBidi" w:cstheme="majorBidi"/>
          <w:sz w:val="22"/>
          <w:szCs w:val="22"/>
        </w:rPr>
        <w:t xml:space="preserve">ed </w:t>
      </w:r>
      <w:r w:rsidRPr="00C8789D">
        <w:rPr>
          <w:rFonts w:asciiTheme="majorBidi" w:hAnsiTheme="majorBidi" w:cstheme="majorBidi"/>
          <w:sz w:val="22"/>
          <w:szCs w:val="22"/>
        </w:rPr>
        <w:t xml:space="preserve">a </w:t>
      </w:r>
      <w:r w:rsidR="008B1817" w:rsidRPr="00C8789D">
        <w:rPr>
          <w:rFonts w:asciiTheme="majorBidi" w:hAnsiTheme="majorBidi" w:cstheme="majorBidi"/>
          <w:sz w:val="22"/>
          <w:szCs w:val="22"/>
        </w:rPr>
        <w:t>poor fit</w:t>
      </w:r>
      <w:r w:rsidRPr="00C8789D">
        <w:rPr>
          <w:rFonts w:asciiTheme="majorBidi" w:hAnsiTheme="majorBidi" w:cstheme="majorBidi"/>
          <w:sz w:val="22"/>
          <w:szCs w:val="22"/>
        </w:rPr>
        <w:t xml:space="preserve"> overall</w:t>
      </w:r>
      <w:r w:rsidR="00801B38" w:rsidRPr="00C8789D">
        <w:rPr>
          <w:rFonts w:asciiTheme="majorBidi" w:hAnsiTheme="majorBidi" w:cstheme="majorBidi"/>
          <w:sz w:val="22"/>
          <w:szCs w:val="22"/>
        </w:rPr>
        <w:t xml:space="preserve">. The reasons for this could be </w:t>
      </w:r>
      <w:r w:rsidRPr="00C8789D">
        <w:rPr>
          <w:rFonts w:asciiTheme="majorBidi" w:hAnsiTheme="majorBidi" w:cstheme="majorBidi"/>
          <w:sz w:val="22"/>
          <w:szCs w:val="22"/>
        </w:rPr>
        <w:t xml:space="preserve">attributed to the </w:t>
      </w:r>
      <w:r w:rsidR="00B40B4C" w:rsidRPr="00C8789D">
        <w:rPr>
          <w:rFonts w:asciiTheme="majorBidi" w:hAnsiTheme="majorBidi" w:cstheme="majorBidi"/>
          <w:sz w:val="22"/>
          <w:szCs w:val="22"/>
        </w:rPr>
        <w:t xml:space="preserve">choice of </w:t>
      </w:r>
      <w:r w:rsidRPr="00C8789D">
        <w:rPr>
          <w:rFonts w:asciiTheme="majorBidi" w:hAnsiTheme="majorBidi" w:cstheme="majorBidi"/>
          <w:sz w:val="22"/>
          <w:szCs w:val="22"/>
        </w:rPr>
        <w:t>periods studie</w:t>
      </w:r>
      <w:r w:rsidR="00B40B4C" w:rsidRPr="00C8789D">
        <w:rPr>
          <w:rFonts w:asciiTheme="majorBidi" w:hAnsiTheme="majorBidi" w:cstheme="majorBidi"/>
          <w:sz w:val="22"/>
          <w:szCs w:val="22"/>
        </w:rPr>
        <w:t xml:space="preserve">d </w:t>
      </w:r>
      <w:r w:rsidRPr="00C8789D">
        <w:rPr>
          <w:rFonts w:asciiTheme="majorBidi" w:hAnsiTheme="majorBidi" w:cstheme="majorBidi"/>
          <w:sz w:val="22"/>
          <w:szCs w:val="22"/>
        </w:rPr>
        <w:t>and to the simplicity of the regression models</w:t>
      </w:r>
      <w:r w:rsidR="00B40B4C" w:rsidRPr="00C8789D">
        <w:rPr>
          <w:rFonts w:asciiTheme="majorBidi" w:hAnsiTheme="majorBidi" w:cstheme="majorBidi"/>
          <w:sz w:val="22"/>
          <w:szCs w:val="22"/>
        </w:rPr>
        <w:t xml:space="preserve"> used</w:t>
      </w:r>
      <w:r w:rsidR="00801B38" w:rsidRPr="00C8789D">
        <w:rPr>
          <w:rFonts w:asciiTheme="majorBidi" w:hAnsiTheme="majorBidi" w:cstheme="majorBidi"/>
          <w:sz w:val="22"/>
          <w:szCs w:val="22"/>
        </w:rPr>
        <w:t>.</w:t>
      </w:r>
    </w:p>
    <w:p w14:paraId="1275D457" w14:textId="77777777" w:rsidR="00134724" w:rsidRPr="00C8789D" w:rsidRDefault="002A79C6" w:rsidP="00134724">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t>Firstly, t</w:t>
      </w:r>
      <w:r w:rsidR="000D7F50" w:rsidRPr="00C8789D">
        <w:rPr>
          <w:rFonts w:asciiTheme="majorBidi" w:hAnsiTheme="majorBidi" w:cstheme="majorBidi"/>
          <w:sz w:val="22"/>
          <w:szCs w:val="22"/>
        </w:rPr>
        <w:t xml:space="preserve">he use of recessionary periods (NBER) in my time series analysis could account for the lack of significant relationships, as these periods are typically longer and do not </w:t>
      </w:r>
      <w:r w:rsidR="003D00CA" w:rsidRPr="00C8789D">
        <w:rPr>
          <w:rFonts w:asciiTheme="majorBidi" w:hAnsiTheme="majorBidi" w:cstheme="majorBidi"/>
          <w:sz w:val="22"/>
          <w:szCs w:val="22"/>
        </w:rPr>
        <w:t xml:space="preserve">necessarily </w:t>
      </w:r>
      <w:r w:rsidR="000D7F50" w:rsidRPr="00C8789D">
        <w:rPr>
          <w:rFonts w:asciiTheme="majorBidi" w:hAnsiTheme="majorBidi" w:cstheme="majorBidi"/>
          <w:sz w:val="22"/>
          <w:szCs w:val="22"/>
        </w:rPr>
        <w:t>align with financial markets crises. It is widely underst</w:t>
      </w:r>
      <w:r w:rsidR="0045020E" w:rsidRPr="00C8789D">
        <w:rPr>
          <w:rFonts w:asciiTheme="majorBidi" w:hAnsiTheme="majorBidi" w:cstheme="majorBidi"/>
          <w:sz w:val="22"/>
          <w:szCs w:val="22"/>
        </w:rPr>
        <w:t>oo</w:t>
      </w:r>
      <w:r w:rsidR="000D7F50" w:rsidRPr="00C8789D">
        <w:rPr>
          <w:rFonts w:asciiTheme="majorBidi" w:hAnsiTheme="majorBidi" w:cstheme="majorBidi"/>
          <w:sz w:val="22"/>
          <w:szCs w:val="22"/>
        </w:rPr>
        <w:t xml:space="preserve">d that the prospect of recession usually, but not always, brings about a major stock price downturn. Further analyses could seek to use breakpoint analysis in </w:t>
      </w:r>
      <w:r w:rsidR="0047084B" w:rsidRPr="00C8789D">
        <w:rPr>
          <w:rFonts w:asciiTheme="majorBidi" w:hAnsiTheme="majorBidi" w:cstheme="majorBidi"/>
          <w:sz w:val="22"/>
          <w:szCs w:val="22"/>
        </w:rPr>
        <w:t xml:space="preserve">the </w:t>
      </w:r>
      <w:r w:rsidR="000D7F50" w:rsidRPr="00C8789D">
        <w:rPr>
          <w:rFonts w:asciiTheme="majorBidi" w:hAnsiTheme="majorBidi" w:cstheme="majorBidi"/>
          <w:sz w:val="22"/>
          <w:szCs w:val="22"/>
        </w:rPr>
        <w:t>time series model</w:t>
      </w:r>
      <w:r w:rsidR="0047084B" w:rsidRPr="00C8789D">
        <w:rPr>
          <w:rFonts w:asciiTheme="majorBidi" w:hAnsiTheme="majorBidi" w:cstheme="majorBidi"/>
          <w:sz w:val="22"/>
          <w:szCs w:val="22"/>
        </w:rPr>
        <w:t>s</w:t>
      </w:r>
      <w:r w:rsidR="000D7F50" w:rsidRPr="00C8789D">
        <w:rPr>
          <w:rFonts w:asciiTheme="majorBidi" w:hAnsiTheme="majorBidi" w:cstheme="majorBidi"/>
          <w:sz w:val="22"/>
          <w:szCs w:val="22"/>
        </w:rPr>
        <w:t xml:space="preserve"> </w:t>
      </w:r>
      <w:r w:rsidR="0047084B" w:rsidRPr="00C8789D">
        <w:rPr>
          <w:rFonts w:asciiTheme="majorBidi" w:hAnsiTheme="majorBidi" w:cstheme="majorBidi"/>
          <w:sz w:val="22"/>
          <w:szCs w:val="22"/>
        </w:rPr>
        <w:t xml:space="preserve">presented here </w:t>
      </w:r>
      <w:r w:rsidR="000D7F50" w:rsidRPr="00C8789D">
        <w:rPr>
          <w:rFonts w:asciiTheme="majorBidi" w:hAnsiTheme="majorBidi" w:cstheme="majorBidi"/>
          <w:sz w:val="22"/>
          <w:szCs w:val="22"/>
        </w:rPr>
        <w:t>to identify where within the recessionary period financial markets crash</w:t>
      </w:r>
      <w:r w:rsidR="0047084B" w:rsidRPr="00C8789D">
        <w:rPr>
          <w:rFonts w:asciiTheme="majorBidi" w:hAnsiTheme="majorBidi" w:cstheme="majorBidi"/>
          <w:sz w:val="22"/>
          <w:szCs w:val="22"/>
        </w:rPr>
        <w:t>,</w:t>
      </w:r>
      <w:r w:rsidR="000D7F50" w:rsidRPr="00C8789D">
        <w:rPr>
          <w:rFonts w:asciiTheme="majorBidi" w:hAnsiTheme="majorBidi" w:cstheme="majorBidi"/>
          <w:sz w:val="22"/>
          <w:szCs w:val="22"/>
        </w:rPr>
        <w:t xml:space="preserve"> focus</w:t>
      </w:r>
      <w:r w:rsidR="0047084B" w:rsidRPr="00C8789D">
        <w:rPr>
          <w:rFonts w:asciiTheme="majorBidi" w:hAnsiTheme="majorBidi" w:cstheme="majorBidi"/>
          <w:sz w:val="22"/>
          <w:szCs w:val="22"/>
        </w:rPr>
        <w:t>ing</w:t>
      </w:r>
      <w:r w:rsidR="000D7F50" w:rsidRPr="00C8789D">
        <w:rPr>
          <w:rFonts w:asciiTheme="majorBidi" w:hAnsiTheme="majorBidi" w:cstheme="majorBidi"/>
          <w:sz w:val="22"/>
          <w:szCs w:val="22"/>
        </w:rPr>
        <w:t xml:space="preserve"> a subsequent regression within these </w:t>
      </w:r>
      <w:r w:rsidR="0047084B" w:rsidRPr="00C8789D">
        <w:rPr>
          <w:rFonts w:asciiTheme="majorBidi" w:hAnsiTheme="majorBidi" w:cstheme="majorBidi"/>
          <w:sz w:val="22"/>
          <w:szCs w:val="22"/>
        </w:rPr>
        <w:t xml:space="preserve">specific </w:t>
      </w:r>
      <w:r w:rsidR="000D7F50" w:rsidRPr="00C8789D">
        <w:rPr>
          <w:rFonts w:asciiTheme="majorBidi" w:hAnsiTheme="majorBidi" w:cstheme="majorBidi"/>
          <w:sz w:val="22"/>
          <w:szCs w:val="22"/>
        </w:rPr>
        <w:t>periods.</w:t>
      </w:r>
    </w:p>
    <w:p w14:paraId="2B9611E5" w14:textId="04B8C245" w:rsidR="005418D9" w:rsidRPr="00C8789D" w:rsidRDefault="00134724" w:rsidP="00134724">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lastRenderedPageBreak/>
        <w:t xml:space="preserve">Lastly, the weakness of the statistical model </w:t>
      </w:r>
      <w:r w:rsidRPr="00C8789D">
        <w:rPr>
          <w:rFonts w:asciiTheme="majorBidi" w:eastAsia="SimSun" w:hAnsiTheme="majorBidi" w:cstheme="majorBidi"/>
          <w:kern w:val="2"/>
          <w:sz w:val="22"/>
          <w:szCs w:val="22"/>
          <w:lang w:eastAsia="zh-CN"/>
        </w:rPr>
        <w:t xml:space="preserve">could </w:t>
      </w:r>
      <w:r w:rsidRPr="00C8789D">
        <w:rPr>
          <w:rFonts w:asciiTheme="majorBidi" w:hAnsiTheme="majorBidi" w:cstheme="majorBidi"/>
          <w:sz w:val="22"/>
          <w:szCs w:val="22"/>
        </w:rPr>
        <w:t>be due to the large number of potential co</w:t>
      </w:r>
      <w:r w:rsidR="00022E31" w:rsidRPr="00C8789D">
        <w:rPr>
          <w:rFonts w:asciiTheme="majorBidi" w:hAnsiTheme="majorBidi" w:cstheme="majorBidi"/>
          <w:sz w:val="22"/>
          <w:szCs w:val="22"/>
        </w:rPr>
        <w:t>n</w:t>
      </w:r>
      <w:r w:rsidRPr="00C8789D">
        <w:rPr>
          <w:rFonts w:asciiTheme="majorBidi" w:hAnsiTheme="majorBidi" w:cstheme="majorBidi"/>
          <w:sz w:val="22"/>
          <w:szCs w:val="22"/>
        </w:rPr>
        <w:t xml:space="preserve">founders in this simple linear regression. </w:t>
      </w:r>
      <w:r w:rsidR="0047084B" w:rsidRPr="00C8789D">
        <w:rPr>
          <w:rFonts w:asciiTheme="majorBidi" w:hAnsiTheme="majorBidi" w:cstheme="majorBidi"/>
          <w:sz w:val="22"/>
          <w:szCs w:val="22"/>
        </w:rPr>
        <w:t>T</w:t>
      </w:r>
      <w:r w:rsidR="000D7F50" w:rsidRPr="00C8789D">
        <w:rPr>
          <w:rFonts w:asciiTheme="majorBidi" w:hAnsiTheme="majorBidi" w:cstheme="majorBidi"/>
          <w:sz w:val="22"/>
          <w:szCs w:val="22"/>
        </w:rPr>
        <w:t xml:space="preserve">o address the weak statistical power of the models used in this project, </w:t>
      </w:r>
      <w:r w:rsidR="0047084B" w:rsidRPr="00C8789D">
        <w:rPr>
          <w:rFonts w:asciiTheme="majorBidi" w:hAnsiTheme="majorBidi" w:cstheme="majorBidi"/>
          <w:sz w:val="22"/>
          <w:szCs w:val="22"/>
        </w:rPr>
        <w:t xml:space="preserve">multilinear regression analysis could used </w:t>
      </w:r>
      <w:r w:rsidR="008B1817" w:rsidRPr="00C8789D">
        <w:rPr>
          <w:rFonts w:asciiTheme="majorBidi" w:hAnsiTheme="majorBidi" w:cstheme="majorBidi"/>
          <w:sz w:val="22"/>
          <w:szCs w:val="22"/>
        </w:rPr>
        <w:t xml:space="preserve">to </w:t>
      </w:r>
      <w:r w:rsidR="0047084B" w:rsidRPr="00C8789D">
        <w:rPr>
          <w:rFonts w:asciiTheme="majorBidi" w:hAnsiTheme="majorBidi" w:cstheme="majorBidi"/>
          <w:sz w:val="22"/>
          <w:szCs w:val="22"/>
        </w:rPr>
        <w:t xml:space="preserve">determine </w:t>
      </w:r>
      <w:r w:rsidR="008B1817" w:rsidRPr="00C8789D">
        <w:rPr>
          <w:rFonts w:asciiTheme="majorBidi" w:hAnsiTheme="majorBidi" w:cstheme="majorBidi"/>
          <w:sz w:val="22"/>
          <w:szCs w:val="22"/>
        </w:rPr>
        <w:t>whether investors move their money into other assets aside from gold, including gold mining stocks, bonds, and other low-risk assets</w:t>
      </w:r>
      <w:r w:rsidR="00022E31" w:rsidRPr="00C8789D">
        <w:rPr>
          <w:rFonts w:asciiTheme="majorBidi" w:hAnsiTheme="majorBidi" w:cstheme="majorBidi"/>
          <w:sz w:val="22"/>
          <w:szCs w:val="22"/>
        </w:rPr>
        <w:t>.</w:t>
      </w:r>
      <w:r w:rsidR="005418D9" w:rsidRPr="00C8789D">
        <w:rPr>
          <w:rFonts w:asciiTheme="majorBidi" w:eastAsia="Calibri" w:hAnsiTheme="majorBidi" w:cstheme="majorBidi"/>
          <w:b/>
          <w:bCs/>
          <w:sz w:val="22"/>
          <w:szCs w:val="22"/>
          <w:shd w:val="clear" w:color="auto" w:fill="FFFFFF"/>
        </w:rPr>
        <w:br w:type="page"/>
      </w:r>
    </w:p>
    <w:p w14:paraId="40E7B779" w14:textId="22FA7B75" w:rsidR="00EF2CB4" w:rsidRPr="00C8789D" w:rsidRDefault="003A34C8" w:rsidP="00983DDE">
      <w:pPr>
        <w:pStyle w:val="Ttulo1"/>
        <w:spacing w:after="120" w:line="480" w:lineRule="auto"/>
        <w:jc w:val="center"/>
        <w:rPr>
          <w:rFonts w:asciiTheme="majorBidi" w:eastAsia="Calibri" w:hAnsiTheme="majorBidi"/>
          <w:sz w:val="22"/>
          <w:szCs w:val="22"/>
          <w:shd w:val="clear" w:color="auto" w:fill="FFFFFF"/>
        </w:rPr>
      </w:pPr>
      <w:bookmarkStart w:id="20" w:name="_Toc103542231"/>
      <w:r w:rsidRPr="00C8789D">
        <w:rPr>
          <w:rFonts w:asciiTheme="majorBidi" w:eastAsia="Calibri" w:hAnsiTheme="majorBidi"/>
          <w:sz w:val="22"/>
          <w:szCs w:val="22"/>
          <w:shd w:val="clear" w:color="auto" w:fill="FFFFFF"/>
        </w:rPr>
        <w:lastRenderedPageBreak/>
        <w:t>BIBLIOGRAPHY</w:t>
      </w:r>
      <w:bookmarkEnd w:id="20"/>
    </w:p>
    <w:p w14:paraId="29CF60D8" w14:textId="77777777" w:rsidR="005A6FA0" w:rsidRPr="00C8789D" w:rsidRDefault="005A6FA0" w:rsidP="00875779">
      <w:pPr>
        <w:spacing w:line="480" w:lineRule="auto"/>
        <w:ind w:left="426" w:hanging="426"/>
        <w:jc w:val="both"/>
        <w:rPr>
          <w:rFonts w:asciiTheme="majorBidi" w:hAnsiTheme="majorBidi" w:cstheme="majorBidi"/>
          <w:sz w:val="22"/>
          <w:szCs w:val="22"/>
        </w:rPr>
      </w:pPr>
      <w:r w:rsidRPr="00C8789D">
        <w:rPr>
          <w:rFonts w:asciiTheme="majorBidi" w:hAnsiTheme="majorBidi" w:cstheme="majorBidi"/>
          <w:sz w:val="22"/>
          <w:szCs w:val="22"/>
        </w:rPr>
        <w:t xml:space="preserve">Akbar M., Iqbal F., Noor F. (2019) Bayesian analysis of dynamic linkages among gold price, stock prices, exchange rate and interest rate in Pakistan. </w:t>
      </w:r>
      <w:r w:rsidRPr="00C8789D">
        <w:rPr>
          <w:rFonts w:asciiTheme="majorBidi" w:hAnsiTheme="majorBidi" w:cstheme="majorBidi"/>
          <w:i/>
          <w:iCs/>
          <w:sz w:val="22"/>
          <w:szCs w:val="22"/>
        </w:rPr>
        <w:t xml:space="preserve">Resources Policy </w:t>
      </w:r>
      <w:r w:rsidRPr="00C8789D">
        <w:rPr>
          <w:rFonts w:asciiTheme="majorBidi" w:hAnsiTheme="majorBidi" w:cstheme="majorBidi"/>
          <w:sz w:val="22"/>
          <w:szCs w:val="22"/>
        </w:rPr>
        <w:t>62 154-164.</w:t>
      </w:r>
    </w:p>
    <w:p w14:paraId="13C30BF3"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Baur D., Lucey B.M. (2006) Flight-to-quality or Contagion? An Empirical Analysis of Stock-bond correlations. The Institute for International Integration Studies, Discussion Paper, Series iiisd, 122.</w:t>
      </w:r>
    </w:p>
    <w:p w14:paraId="3CAE15B6" w14:textId="77777777" w:rsidR="005A6FA0" w:rsidRPr="00C8789D" w:rsidRDefault="005A6FA0" w:rsidP="00C04E25">
      <w:pPr>
        <w:spacing w:before="120"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Baur D., Lucey B.M. (2010)</w:t>
      </w:r>
      <w:r w:rsidRPr="00C8789D">
        <w:rPr>
          <w:rFonts w:asciiTheme="majorBidi" w:eastAsia="SimSun" w:hAnsiTheme="majorBidi" w:cstheme="majorBidi"/>
          <w:kern w:val="2"/>
          <w:sz w:val="22"/>
          <w:szCs w:val="22"/>
          <w:lang w:eastAsia="zh-CN"/>
        </w:rPr>
        <w:t xml:space="preserve"> </w:t>
      </w:r>
      <w:r w:rsidRPr="00C8789D">
        <w:rPr>
          <w:rFonts w:asciiTheme="majorBidi" w:eastAsia="SimSun" w:hAnsiTheme="majorBidi" w:cstheme="majorBidi"/>
          <w:kern w:val="2"/>
          <w:sz w:val="22"/>
          <w:szCs w:val="22"/>
          <w:shd w:val="clear" w:color="auto" w:fill="FFFFFF"/>
          <w:lang w:eastAsia="zh-CN"/>
        </w:rPr>
        <w:t>Is Gold a Hedge or a Safe Haven? An Analysis of Stocks, Bonds and Gold.</w:t>
      </w:r>
      <w:r w:rsidRPr="00C8789D">
        <w:rPr>
          <w:rFonts w:asciiTheme="majorBidi" w:eastAsia="SimSun" w:hAnsiTheme="majorBidi" w:cstheme="majorBidi"/>
          <w:kern w:val="2"/>
          <w:sz w:val="22"/>
          <w:szCs w:val="22"/>
          <w:lang w:eastAsia="zh-CN"/>
        </w:rPr>
        <w:t xml:space="preserve"> </w:t>
      </w:r>
      <w:r w:rsidRPr="00C8789D">
        <w:rPr>
          <w:rFonts w:asciiTheme="majorBidi" w:eastAsia="SimSun" w:hAnsiTheme="majorBidi" w:cstheme="majorBidi"/>
          <w:i/>
          <w:iCs/>
          <w:kern w:val="2"/>
          <w:sz w:val="22"/>
          <w:szCs w:val="22"/>
          <w:shd w:val="clear" w:color="auto" w:fill="FFFFFF"/>
          <w:lang w:eastAsia="zh-CN"/>
        </w:rPr>
        <w:t>The Financial Review</w:t>
      </w:r>
      <w:r w:rsidRPr="00C8789D">
        <w:rPr>
          <w:rFonts w:asciiTheme="majorBidi" w:eastAsia="SimSun" w:hAnsiTheme="majorBidi" w:cstheme="majorBidi"/>
          <w:kern w:val="2"/>
          <w:sz w:val="22"/>
          <w:szCs w:val="22"/>
          <w:shd w:val="clear" w:color="auto" w:fill="FFFFFF"/>
          <w:lang w:eastAsia="zh-CN"/>
        </w:rPr>
        <w:t xml:space="preserve"> 45 (2010) 217–229.</w:t>
      </w:r>
    </w:p>
    <w:p w14:paraId="7D83B5F0"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Caballero R., Krishnamurthy A. (2008) Collective Risk Management in a Flight to Quality Episode. </w:t>
      </w:r>
      <w:r w:rsidRPr="00C8789D">
        <w:rPr>
          <w:rFonts w:asciiTheme="majorBidi" w:eastAsia="SimSun" w:hAnsiTheme="majorBidi" w:cstheme="majorBidi"/>
          <w:i/>
          <w:iCs/>
          <w:kern w:val="2"/>
          <w:sz w:val="22"/>
          <w:szCs w:val="22"/>
          <w:shd w:val="clear" w:color="auto" w:fill="FFFFFF"/>
          <w:lang w:eastAsia="zh-CN"/>
        </w:rPr>
        <w:t>Journal of Finance, American Finance Association</w:t>
      </w:r>
      <w:r w:rsidRPr="00C8789D">
        <w:rPr>
          <w:rFonts w:asciiTheme="majorBidi" w:eastAsia="SimSun" w:hAnsiTheme="majorBidi" w:cstheme="majorBidi"/>
          <w:kern w:val="2"/>
          <w:sz w:val="22"/>
          <w:szCs w:val="22"/>
          <w:shd w:val="clear" w:color="auto" w:fill="FFFFFF"/>
          <w:lang w:eastAsia="zh-CN"/>
        </w:rPr>
        <w:t xml:space="preserve"> 63 (5) 2195-2230.</w:t>
      </w:r>
    </w:p>
    <w:p w14:paraId="40E7BBB0"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 xml:space="preserve">Capie F., Mills T.C., Wood G. (2005 Gold as a hedge against the dollar. </w:t>
      </w:r>
      <w:r w:rsidRPr="00C8789D">
        <w:rPr>
          <w:rFonts w:asciiTheme="majorBidi" w:hAnsiTheme="majorBidi" w:cstheme="majorBidi"/>
          <w:i/>
          <w:iCs/>
          <w:sz w:val="22"/>
          <w:szCs w:val="22"/>
        </w:rPr>
        <w:t>Journal of International Financial Markets, Institutions and Mone</w:t>
      </w:r>
      <w:r w:rsidRPr="00C8789D">
        <w:rPr>
          <w:rFonts w:asciiTheme="majorBidi" w:hAnsiTheme="majorBidi" w:cstheme="majorBidi"/>
          <w:sz w:val="22"/>
          <w:szCs w:val="22"/>
        </w:rPr>
        <w:t>y 15 (4) 343-352.</w:t>
      </w:r>
    </w:p>
    <w:p w14:paraId="15182063"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Connolly R., Stivers C., Sun L. (2005) Stock Market Uncertainty and the Stock-Bond Return Relation. </w:t>
      </w:r>
      <w:r w:rsidRPr="00C8789D">
        <w:rPr>
          <w:rFonts w:asciiTheme="majorBidi" w:eastAsia="SimSun" w:hAnsiTheme="majorBidi" w:cstheme="majorBidi"/>
          <w:i/>
          <w:iCs/>
          <w:kern w:val="2"/>
          <w:sz w:val="22"/>
          <w:szCs w:val="22"/>
          <w:shd w:val="clear" w:color="auto" w:fill="FFFFFF"/>
          <w:lang w:eastAsia="zh-CN"/>
        </w:rPr>
        <w:t>The Journal of Financial and Quantitative Analysis</w:t>
      </w:r>
      <w:r w:rsidRPr="00C8789D">
        <w:rPr>
          <w:rFonts w:asciiTheme="majorBidi" w:eastAsia="SimSun" w:hAnsiTheme="majorBidi" w:cstheme="majorBidi"/>
          <w:kern w:val="2"/>
          <w:sz w:val="22"/>
          <w:szCs w:val="22"/>
          <w:shd w:val="clear" w:color="auto" w:fill="FFFFFF"/>
          <w:lang w:eastAsia="zh-CN"/>
        </w:rPr>
        <w:t xml:space="preserve"> 40 (1) 161-194. </w:t>
      </w:r>
    </w:p>
    <w:p w14:paraId="599F3A73"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Gulko L. (2002) Decoupling. </w:t>
      </w:r>
      <w:r w:rsidRPr="00C8789D">
        <w:rPr>
          <w:rFonts w:asciiTheme="majorBidi" w:eastAsia="SimSun" w:hAnsiTheme="majorBidi" w:cstheme="majorBidi"/>
          <w:i/>
          <w:iCs/>
          <w:kern w:val="2"/>
          <w:sz w:val="22"/>
          <w:szCs w:val="22"/>
          <w:shd w:val="clear" w:color="auto" w:fill="FFFFFF"/>
          <w:lang w:eastAsia="zh-CN"/>
        </w:rPr>
        <w:t>The Journal of Portfolio Management</w:t>
      </w:r>
      <w:r w:rsidRPr="00C8789D">
        <w:rPr>
          <w:rFonts w:asciiTheme="majorBidi" w:eastAsia="SimSun" w:hAnsiTheme="majorBidi" w:cstheme="majorBidi"/>
          <w:kern w:val="2"/>
          <w:sz w:val="22"/>
          <w:szCs w:val="22"/>
          <w:shd w:val="clear" w:color="auto" w:fill="FFFFFF"/>
          <w:lang w:eastAsia="zh-CN"/>
        </w:rPr>
        <w:t xml:space="preserve"> 28 (3) 59-66.</w:t>
      </w:r>
    </w:p>
    <w:p w14:paraId="4C92285D"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Hartmann P., Straetmans S., De Vries C.G (2001)</w:t>
      </w:r>
      <w:r w:rsidRPr="00C8789D">
        <w:rPr>
          <w:rFonts w:asciiTheme="majorBidi" w:eastAsia="SimSun" w:hAnsiTheme="majorBidi" w:cstheme="majorBidi"/>
          <w:kern w:val="2"/>
          <w:sz w:val="22"/>
          <w:szCs w:val="22"/>
          <w:shd w:val="clear" w:color="auto" w:fill="FFFFFF"/>
          <w:lang w:eastAsia="zh-CN"/>
        </w:rPr>
        <w:t xml:space="preserve"> A</w:t>
      </w:r>
      <w:r w:rsidRPr="00C8789D">
        <w:rPr>
          <w:rFonts w:asciiTheme="majorBidi" w:hAnsiTheme="majorBidi" w:cstheme="majorBidi"/>
          <w:sz w:val="22"/>
          <w:szCs w:val="22"/>
        </w:rPr>
        <w:t>sset market linkages in crisis periods. Working Paper no. 71, European Central Bank.</w:t>
      </w:r>
    </w:p>
    <w:p w14:paraId="1E2368C8" w14:textId="77777777" w:rsidR="005A6FA0" w:rsidRPr="00C8789D" w:rsidRDefault="005A6FA0" w:rsidP="00C04E25">
      <w:pPr>
        <w:spacing w:line="480" w:lineRule="auto"/>
        <w:ind w:left="426" w:hanging="426"/>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Hume N. (2022) “Gold outperforms stocks and bonds as traders seek haven assets, </w:t>
      </w:r>
      <w:r w:rsidRPr="00C8789D">
        <w:rPr>
          <w:rFonts w:asciiTheme="majorBidi" w:eastAsia="SimSun" w:hAnsiTheme="majorBidi" w:cstheme="majorBidi"/>
          <w:i/>
          <w:iCs/>
          <w:kern w:val="2"/>
          <w:sz w:val="22"/>
          <w:szCs w:val="22"/>
          <w:shd w:val="clear" w:color="auto" w:fill="FFFFFF"/>
          <w:lang w:eastAsia="zh-CN"/>
        </w:rPr>
        <w:t>Financial Times</w:t>
      </w:r>
      <w:r w:rsidRPr="00C8789D">
        <w:rPr>
          <w:rFonts w:asciiTheme="majorBidi" w:eastAsia="SimSun" w:hAnsiTheme="majorBidi" w:cstheme="majorBidi"/>
          <w:kern w:val="2"/>
          <w:sz w:val="22"/>
          <w:szCs w:val="22"/>
          <w:shd w:val="clear" w:color="auto" w:fill="FFFFFF"/>
          <w:lang w:eastAsia="zh-CN"/>
        </w:rPr>
        <w:t>, 19 February 2022.</w:t>
      </w:r>
    </w:p>
    <w:p w14:paraId="4F7770D6" w14:textId="77777777" w:rsidR="005A6FA0" w:rsidRPr="00C8789D" w:rsidRDefault="005A6FA0" w:rsidP="00875779">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Iqbal J. (2017</w:t>
      </w:r>
      <w:r w:rsidRPr="00C8789D">
        <w:rPr>
          <w:rFonts w:asciiTheme="majorBidi" w:eastAsia="SimSun" w:hAnsiTheme="majorBidi" w:cstheme="majorBidi"/>
          <w:kern w:val="2"/>
          <w:sz w:val="22"/>
          <w:szCs w:val="22"/>
          <w:shd w:val="clear" w:color="auto" w:fill="FFFFFF"/>
          <w:lang w:eastAsia="zh-CN"/>
        </w:rPr>
        <w:t xml:space="preserve">) Does gold hedge stock market, inflation and exchange rate risks? An econometric investigation. </w:t>
      </w:r>
      <w:r w:rsidRPr="00C8789D">
        <w:rPr>
          <w:rFonts w:asciiTheme="majorBidi" w:eastAsia="SimSun" w:hAnsiTheme="majorBidi" w:cstheme="majorBidi"/>
          <w:i/>
          <w:iCs/>
          <w:kern w:val="2"/>
          <w:sz w:val="22"/>
          <w:szCs w:val="22"/>
          <w:shd w:val="clear" w:color="auto" w:fill="FFFFFF"/>
          <w:lang w:eastAsia="zh-CN"/>
        </w:rPr>
        <w:t>International Review of Economics and Finance</w:t>
      </w:r>
      <w:r w:rsidRPr="00C8789D">
        <w:rPr>
          <w:rFonts w:asciiTheme="majorBidi" w:eastAsia="SimSun" w:hAnsiTheme="majorBidi" w:cstheme="majorBidi"/>
          <w:kern w:val="2"/>
          <w:sz w:val="22"/>
          <w:szCs w:val="22"/>
          <w:shd w:val="clear" w:color="auto" w:fill="FFFFFF"/>
          <w:lang w:eastAsia="zh-CN"/>
        </w:rPr>
        <w:t xml:space="preserve"> 48 1-17.</w:t>
      </w:r>
    </w:p>
    <w:p w14:paraId="343093B7" w14:textId="77777777" w:rsidR="005A6FA0" w:rsidRPr="00C8789D" w:rsidRDefault="005A6FA0" w:rsidP="009C24F7">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 xml:space="preserve">Joy M. (2011) Gold and the US dollar: Hedge or haven? </w:t>
      </w:r>
      <w:r w:rsidRPr="00C8789D">
        <w:rPr>
          <w:rFonts w:asciiTheme="majorBidi" w:hAnsiTheme="majorBidi" w:cstheme="majorBidi"/>
          <w:i/>
          <w:iCs/>
          <w:sz w:val="22"/>
          <w:szCs w:val="22"/>
        </w:rPr>
        <w:t>Finance Research Letters</w:t>
      </w:r>
      <w:r w:rsidRPr="00C8789D">
        <w:rPr>
          <w:rFonts w:asciiTheme="majorBidi" w:hAnsiTheme="majorBidi" w:cstheme="majorBidi"/>
          <w:sz w:val="22"/>
          <w:szCs w:val="22"/>
        </w:rPr>
        <w:t xml:space="preserve"> 8 (3) 120-131.</w:t>
      </w:r>
    </w:p>
    <w:p w14:paraId="469FA261"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Malkiel R. (1973) </w:t>
      </w:r>
      <w:r w:rsidRPr="00C8789D">
        <w:rPr>
          <w:rFonts w:asciiTheme="majorBidi" w:eastAsia="SimSun" w:hAnsiTheme="majorBidi" w:cstheme="majorBidi"/>
          <w:i/>
          <w:iCs/>
          <w:kern w:val="2"/>
          <w:sz w:val="22"/>
          <w:szCs w:val="22"/>
          <w:shd w:val="clear" w:color="auto" w:fill="FFFFFF"/>
          <w:lang w:eastAsia="zh-CN"/>
        </w:rPr>
        <w:t>A random walk down Wall Street.</w:t>
      </w:r>
      <w:r w:rsidRPr="00C8789D">
        <w:rPr>
          <w:rFonts w:asciiTheme="majorBidi" w:eastAsia="SimSun" w:hAnsiTheme="majorBidi" w:cstheme="majorBidi"/>
          <w:kern w:val="2"/>
          <w:sz w:val="22"/>
          <w:szCs w:val="22"/>
          <w:shd w:val="clear" w:color="auto" w:fill="FFFFFF"/>
          <w:lang w:eastAsia="zh-CN"/>
        </w:rPr>
        <w:t xml:space="preserve"> W. W. Norton &amp; Company, Inc.</w:t>
      </w:r>
    </w:p>
    <w:p w14:paraId="75254757"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Metcalf W.E. (2012) </w:t>
      </w:r>
      <w:r w:rsidRPr="00C8789D">
        <w:rPr>
          <w:rFonts w:asciiTheme="majorBidi" w:eastAsia="SimSun" w:hAnsiTheme="majorBidi" w:cstheme="majorBidi"/>
          <w:i/>
          <w:iCs/>
          <w:kern w:val="2"/>
          <w:sz w:val="22"/>
          <w:szCs w:val="22"/>
          <w:shd w:val="clear" w:color="auto" w:fill="FFFFFF"/>
          <w:lang w:eastAsia="zh-CN"/>
        </w:rPr>
        <w:t>The Oxford Handbook of Greek and Roman Coinage</w:t>
      </w:r>
      <w:r w:rsidRPr="00C8789D">
        <w:rPr>
          <w:rFonts w:asciiTheme="majorBidi" w:eastAsia="SimSun" w:hAnsiTheme="majorBidi" w:cstheme="majorBidi"/>
          <w:kern w:val="2"/>
          <w:sz w:val="22"/>
          <w:szCs w:val="22"/>
          <w:shd w:val="clear" w:color="auto" w:fill="FFFFFF"/>
          <w:lang w:eastAsia="zh-CN"/>
        </w:rPr>
        <w:t>. Oxford University Press.</w:t>
      </w:r>
    </w:p>
    <w:p w14:paraId="322EC839" w14:textId="77777777" w:rsidR="005A6FA0" w:rsidRPr="00C8789D" w:rsidRDefault="005A6FA0" w:rsidP="0079491D">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NBER (National Bureau of Economic Research) (2020) “Business cycle dating”. Available at: </w:t>
      </w:r>
      <w:hyperlink r:id="rId12" w:history="1">
        <w:r w:rsidRPr="00C8789D">
          <w:rPr>
            <w:rStyle w:val="Hipervnculo"/>
            <w:rFonts w:asciiTheme="majorBidi" w:eastAsia="SimSun" w:hAnsiTheme="majorBidi" w:cstheme="majorBidi"/>
            <w:kern w:val="2"/>
            <w:sz w:val="22"/>
            <w:szCs w:val="22"/>
            <w:shd w:val="clear" w:color="auto" w:fill="FFFFFF"/>
            <w:lang w:eastAsia="zh-CN"/>
          </w:rPr>
          <w:t>https://www.nber.org/research/business-cycle-dating</w:t>
        </w:r>
      </w:hyperlink>
      <w:r w:rsidRPr="00C8789D">
        <w:rPr>
          <w:rFonts w:asciiTheme="majorBidi" w:eastAsia="SimSun" w:hAnsiTheme="majorBidi" w:cstheme="majorBidi"/>
          <w:kern w:val="2"/>
          <w:sz w:val="22"/>
          <w:szCs w:val="22"/>
          <w:shd w:val="clear" w:color="auto" w:fill="FFFFFF"/>
          <w:lang w:eastAsia="zh-CN"/>
        </w:rPr>
        <w:t xml:space="preserve"> (Accessed: 26 April, 2020).</w:t>
      </w:r>
    </w:p>
    <w:p w14:paraId="47C3F0AC"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lastRenderedPageBreak/>
        <w:t xml:space="preserve">Reboredo J. (2013) Is gold a safe haven or a hedge for the US dollar? Implications for risk management. </w:t>
      </w:r>
      <w:r w:rsidRPr="00C8789D">
        <w:rPr>
          <w:rFonts w:asciiTheme="majorBidi" w:hAnsiTheme="majorBidi" w:cstheme="majorBidi"/>
          <w:i/>
          <w:iCs/>
          <w:sz w:val="22"/>
          <w:szCs w:val="22"/>
        </w:rPr>
        <w:t>Journal of Banking &amp; Finance</w:t>
      </w:r>
      <w:r w:rsidRPr="00C8789D">
        <w:rPr>
          <w:rFonts w:asciiTheme="majorBidi" w:hAnsiTheme="majorBidi" w:cstheme="majorBidi"/>
          <w:sz w:val="22"/>
          <w:szCs w:val="22"/>
        </w:rPr>
        <w:t xml:space="preserve"> 37 (8) 2665-2676.</w:t>
      </w:r>
    </w:p>
    <w:p w14:paraId="42F4D8A4" w14:textId="77777777" w:rsidR="005A6FA0" w:rsidRPr="00C8789D" w:rsidRDefault="005A6FA0" w:rsidP="00875779">
      <w:pPr>
        <w:spacing w:line="480" w:lineRule="auto"/>
        <w:ind w:left="426" w:hanging="426"/>
        <w:jc w:val="both"/>
      </w:pPr>
      <w:r w:rsidRPr="00C8789D">
        <w:rPr>
          <w:rFonts w:asciiTheme="majorBidi" w:hAnsiTheme="majorBidi" w:cstheme="majorBidi"/>
          <w:sz w:val="22"/>
          <w:szCs w:val="22"/>
        </w:rPr>
        <w:t>Wang Y.S, Chueh Y.L. (2013)</w:t>
      </w:r>
      <w:r w:rsidRPr="00C8789D">
        <w:rPr>
          <w:rFonts w:asciiTheme="majorBidi" w:hAnsiTheme="majorBidi"/>
          <w:sz w:val="22"/>
          <w:szCs w:val="22"/>
        </w:rPr>
        <w:t xml:space="preserve"> Dynamic transmission effects between the interest rate, the US dollar, and gold and crude oil prices. </w:t>
      </w:r>
      <w:r w:rsidRPr="00C8789D">
        <w:rPr>
          <w:rFonts w:asciiTheme="majorBidi" w:hAnsiTheme="majorBidi"/>
          <w:i/>
          <w:iCs/>
          <w:sz w:val="22"/>
          <w:szCs w:val="22"/>
        </w:rPr>
        <w:t>Economic Modelling</w:t>
      </w:r>
      <w:r w:rsidRPr="00C8789D">
        <w:rPr>
          <w:rFonts w:asciiTheme="majorBidi" w:hAnsiTheme="majorBidi"/>
          <w:sz w:val="22"/>
          <w:szCs w:val="22"/>
        </w:rPr>
        <w:t xml:space="preserve"> 30 792-798.</w:t>
      </w:r>
    </w:p>
    <w:p w14:paraId="4627E378" w14:textId="77777777" w:rsidR="005A6FA0" w:rsidRPr="00C8789D" w:rsidRDefault="005A6FA0" w:rsidP="00875779">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WGC (World Gold Council) (2021) “Annual central bank survey”. Available at: </w:t>
      </w:r>
      <w:hyperlink r:id="rId13" w:history="1">
        <w:r w:rsidRPr="00C8789D">
          <w:rPr>
            <w:rStyle w:val="Hipervnculo"/>
            <w:rFonts w:asciiTheme="majorBidi" w:eastAsia="SimSun" w:hAnsiTheme="majorBidi" w:cstheme="majorBidi"/>
            <w:kern w:val="2"/>
            <w:sz w:val="22"/>
            <w:szCs w:val="22"/>
            <w:shd w:val="clear" w:color="auto" w:fill="FFFFFF"/>
            <w:lang w:eastAsia="zh-CN"/>
          </w:rPr>
          <w:t>https://www.gold.org/goldhub/data/2021-central-bank-gold-reserve-survey</w:t>
        </w:r>
      </w:hyperlink>
      <w:r w:rsidRPr="00C8789D">
        <w:rPr>
          <w:rFonts w:asciiTheme="majorBidi" w:eastAsia="SimSun" w:hAnsiTheme="majorBidi" w:cstheme="majorBidi"/>
          <w:kern w:val="2"/>
          <w:sz w:val="22"/>
          <w:szCs w:val="22"/>
          <w:shd w:val="clear" w:color="auto" w:fill="FFFFFF"/>
          <w:lang w:eastAsia="zh-CN"/>
        </w:rPr>
        <w:t xml:space="preserve"> (Accessed: 26 April, 2022).</w:t>
      </w:r>
    </w:p>
    <w:p w14:paraId="4AB0AB22" w14:textId="1C315412" w:rsidR="0079491D" w:rsidRPr="00C8789D" w:rsidRDefault="0079491D" w:rsidP="0079491D">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br w:type="page"/>
      </w:r>
    </w:p>
    <w:p w14:paraId="18A46672" w14:textId="1D99CC21" w:rsidR="00DD3664" w:rsidRPr="00C8789D" w:rsidRDefault="003A34C8" w:rsidP="000D7F50">
      <w:pPr>
        <w:pStyle w:val="Ttulo1"/>
        <w:spacing w:line="480" w:lineRule="auto"/>
        <w:jc w:val="center"/>
        <w:rPr>
          <w:rFonts w:asciiTheme="majorBidi" w:hAnsiTheme="majorBidi"/>
          <w:sz w:val="22"/>
          <w:szCs w:val="22"/>
          <w:shd w:val="clear" w:color="auto" w:fill="FFFFFF"/>
        </w:rPr>
      </w:pPr>
      <w:bookmarkStart w:id="21" w:name="_Toc103542232"/>
      <w:bookmarkStart w:id="22" w:name="_Hlk41258824"/>
      <w:r w:rsidRPr="00C8789D">
        <w:rPr>
          <w:rFonts w:asciiTheme="majorBidi" w:hAnsiTheme="majorBidi"/>
          <w:sz w:val="22"/>
          <w:szCs w:val="22"/>
          <w:shd w:val="clear" w:color="auto" w:fill="FFFFFF"/>
        </w:rPr>
        <w:lastRenderedPageBreak/>
        <w:t>APPENDICES</w:t>
      </w:r>
      <w:bookmarkEnd w:id="21"/>
    </w:p>
    <w:p w14:paraId="195E39F2" w14:textId="5AE1DDFF" w:rsidR="000F0AFB" w:rsidRPr="00335BAC" w:rsidRDefault="000F0AFB" w:rsidP="00335BAC">
      <w:pPr>
        <w:pStyle w:val="Ttulo2"/>
        <w:rPr>
          <w:rFonts w:asciiTheme="majorBidi" w:hAnsiTheme="majorBidi"/>
          <w:b/>
          <w:bCs/>
          <w:color w:val="auto"/>
          <w:sz w:val="22"/>
          <w:szCs w:val="22"/>
        </w:rPr>
      </w:pPr>
      <w:bookmarkStart w:id="23" w:name="_Toc103542233"/>
      <w:r w:rsidRPr="00335BAC">
        <w:rPr>
          <w:rFonts w:asciiTheme="majorBidi" w:hAnsiTheme="majorBidi"/>
          <w:b/>
          <w:bCs/>
          <w:color w:val="auto"/>
          <w:sz w:val="22"/>
          <w:szCs w:val="22"/>
          <w:shd w:val="clear" w:color="auto" w:fill="FFFFFF"/>
        </w:rPr>
        <w:t>Appendix</w:t>
      </w:r>
      <w:r w:rsidR="00DD3664" w:rsidRPr="00335BAC">
        <w:rPr>
          <w:rFonts w:asciiTheme="majorBidi" w:hAnsiTheme="majorBidi"/>
          <w:b/>
          <w:bCs/>
          <w:color w:val="auto"/>
          <w:sz w:val="22"/>
          <w:szCs w:val="22"/>
          <w:shd w:val="clear" w:color="auto" w:fill="FFFFFF"/>
        </w:rPr>
        <w:t xml:space="preserve"> </w:t>
      </w:r>
      <w:r w:rsidR="00146A46" w:rsidRPr="00335BAC">
        <w:rPr>
          <w:rFonts w:asciiTheme="majorBidi" w:hAnsiTheme="majorBidi"/>
          <w:b/>
          <w:bCs/>
          <w:color w:val="auto"/>
          <w:sz w:val="22"/>
          <w:szCs w:val="22"/>
          <w:shd w:val="clear" w:color="auto" w:fill="FFFFFF"/>
        </w:rPr>
        <w:t>I</w:t>
      </w:r>
      <w:r w:rsidR="00DD3664" w:rsidRPr="00335BAC">
        <w:rPr>
          <w:rFonts w:asciiTheme="majorBidi" w:hAnsiTheme="majorBidi"/>
          <w:b/>
          <w:bCs/>
          <w:color w:val="auto"/>
          <w:sz w:val="22"/>
          <w:szCs w:val="22"/>
          <w:shd w:val="clear" w:color="auto" w:fill="FFFFFF"/>
        </w:rPr>
        <w:t>: Regression output</w:t>
      </w:r>
      <w:bookmarkEnd w:id="23"/>
    </w:p>
    <w:p w14:paraId="69FB4773" w14:textId="77777777" w:rsidR="00D359E5" w:rsidRPr="00C8789D" w:rsidRDefault="00D359E5" w:rsidP="000D7F50">
      <w:pPr>
        <w:pStyle w:val="Prrafodelista"/>
        <w:spacing w:line="480" w:lineRule="auto"/>
        <w:ind w:left="0"/>
        <w:rPr>
          <w:rFonts w:asciiTheme="majorBidi" w:hAnsiTheme="majorBidi" w:cstheme="majorBidi"/>
          <w:b/>
          <w:bCs/>
          <w:sz w:val="22"/>
          <w:szCs w:val="22"/>
        </w:rPr>
      </w:pPr>
      <w:bookmarkStart w:id="24" w:name="_Hlk41251615"/>
      <w:bookmarkEnd w:id="22"/>
    </w:p>
    <w:p w14:paraId="4EE1AD97" w14:textId="12D516BE" w:rsidR="000F0AFB" w:rsidRPr="00C8789D" w:rsidRDefault="0065056A" w:rsidP="000D7F50">
      <w:pPr>
        <w:pStyle w:val="Prrafodelista"/>
        <w:spacing w:line="480" w:lineRule="auto"/>
        <w:ind w:left="0"/>
        <w:rPr>
          <w:rFonts w:asciiTheme="majorBidi" w:hAnsiTheme="majorBidi" w:cstheme="majorBidi"/>
          <w:sz w:val="20"/>
          <w:szCs w:val="20"/>
        </w:rPr>
      </w:pPr>
      <w:r w:rsidRPr="00C8789D">
        <w:rPr>
          <w:rFonts w:asciiTheme="majorBidi" w:hAnsiTheme="majorBidi" w:cstheme="majorBidi"/>
          <w:b/>
          <w:bCs/>
          <w:sz w:val="20"/>
          <w:szCs w:val="20"/>
        </w:rPr>
        <w:t xml:space="preserve">Table </w:t>
      </w:r>
      <w:r w:rsidR="005870E5" w:rsidRPr="00C8789D">
        <w:rPr>
          <w:rFonts w:asciiTheme="majorBidi" w:hAnsiTheme="majorBidi" w:cstheme="majorBidi"/>
          <w:b/>
          <w:bCs/>
          <w:sz w:val="20"/>
          <w:szCs w:val="20"/>
        </w:rPr>
        <w:t>1</w:t>
      </w:r>
      <w:r w:rsidRPr="00C8789D">
        <w:rPr>
          <w:rFonts w:asciiTheme="majorBidi" w:hAnsiTheme="majorBidi" w:cstheme="majorBidi"/>
          <w:b/>
          <w:bCs/>
          <w:sz w:val="20"/>
          <w:szCs w:val="20"/>
        </w:rPr>
        <w:t xml:space="preserve">. </w:t>
      </w:r>
      <w:r w:rsidR="005870E5" w:rsidRPr="001D4C9B">
        <w:rPr>
          <w:rFonts w:asciiTheme="majorBidi" w:hAnsiTheme="majorBidi" w:cstheme="majorBidi"/>
          <w:b/>
          <w:bCs/>
          <w:sz w:val="20"/>
          <w:szCs w:val="20"/>
        </w:rPr>
        <w:t xml:space="preserve">Output </w:t>
      </w:r>
      <w:r w:rsidRPr="001D4C9B">
        <w:rPr>
          <w:rFonts w:asciiTheme="majorBidi" w:hAnsiTheme="majorBidi" w:cstheme="majorBidi"/>
          <w:b/>
          <w:bCs/>
          <w:sz w:val="20"/>
          <w:szCs w:val="20"/>
        </w:rPr>
        <w:t>for regression of daily gold returns on daily S&amp;P 500 returns</w:t>
      </w:r>
      <w:r w:rsidR="005870E5" w:rsidRPr="001D4C9B">
        <w:rPr>
          <w:rFonts w:asciiTheme="majorBidi" w:hAnsiTheme="majorBidi" w:cstheme="majorBidi"/>
          <w:b/>
          <w:bCs/>
          <w:sz w:val="20"/>
          <w:szCs w:val="20"/>
        </w:rPr>
        <w:t xml:space="preserve"> in R</w:t>
      </w:r>
      <w:r w:rsidR="001D4C9B">
        <w:rPr>
          <w:rFonts w:asciiTheme="majorBidi" w:hAnsiTheme="majorBidi" w:cstheme="majorBidi"/>
          <w:b/>
          <w:bCs/>
          <w:sz w:val="20"/>
          <w:szCs w:val="20"/>
        </w:rPr>
        <w:t xml:space="preserve">. </w:t>
      </w:r>
      <w:r w:rsidR="001D4C9B" w:rsidRPr="00C8789D">
        <w:rPr>
          <w:rFonts w:asciiTheme="majorBidi" w:hAnsiTheme="majorBidi" w:cstheme="majorBidi"/>
          <w:sz w:val="20"/>
          <w:szCs w:val="20"/>
        </w:rPr>
        <w:t>(a) 2020, (b) 2007, (c) 2001, (d) 1990,  (e) 1981, (f) 1980, (g) 1973, and (h) 1969.</w:t>
      </w:r>
    </w:p>
    <w:bookmarkEnd w:id="24"/>
    <w:p w14:paraId="1C3CB95A" w14:textId="77777777" w:rsidR="00BE4BE4" w:rsidRPr="007C60E5" w:rsidRDefault="00BE4BE4" w:rsidP="007C60E5">
      <w:pPr>
        <w:spacing w:before="120" w:after="120"/>
        <w:rPr>
          <w:rFonts w:asciiTheme="majorBidi" w:hAnsiTheme="majorBidi" w:cstheme="majorBidi"/>
          <w:sz w:val="20"/>
          <w:szCs w:val="20"/>
          <w:lang w:val="es-ES"/>
        </w:rPr>
      </w:pPr>
      <w:r w:rsidRPr="007C60E5">
        <w:rPr>
          <w:rFonts w:asciiTheme="majorBidi" w:hAnsiTheme="majorBidi" w:cstheme="majorBidi"/>
          <w:sz w:val="20"/>
          <w:szCs w:val="20"/>
          <w:lang w:val="es-ES"/>
        </w:rPr>
        <w:t>(a) 2020</w:t>
      </w:r>
    </w:p>
    <w:p w14:paraId="609F78E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60ED18A4"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02D741A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-6.1974 -2.4498 -0.1705  2.1819 10.4790 </w:t>
      </w:r>
    </w:p>
    <w:p w14:paraId="16FEFAC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EE7DDA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302FC22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33378A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-0.5360     0.5580  -0.960 0.342450    </w:t>
      </w:r>
    </w:p>
    <w:p w14:paraId="74C7B13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X2020$`Daily SP500 returns`   1.3041     0.3094   4.214 0.000134 ***</w:t>
      </w:r>
    </w:p>
    <w:p w14:paraId="2BE6C82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4F9A328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69921AA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5151A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3.659 on 41 degrees of freedom</w:t>
      </w:r>
    </w:p>
    <w:p w14:paraId="35A4F7A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14BCE8B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0.3023,</w:t>
      </w:r>
      <w:r w:rsidRPr="00BE4BE4">
        <w:rPr>
          <w:rFonts w:asciiTheme="majorBidi" w:hAnsiTheme="majorBidi" w:cstheme="majorBidi"/>
          <w:sz w:val="20"/>
          <w:szCs w:val="20"/>
          <w:lang w:val="es-ES"/>
        </w:rPr>
        <w:tab/>
        <w:t xml:space="preserve">Adjusted R-squared:  0.2852 </w:t>
      </w:r>
    </w:p>
    <w:p w14:paraId="2E39107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17.76 on 1 and 41 DF,  p-value: 0.0001341</w:t>
      </w:r>
    </w:p>
    <w:p w14:paraId="66415156" w14:textId="77777777" w:rsidR="00BE4BE4" w:rsidRDefault="00BE4BE4" w:rsidP="00BE4BE4">
      <w:pPr>
        <w:rPr>
          <w:rFonts w:asciiTheme="majorBidi" w:hAnsiTheme="majorBidi" w:cstheme="majorBidi"/>
          <w:b/>
          <w:bCs/>
          <w:sz w:val="20"/>
          <w:szCs w:val="20"/>
          <w:lang w:val="es-ES"/>
        </w:rPr>
      </w:pPr>
    </w:p>
    <w:p w14:paraId="19684494" w14:textId="5E39B0D2" w:rsidR="00BE4BE4" w:rsidRPr="007C60E5" w:rsidRDefault="00BE4BE4"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(b) 2007</w:t>
      </w:r>
    </w:p>
    <w:p w14:paraId="52E20B62"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44DB860B"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34B22CDD"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-0.069926 -0.008405  0.000214  0.009546  0.069316 </w:t>
      </w:r>
    </w:p>
    <w:p w14:paraId="326FDE19"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08A82753"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35F93E25"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35D1E49D"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0.0006668  0.0009175   0.727   0.4678  </w:t>
      </w:r>
    </w:p>
    <w:p w14:paraId="503C2656"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X2007$`Daily SP500 returns` -0.0636025  0.0383325  -1.659   0.0979 .</w:t>
      </w:r>
    </w:p>
    <w:p w14:paraId="2E97A023"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09E731F7"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05747CA4"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60DE63FC"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0.01811 on 388 degrees of freedom</w:t>
      </w:r>
    </w:p>
    <w:p w14:paraId="4EAEB488"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1F509429"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0.007046,</w:t>
      </w:r>
      <w:r w:rsidRPr="00BE4BE4">
        <w:rPr>
          <w:rFonts w:asciiTheme="majorBidi" w:hAnsiTheme="majorBidi" w:cstheme="majorBidi"/>
          <w:sz w:val="20"/>
          <w:szCs w:val="20"/>
          <w:lang w:val="es-ES"/>
        </w:rPr>
        <w:tab/>
        <w:t xml:space="preserve">Adjusted R-squared:  0.004486 </w:t>
      </w:r>
    </w:p>
    <w:p w14:paraId="715098B2"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2.753 on 1 and 388 DF,  p-value: 0.09788</w:t>
      </w:r>
    </w:p>
    <w:p w14:paraId="237DBD33" w14:textId="77777777" w:rsidR="00BE4BE4" w:rsidRDefault="00BE4BE4" w:rsidP="00BE4BE4">
      <w:pPr>
        <w:rPr>
          <w:rFonts w:asciiTheme="majorBidi" w:hAnsiTheme="majorBidi" w:cstheme="majorBidi"/>
          <w:b/>
          <w:bCs/>
          <w:sz w:val="20"/>
          <w:szCs w:val="20"/>
          <w:lang w:val="es-ES"/>
        </w:rPr>
      </w:pPr>
    </w:p>
    <w:p w14:paraId="61C3A273" w14:textId="46F44166" w:rsidR="00BE4BE4" w:rsidRPr="007C60E5" w:rsidRDefault="00BE4BE4"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(c) 2001</w:t>
      </w:r>
    </w:p>
    <w:p w14:paraId="293BFEB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7DA7880C"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1F1B1ED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-0.035456 -0.004091 -0.000368  0.003264  0.067914 </w:t>
      </w:r>
    </w:p>
    <w:p w14:paraId="6E7AAF9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3AE0D8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7749517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w:t>
      </w:r>
    </w:p>
    <w:p w14:paraId="52C87F8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0.0002414  0.0007918   0.305    0.761</w:t>
      </w:r>
    </w:p>
    <w:p w14:paraId="70D14AC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X2001$`Daily SP500 returns` -0.0808190  0.0581518  -1.390    0.166</w:t>
      </w:r>
    </w:p>
    <w:p w14:paraId="282E0A2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94983E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0.01046 on 173 degrees of freedom</w:t>
      </w:r>
    </w:p>
    <w:p w14:paraId="645695D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68BFB0F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0.01104,</w:t>
      </w:r>
      <w:r w:rsidRPr="00BE4BE4">
        <w:rPr>
          <w:rFonts w:asciiTheme="majorBidi" w:hAnsiTheme="majorBidi" w:cstheme="majorBidi"/>
          <w:sz w:val="20"/>
          <w:szCs w:val="20"/>
          <w:lang w:val="es-ES"/>
        </w:rPr>
        <w:tab/>
        <w:t xml:space="preserve">Adjusted R-squared:  0.005325 </w:t>
      </w:r>
    </w:p>
    <w:p w14:paraId="1CF5261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1.932 on 1 and 173 DF,  p-value: 0.1664</w:t>
      </w:r>
    </w:p>
    <w:p w14:paraId="3BFEE085" w14:textId="77777777" w:rsidR="00BE4BE4" w:rsidRPr="00BE4BE4" w:rsidRDefault="00BE4BE4" w:rsidP="00BE4BE4">
      <w:pPr>
        <w:rPr>
          <w:rFonts w:asciiTheme="majorBidi" w:hAnsiTheme="majorBidi" w:cstheme="majorBidi"/>
          <w:sz w:val="20"/>
          <w:szCs w:val="20"/>
          <w:lang w:val="es-ES"/>
        </w:rPr>
      </w:pPr>
    </w:p>
    <w:p w14:paraId="29D00A85" w14:textId="77777777" w:rsidR="00BE4BE4" w:rsidRPr="007C60E5" w:rsidRDefault="00BE4BE4" w:rsidP="007C60E5">
      <w:pPr>
        <w:keepNext/>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(d) 1990</w:t>
      </w:r>
    </w:p>
    <w:p w14:paraId="2D30649D"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34909BC6"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2AB4D25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-0.048883 -0.005897  0.000403  0.006919  0.041002 </w:t>
      </w:r>
    </w:p>
    <w:p w14:paraId="75F75F6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E12D00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22C4450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5E993A9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0.0003050  0.0008964   0.340 0.734084    </w:t>
      </w:r>
    </w:p>
    <w:p w14:paraId="3769A84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X1990$`Daily SP500 returns` -0.2940646  0.0791592  -3.715 0.000275 ***</w:t>
      </w:r>
    </w:p>
    <w:p w14:paraId="6B692AB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3C99A66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6D9155C4"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B9441A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0.01182 on 172 degrees of freedom</w:t>
      </w:r>
    </w:p>
    <w:p w14:paraId="01A88542"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390CEEB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0.07427,</w:t>
      </w:r>
      <w:r w:rsidRPr="00BE4BE4">
        <w:rPr>
          <w:rFonts w:asciiTheme="majorBidi" w:hAnsiTheme="majorBidi" w:cstheme="majorBidi"/>
          <w:sz w:val="20"/>
          <w:szCs w:val="20"/>
          <w:lang w:val="es-ES"/>
        </w:rPr>
        <w:tab/>
        <w:t xml:space="preserve">Adjusted R-squared:  0.06889 </w:t>
      </w:r>
    </w:p>
    <w:p w14:paraId="402FF0F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13.8 on 1 and 172 DF,  p-value: 0.0002746</w:t>
      </w:r>
    </w:p>
    <w:p w14:paraId="0A3B7E3C" w14:textId="77777777" w:rsidR="00BE4BE4" w:rsidRPr="00F8323A" w:rsidRDefault="00BE4BE4" w:rsidP="00BE4BE4">
      <w:pPr>
        <w:rPr>
          <w:rFonts w:asciiTheme="majorBidi" w:hAnsiTheme="majorBidi" w:cstheme="majorBidi"/>
          <w:b/>
          <w:bCs/>
          <w:sz w:val="20"/>
          <w:szCs w:val="20"/>
          <w:lang w:val="es-ES"/>
        </w:rPr>
      </w:pPr>
    </w:p>
    <w:p w14:paraId="67EEF146" w14:textId="77777777" w:rsidR="00BE4BE4" w:rsidRPr="007C60E5" w:rsidRDefault="00BE4BE4" w:rsidP="007C60E5">
      <w:pPr>
        <w:spacing w:after="120"/>
        <w:rPr>
          <w:rFonts w:asciiTheme="majorBidi" w:hAnsiTheme="majorBidi" w:cstheme="majorBidi"/>
          <w:sz w:val="20"/>
          <w:szCs w:val="20"/>
          <w:lang w:val="es-ES"/>
        </w:rPr>
      </w:pPr>
      <w:bookmarkStart w:id="25" w:name="_Hlk103541163"/>
      <w:r w:rsidRPr="007C60E5">
        <w:rPr>
          <w:rFonts w:asciiTheme="majorBidi" w:hAnsiTheme="majorBidi" w:cstheme="majorBidi"/>
          <w:sz w:val="20"/>
          <w:szCs w:val="20"/>
          <w:lang w:val="es-ES"/>
        </w:rPr>
        <w:t>(e) 1981</w:t>
      </w:r>
    </w:p>
    <w:bookmarkEnd w:id="25"/>
    <w:p w14:paraId="54AB099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409B7C5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27FDB59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-0.074786 -0.011701 -0.001901  0.010223  0.101953 </w:t>
      </w:r>
    </w:p>
    <w:p w14:paraId="4B2C9DE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9B363C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42081C4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4C322FE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0.0001421  0.0010365   0.137    0.891    </w:t>
      </w:r>
    </w:p>
    <w:p w14:paraId="3C6495C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X1981$`Daily SP500 returns` 0.4196712  0.1027797   4.083 5.52e-05 ***</w:t>
      </w:r>
    </w:p>
    <w:p w14:paraId="79D29322"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1E63872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6B438F32"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9D9505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0.01936 on 347 degrees of freedom</w:t>
      </w:r>
    </w:p>
    <w:p w14:paraId="40EB4E01"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1E1C4BA4"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0.04585,</w:t>
      </w:r>
      <w:r w:rsidRPr="00BE4BE4">
        <w:rPr>
          <w:rFonts w:asciiTheme="majorBidi" w:hAnsiTheme="majorBidi" w:cstheme="majorBidi"/>
          <w:sz w:val="20"/>
          <w:szCs w:val="20"/>
          <w:lang w:val="es-ES"/>
        </w:rPr>
        <w:tab/>
        <w:t xml:space="preserve">Adjusted R-squared:  0.0431 </w:t>
      </w:r>
    </w:p>
    <w:p w14:paraId="3E8E8CCC"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16.67 on 1 and 347 DF,  p-value: 5.519e-05</w:t>
      </w:r>
    </w:p>
    <w:p w14:paraId="7DBC4D1D" w14:textId="77777777" w:rsidR="00BE4BE4" w:rsidRPr="00F8323A" w:rsidRDefault="00BE4BE4" w:rsidP="00BE4BE4">
      <w:pPr>
        <w:rPr>
          <w:rFonts w:asciiTheme="majorBidi" w:hAnsiTheme="majorBidi" w:cstheme="majorBidi"/>
          <w:sz w:val="20"/>
          <w:szCs w:val="20"/>
          <w:lang w:val="es-ES"/>
        </w:rPr>
      </w:pPr>
    </w:p>
    <w:p w14:paraId="3C724DF2" w14:textId="77777777" w:rsidR="00BE4BE4" w:rsidRPr="007C60E5" w:rsidRDefault="00BE4BE4" w:rsidP="007C60E5">
      <w:pPr>
        <w:spacing w:after="120"/>
        <w:rPr>
          <w:rFonts w:asciiTheme="majorBidi" w:hAnsiTheme="majorBidi" w:cstheme="majorBidi"/>
          <w:sz w:val="20"/>
          <w:szCs w:val="20"/>
          <w:lang w:val="es-ES"/>
        </w:rPr>
      </w:pPr>
      <w:bookmarkStart w:id="26" w:name="_Hlk103541153"/>
      <w:r w:rsidRPr="007C60E5">
        <w:rPr>
          <w:rFonts w:asciiTheme="majorBidi" w:hAnsiTheme="majorBidi" w:cstheme="majorBidi"/>
          <w:sz w:val="20"/>
          <w:szCs w:val="20"/>
          <w:lang w:val="es-ES"/>
        </w:rPr>
        <w:t>(f) 1980</w:t>
      </w:r>
    </w:p>
    <w:bookmarkEnd w:id="26"/>
    <w:p w14:paraId="08250AE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1020903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4C498CA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-0.134507 -0.021369 -0.003378  0.023077  0.130993 </w:t>
      </w:r>
    </w:p>
    <w:p w14:paraId="3CA6F55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6C1E9CF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6D7876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w:t>
      </w:r>
    </w:p>
    <w:p w14:paraId="416578B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0.002411   0.003631   0.664    0.508</w:t>
      </w:r>
    </w:p>
    <w:p w14:paraId="6CD3E0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X1980$`Daily SP500 returns` 0.048791   0.355664   0.137    0.891</w:t>
      </w:r>
    </w:p>
    <w:p w14:paraId="1756F79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E663FD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0.0415 on 129 degrees of freedom</w:t>
      </w:r>
    </w:p>
    <w:p w14:paraId="33ABF3F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66BB5B6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0.0001459,</w:t>
      </w:r>
      <w:r w:rsidRPr="00BE4BE4">
        <w:rPr>
          <w:rFonts w:asciiTheme="majorBidi" w:hAnsiTheme="majorBidi" w:cstheme="majorBidi"/>
          <w:sz w:val="20"/>
          <w:szCs w:val="20"/>
          <w:lang w:val="es-ES"/>
        </w:rPr>
        <w:tab/>
        <w:t xml:space="preserve">Adjusted R-squared:  -0.007605 </w:t>
      </w:r>
    </w:p>
    <w:p w14:paraId="3CAEE80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0.01882 on 1 and 129 DF,  p-value: 0.8911</w:t>
      </w:r>
    </w:p>
    <w:p w14:paraId="1D08D579" w14:textId="77777777" w:rsidR="00BE4BE4" w:rsidRPr="00F8323A" w:rsidRDefault="00BE4BE4" w:rsidP="00BE4BE4">
      <w:pPr>
        <w:rPr>
          <w:rFonts w:asciiTheme="majorBidi" w:hAnsiTheme="majorBidi" w:cstheme="majorBidi"/>
          <w:sz w:val="20"/>
          <w:szCs w:val="20"/>
          <w:lang w:val="es-ES"/>
        </w:rPr>
      </w:pPr>
    </w:p>
    <w:p w14:paraId="76F256E0" w14:textId="77777777" w:rsidR="00BE4BE4" w:rsidRPr="007C60E5" w:rsidRDefault="00BE4BE4" w:rsidP="007C60E5">
      <w:pPr>
        <w:keepNext/>
        <w:spacing w:after="120"/>
        <w:rPr>
          <w:rFonts w:asciiTheme="majorBidi" w:hAnsiTheme="majorBidi" w:cstheme="majorBidi"/>
          <w:sz w:val="20"/>
          <w:szCs w:val="20"/>
          <w:lang w:val="es-ES"/>
        </w:rPr>
      </w:pPr>
      <w:bookmarkStart w:id="27" w:name="_Hlk103541145"/>
      <w:r w:rsidRPr="007C60E5">
        <w:rPr>
          <w:rFonts w:asciiTheme="majorBidi" w:hAnsiTheme="majorBidi" w:cstheme="majorBidi"/>
          <w:sz w:val="20"/>
          <w:szCs w:val="20"/>
          <w:lang w:val="es-ES"/>
        </w:rPr>
        <w:lastRenderedPageBreak/>
        <w:t>(g) 1973</w:t>
      </w:r>
    </w:p>
    <w:bookmarkEnd w:id="27"/>
    <w:p w14:paraId="49FBB9FF"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591B57C2"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09028B71"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-0.072624 -0.010960 -0.002171  0.010717  0.100618 </w:t>
      </w:r>
    </w:p>
    <w:p w14:paraId="41AC18FC"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2475876"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06196357"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1704A420"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0.001997   0.001073   1.861   0.0636 .</w:t>
      </w:r>
    </w:p>
    <w:p w14:paraId="28192DD8"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X1973$`Daily SP500 returns` 0.031707   0.079647   0.398   0.6908  </w:t>
      </w:r>
    </w:p>
    <w:p w14:paraId="690073F9"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516DF800"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02D006C0"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19F92B3"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0.01999 on 346 degrees of freedom</w:t>
      </w:r>
    </w:p>
    <w:p w14:paraId="61CB912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598D6C5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0.0004578,</w:t>
      </w:r>
      <w:r w:rsidRPr="00BE4BE4">
        <w:rPr>
          <w:rFonts w:asciiTheme="majorBidi" w:hAnsiTheme="majorBidi" w:cstheme="majorBidi"/>
          <w:sz w:val="20"/>
          <w:szCs w:val="20"/>
          <w:lang w:val="es-ES"/>
        </w:rPr>
        <w:tab/>
        <w:t xml:space="preserve">Adjusted R-squared:  -0.002431 </w:t>
      </w:r>
    </w:p>
    <w:p w14:paraId="21833701"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0.1585 on 1 and 346 DF,  p-value: 0.6908</w:t>
      </w:r>
    </w:p>
    <w:p w14:paraId="41E1E792" w14:textId="77777777" w:rsidR="00BE4BE4" w:rsidRPr="00F8323A" w:rsidRDefault="00BE4BE4" w:rsidP="00BE4BE4">
      <w:pPr>
        <w:rPr>
          <w:rFonts w:asciiTheme="majorBidi" w:hAnsiTheme="majorBidi" w:cstheme="majorBidi"/>
          <w:sz w:val="20"/>
          <w:szCs w:val="20"/>
          <w:lang w:val="es-ES"/>
        </w:rPr>
      </w:pPr>
    </w:p>
    <w:p w14:paraId="127DAD73" w14:textId="77777777" w:rsidR="00BE4BE4" w:rsidRPr="007C60E5" w:rsidRDefault="00BE4BE4" w:rsidP="007C60E5">
      <w:pPr>
        <w:spacing w:after="120"/>
        <w:rPr>
          <w:rFonts w:asciiTheme="majorBidi" w:hAnsiTheme="majorBidi" w:cstheme="majorBidi"/>
          <w:sz w:val="20"/>
          <w:szCs w:val="20"/>
          <w:lang w:val="es-ES"/>
        </w:rPr>
      </w:pPr>
      <w:bookmarkStart w:id="28" w:name="_Hlk103541128"/>
      <w:r w:rsidRPr="007C60E5">
        <w:rPr>
          <w:rFonts w:asciiTheme="majorBidi" w:hAnsiTheme="majorBidi" w:cstheme="majorBidi"/>
          <w:sz w:val="20"/>
          <w:szCs w:val="20"/>
          <w:lang w:val="es-ES"/>
        </w:rPr>
        <w:t>(h) 1969</w:t>
      </w:r>
    </w:p>
    <w:bookmarkEnd w:id="28"/>
    <w:p w14:paraId="7A73CD58"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4799AE7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6DC7E59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-0.024478 -0.001350 -0.000192  0.001013  0.011659 </w:t>
      </w:r>
    </w:p>
    <w:p w14:paraId="28C0FA6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E52FBC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20923AF8"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w:t>
      </w:r>
    </w:p>
    <w:p w14:paraId="24ECF39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0.0002332  0.0002160   1.080    0.281</w:t>
      </w:r>
    </w:p>
    <w:p w14:paraId="314ABEB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X1969$`Daily SP500 returns` -0.0107409  0.0223369  -0.481    0.631</w:t>
      </w:r>
    </w:p>
    <w:p w14:paraId="1B83C69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966E46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0.00335 on 239 degrees of freedom</w:t>
      </w:r>
    </w:p>
    <w:p w14:paraId="6B5510D1"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3973141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0.0009665,</w:t>
      </w:r>
      <w:r w:rsidRPr="00BE4BE4">
        <w:rPr>
          <w:rFonts w:asciiTheme="majorBidi" w:hAnsiTheme="majorBidi" w:cstheme="majorBidi"/>
          <w:sz w:val="20"/>
          <w:szCs w:val="20"/>
          <w:lang w:val="es-ES"/>
        </w:rPr>
        <w:tab/>
        <w:t xml:space="preserve">Adjusted R-squared:  -0.003214 </w:t>
      </w:r>
    </w:p>
    <w:p w14:paraId="0ED795D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0.2312 on 1 and 239 DF,  p-value: 0.6311</w:t>
      </w:r>
    </w:p>
    <w:p w14:paraId="7F9C5C3A" w14:textId="77777777" w:rsidR="00BE4BE4" w:rsidRPr="00F8323A" w:rsidRDefault="00BE4BE4" w:rsidP="00BE4BE4">
      <w:pPr>
        <w:rPr>
          <w:rFonts w:asciiTheme="majorBidi" w:hAnsiTheme="majorBidi" w:cstheme="majorBidi"/>
          <w:sz w:val="20"/>
          <w:szCs w:val="20"/>
          <w:lang w:val="es-ES"/>
        </w:rPr>
      </w:pPr>
    </w:p>
    <w:p w14:paraId="22C0B5AC" w14:textId="77777777" w:rsidR="00BE4BE4" w:rsidRDefault="00BE4BE4" w:rsidP="000D7F50">
      <w:pPr>
        <w:pStyle w:val="Prrafodelista"/>
        <w:spacing w:line="480" w:lineRule="auto"/>
        <w:ind w:left="0"/>
        <w:rPr>
          <w:rFonts w:asciiTheme="majorBidi" w:hAnsiTheme="majorBidi" w:cstheme="majorBidi"/>
          <w:b/>
          <w:bCs/>
          <w:sz w:val="20"/>
          <w:szCs w:val="20"/>
        </w:rPr>
      </w:pPr>
    </w:p>
    <w:p w14:paraId="2D3416EF" w14:textId="48D36E09" w:rsidR="0065056A" w:rsidRPr="00C8789D" w:rsidRDefault="0065056A" w:rsidP="000D7F50">
      <w:pPr>
        <w:pStyle w:val="Prrafodelista"/>
        <w:spacing w:line="480" w:lineRule="auto"/>
        <w:ind w:left="0"/>
        <w:rPr>
          <w:rFonts w:asciiTheme="majorBidi" w:hAnsiTheme="majorBidi" w:cstheme="majorBidi"/>
          <w:sz w:val="20"/>
          <w:szCs w:val="20"/>
        </w:rPr>
      </w:pPr>
      <w:r w:rsidRPr="00EE21A8">
        <w:rPr>
          <w:rFonts w:asciiTheme="majorBidi" w:hAnsiTheme="majorBidi" w:cstheme="majorBidi"/>
          <w:b/>
          <w:bCs/>
          <w:sz w:val="20"/>
          <w:szCs w:val="20"/>
        </w:rPr>
        <w:t xml:space="preserve">Table </w:t>
      </w:r>
      <w:r w:rsidR="005870E5" w:rsidRPr="00EE21A8">
        <w:rPr>
          <w:rFonts w:asciiTheme="majorBidi" w:hAnsiTheme="majorBidi" w:cstheme="majorBidi"/>
          <w:b/>
          <w:bCs/>
          <w:sz w:val="20"/>
          <w:szCs w:val="20"/>
        </w:rPr>
        <w:t>2.</w:t>
      </w:r>
      <w:r w:rsidRPr="00EE21A8">
        <w:rPr>
          <w:rFonts w:asciiTheme="majorBidi" w:hAnsiTheme="majorBidi" w:cstheme="majorBidi"/>
          <w:b/>
          <w:bCs/>
          <w:sz w:val="20"/>
          <w:szCs w:val="20"/>
        </w:rPr>
        <w:t xml:space="preserve"> </w:t>
      </w:r>
      <w:r w:rsidR="005870E5" w:rsidRPr="00EE21A8">
        <w:rPr>
          <w:rFonts w:asciiTheme="majorBidi" w:hAnsiTheme="majorBidi" w:cstheme="majorBidi"/>
          <w:b/>
          <w:bCs/>
          <w:sz w:val="20"/>
          <w:szCs w:val="20"/>
        </w:rPr>
        <w:t>O</w:t>
      </w:r>
      <w:r w:rsidRPr="00EE21A8">
        <w:rPr>
          <w:rFonts w:asciiTheme="majorBidi" w:hAnsiTheme="majorBidi" w:cstheme="majorBidi"/>
          <w:b/>
          <w:bCs/>
          <w:sz w:val="20"/>
          <w:szCs w:val="20"/>
        </w:rPr>
        <w:t>utput for regression of weekly gold returns on weekly S&amp;P 500 returns</w:t>
      </w:r>
      <w:r w:rsidR="005870E5" w:rsidRPr="00EE21A8">
        <w:rPr>
          <w:rFonts w:asciiTheme="majorBidi" w:hAnsiTheme="majorBidi" w:cstheme="majorBidi"/>
          <w:b/>
          <w:bCs/>
          <w:sz w:val="20"/>
          <w:szCs w:val="20"/>
        </w:rPr>
        <w:t xml:space="preserve"> in R</w:t>
      </w:r>
      <w:r w:rsidR="00B12B29" w:rsidRPr="00EE21A8">
        <w:rPr>
          <w:rFonts w:asciiTheme="majorBidi" w:hAnsiTheme="majorBidi" w:cstheme="majorBidi"/>
          <w:b/>
          <w:bCs/>
          <w:sz w:val="20"/>
          <w:szCs w:val="20"/>
        </w:rPr>
        <w:t xml:space="preserve">. </w:t>
      </w:r>
      <w:r w:rsidR="00B12B29" w:rsidRPr="00C8789D">
        <w:rPr>
          <w:rFonts w:asciiTheme="majorBidi" w:hAnsiTheme="majorBidi" w:cstheme="majorBidi"/>
          <w:sz w:val="20"/>
          <w:szCs w:val="20"/>
        </w:rPr>
        <w:t>(a) 2020, (b) 2007, (c) 2001, (d) 1990,  (e) 1981, (f) 1980, (g) 1973, and (h) 1969.</w:t>
      </w:r>
    </w:p>
    <w:p w14:paraId="4F825D32" w14:textId="77777777" w:rsidR="00B12B29" w:rsidRPr="00335BAC" w:rsidRDefault="00B12B29" w:rsidP="00335BAC">
      <w:pPr>
        <w:spacing w:before="120" w:after="120"/>
        <w:rPr>
          <w:rFonts w:asciiTheme="majorBidi" w:hAnsiTheme="majorBidi" w:cstheme="majorBidi"/>
          <w:sz w:val="20"/>
          <w:szCs w:val="20"/>
          <w:lang w:val="es-ES"/>
        </w:rPr>
      </w:pPr>
      <w:r w:rsidRPr="00335BAC">
        <w:rPr>
          <w:rFonts w:asciiTheme="majorBidi" w:hAnsiTheme="majorBidi" w:cstheme="majorBidi"/>
          <w:sz w:val="20"/>
          <w:szCs w:val="20"/>
          <w:lang w:val="es-ES"/>
        </w:rPr>
        <w:t>(a) 2020</w:t>
      </w:r>
    </w:p>
    <w:p w14:paraId="573E19E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0475514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23BC8CE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-0.067924 -0.017505  0.001028  0.015247  0.057263 </w:t>
      </w:r>
    </w:p>
    <w:p w14:paraId="1377426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613B4F3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3B5BF7F5"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52444433"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0.005972   0.014434   0.414    0.693</w:t>
      </w:r>
    </w:p>
    <w:p w14:paraId="1FF93C5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X2020$`Weekly SP500 returns` 0.281169   0.219053   1.284    0.247</w:t>
      </w:r>
    </w:p>
    <w:p w14:paraId="378C609F"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F63822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0.04082 on 6 degrees of freedom</w:t>
      </w:r>
    </w:p>
    <w:p w14:paraId="4784526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(36 observations deleted due to missingness)</w:t>
      </w:r>
    </w:p>
    <w:p w14:paraId="3A5A238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0.2154,</w:t>
      </w:r>
      <w:r w:rsidRPr="00325BC8">
        <w:rPr>
          <w:rFonts w:asciiTheme="majorBidi" w:hAnsiTheme="majorBidi" w:cstheme="majorBidi"/>
          <w:sz w:val="20"/>
          <w:szCs w:val="20"/>
          <w:lang w:val="es-ES"/>
        </w:rPr>
        <w:tab/>
        <w:t xml:space="preserve">Adjusted R-squared:  0.08467 </w:t>
      </w:r>
    </w:p>
    <w:p w14:paraId="2F11609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1.648 on 1 and 6 DF,  p-value: 0.2466</w:t>
      </w:r>
    </w:p>
    <w:p w14:paraId="48B327F8" w14:textId="77777777" w:rsidR="00B12B29" w:rsidRPr="00325BC8" w:rsidRDefault="00B12B29" w:rsidP="00B12B29">
      <w:pPr>
        <w:rPr>
          <w:rFonts w:asciiTheme="majorBidi" w:hAnsiTheme="majorBidi" w:cstheme="majorBidi"/>
          <w:sz w:val="20"/>
          <w:szCs w:val="20"/>
          <w:lang w:val="es-ES"/>
        </w:rPr>
      </w:pPr>
    </w:p>
    <w:p w14:paraId="1C1127E4" w14:textId="77777777" w:rsidR="00B12B29" w:rsidRPr="00335BAC" w:rsidRDefault="00B12B29" w:rsidP="007C60E5">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lastRenderedPageBreak/>
        <w:t>(b) 2007</w:t>
      </w:r>
    </w:p>
    <w:p w14:paraId="593424A7"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406EF7CE"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7C256B34"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-0.086249 -0.027432  0.000522  0.029113  0.123616 </w:t>
      </w:r>
    </w:p>
    <w:p w14:paraId="428EB422"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7A15B22"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04321EF1"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11D9B32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0.002282   0.004752   0.480    0.633</w:t>
      </w:r>
    </w:p>
    <w:p w14:paraId="67B9DFF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X2007$`Weekly SP500 returns` -0.088094   0.121054  -0.728    0.469</w:t>
      </w:r>
    </w:p>
    <w:p w14:paraId="60D0EA0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9AFFC31"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0.04026 on 70 degrees of freedom</w:t>
      </w:r>
    </w:p>
    <w:p w14:paraId="7F6ACD39"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(319 observations deleted due to missingness)</w:t>
      </w:r>
    </w:p>
    <w:p w14:paraId="3F4FF35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0.007509,</w:t>
      </w:r>
      <w:r w:rsidRPr="00325BC8">
        <w:rPr>
          <w:rFonts w:asciiTheme="majorBidi" w:hAnsiTheme="majorBidi" w:cstheme="majorBidi"/>
          <w:sz w:val="20"/>
          <w:szCs w:val="20"/>
          <w:lang w:val="es-ES"/>
        </w:rPr>
        <w:tab/>
        <w:t xml:space="preserve">Adjusted R-squared:  -0.00667 </w:t>
      </w:r>
    </w:p>
    <w:p w14:paraId="7937900B" w14:textId="77777777" w:rsidR="00B12B29" w:rsidRPr="00325BC8" w:rsidRDefault="00B12B29" w:rsidP="00B12B29">
      <w:pPr>
        <w:pBdr>
          <w:top w:val="single" w:sz="4" w:space="1" w:color="auto"/>
          <w:left w:val="single" w:sz="4" w:space="4" w:color="auto"/>
          <w:bottom w:val="single" w:sz="4" w:space="1" w:color="auto"/>
          <w:right w:val="single" w:sz="4" w:space="4" w:color="auto"/>
        </w:pBdr>
        <w:jc w:val="both"/>
        <w:rPr>
          <w:rFonts w:asciiTheme="majorBidi" w:hAnsiTheme="majorBidi" w:cstheme="majorBidi"/>
          <w:sz w:val="20"/>
          <w:szCs w:val="20"/>
          <w:lang w:val="es-ES"/>
        </w:rPr>
      </w:pPr>
      <w:r w:rsidRPr="00325BC8">
        <w:rPr>
          <w:rFonts w:asciiTheme="majorBidi" w:hAnsiTheme="majorBidi" w:cstheme="majorBidi"/>
          <w:sz w:val="20"/>
          <w:szCs w:val="20"/>
          <w:lang w:val="es-ES"/>
        </w:rPr>
        <w:t>F-statistic: 0.5296 on 1 and 70 DF,  p-value: 0.4692</w:t>
      </w:r>
    </w:p>
    <w:p w14:paraId="639DF9B8" w14:textId="77777777" w:rsidR="00B12B29" w:rsidRPr="00325BC8" w:rsidRDefault="00B12B29" w:rsidP="00B12B29">
      <w:pPr>
        <w:rPr>
          <w:rFonts w:asciiTheme="majorBidi" w:hAnsiTheme="majorBidi" w:cstheme="majorBidi"/>
          <w:sz w:val="20"/>
          <w:szCs w:val="20"/>
          <w:lang w:val="es-ES"/>
        </w:rPr>
      </w:pPr>
    </w:p>
    <w:p w14:paraId="3E81EE45" w14:textId="77777777" w:rsidR="00B12B29" w:rsidRPr="00335BAC" w:rsidRDefault="00B12B29" w:rsidP="00335BAC">
      <w:pPr>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(c) 2001</w:t>
      </w:r>
    </w:p>
    <w:p w14:paraId="199EB286"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78336FE8"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6858FE15"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-0.057197 -0.010757 -0.000870  0.007194  0.082526 </w:t>
      </w:r>
    </w:p>
    <w:p w14:paraId="39184D90"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7464504C"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47695C49"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30062CEB"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0.00366    0.00443   0.826    0.415</w:t>
      </w:r>
    </w:p>
    <w:p w14:paraId="77F60963"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X2001$`Weekly SP500 returns`  0.12368    0.13052   0.948    0.351</w:t>
      </w:r>
    </w:p>
    <w:p w14:paraId="34D308E3"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1F08B1ED"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0.02488 on 30 degrees of freedom</w:t>
      </w:r>
    </w:p>
    <w:p w14:paraId="2B9E9330"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(144 observations deleted due to missingness)</w:t>
      </w:r>
    </w:p>
    <w:p w14:paraId="7D8153DA"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0.02906,</w:t>
      </w:r>
      <w:r w:rsidRPr="00325BC8">
        <w:rPr>
          <w:rFonts w:asciiTheme="majorBidi" w:hAnsiTheme="majorBidi" w:cstheme="majorBidi"/>
          <w:sz w:val="20"/>
          <w:szCs w:val="20"/>
          <w:lang w:val="es-ES"/>
        </w:rPr>
        <w:tab/>
        <w:t xml:space="preserve">Adjusted R-squared:  -0.003302 </w:t>
      </w:r>
    </w:p>
    <w:p w14:paraId="657AD3F8"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0.898 on 1 and 30 DF,  p-value: 0.3509</w:t>
      </w:r>
    </w:p>
    <w:p w14:paraId="3422C203" w14:textId="77777777" w:rsidR="00B12B29" w:rsidRPr="00325BC8" w:rsidRDefault="00B12B29" w:rsidP="00B12B29">
      <w:pPr>
        <w:rPr>
          <w:rFonts w:asciiTheme="majorBidi" w:hAnsiTheme="majorBidi" w:cstheme="majorBidi"/>
          <w:sz w:val="20"/>
          <w:szCs w:val="20"/>
          <w:lang w:val="es-ES"/>
        </w:rPr>
      </w:pPr>
    </w:p>
    <w:p w14:paraId="3479BCAA" w14:textId="77777777" w:rsidR="00B12B29" w:rsidRPr="00335BAC" w:rsidRDefault="00B12B29" w:rsidP="00335BAC">
      <w:pPr>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(d) 1990</w:t>
      </w:r>
    </w:p>
    <w:p w14:paraId="3D479BD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7F32C8B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5A4B227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-0.046652 -0.014351  0.000611  0.012876  0.067081 </w:t>
      </w:r>
    </w:p>
    <w:p w14:paraId="0F76378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53CF90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4F2A6A3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   </w:t>
      </w:r>
    </w:p>
    <w:p w14:paraId="2939B6AB"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(Intercept)                   0.003829   0.003979   0.962   0.3435   </w:t>
      </w:r>
    </w:p>
    <w:p w14:paraId="26218D2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X1990$`Weekly SP500 returns` -0.450518   0.146279  -3.080   0.0044 **</w:t>
      </w:r>
    </w:p>
    <w:p w14:paraId="70319CA9"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w:t>
      </w:r>
    </w:p>
    <w:p w14:paraId="3A53EAC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Signif. codes:  0 ‘***’ 0.001 ‘**’ 0.01 ‘*’ 0.05 ‘.’ 0.1 ‘ ’ 1</w:t>
      </w:r>
    </w:p>
    <w:p w14:paraId="4062464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52F134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0.02251 on 30 degrees of freedom</w:t>
      </w:r>
    </w:p>
    <w:p w14:paraId="4A03131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(143 observations deleted due to missingness)</w:t>
      </w:r>
    </w:p>
    <w:p w14:paraId="7300F93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0.2402,</w:t>
      </w:r>
      <w:r w:rsidRPr="00325BC8">
        <w:rPr>
          <w:rFonts w:asciiTheme="majorBidi" w:hAnsiTheme="majorBidi" w:cstheme="majorBidi"/>
          <w:sz w:val="20"/>
          <w:szCs w:val="20"/>
          <w:lang w:val="es-ES"/>
        </w:rPr>
        <w:tab/>
        <w:t xml:space="preserve">Adjusted R-squared:  0.2149 </w:t>
      </w:r>
    </w:p>
    <w:p w14:paraId="0766210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9.485 on 1 and 30 DF,  p-value: 0.004405</w:t>
      </w:r>
    </w:p>
    <w:p w14:paraId="740DE63A" w14:textId="77777777" w:rsidR="00B12B29" w:rsidRDefault="00B12B29" w:rsidP="00B12B29">
      <w:pPr>
        <w:rPr>
          <w:rFonts w:asciiTheme="majorBidi" w:hAnsiTheme="majorBidi" w:cstheme="majorBidi"/>
          <w:b/>
          <w:bCs/>
          <w:sz w:val="20"/>
          <w:szCs w:val="20"/>
          <w:lang w:val="es-ES"/>
        </w:rPr>
      </w:pPr>
    </w:p>
    <w:p w14:paraId="5446335C" w14:textId="77777777" w:rsidR="00B12B29" w:rsidRPr="00335BAC" w:rsidRDefault="00B12B29" w:rsidP="00BD7290">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lastRenderedPageBreak/>
        <w:t>(e) 1981</w:t>
      </w:r>
    </w:p>
    <w:p w14:paraId="242D26AB"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7331243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3F4757BA"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-0.081999 -0.025814 -0.002542  0.024205  0.156127 </w:t>
      </w:r>
    </w:p>
    <w:p w14:paraId="2EFD5D41"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8EF428E"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1DD9276A"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    </w:t>
      </w:r>
    </w:p>
    <w:p w14:paraId="2EC9E194"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(Intercept)                  0.004902   0.005087   0.964    0.339    </w:t>
      </w:r>
    </w:p>
    <w:p w14:paraId="11DFBCF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X1981$`Weekly SP500 returns` 0.981338   0.205922   4.766 1.18e-05 ***</w:t>
      </w:r>
    </w:p>
    <w:p w14:paraId="4F610D2C"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w:t>
      </w:r>
    </w:p>
    <w:p w14:paraId="594328B9"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Signif. codes:  0 ‘***’ 0.001 ‘**’ 0.01 ‘*’ 0.05 ‘.’ 0.1 ‘ ’ 1</w:t>
      </w:r>
    </w:p>
    <w:p w14:paraId="007E35F3"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4E85E9B"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0.04068 on 62 degrees of freedom</w:t>
      </w:r>
    </w:p>
    <w:p w14:paraId="6182240B"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(286 observations deleted due to missingness)</w:t>
      </w:r>
    </w:p>
    <w:p w14:paraId="58ADA72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0.2681,</w:t>
      </w:r>
      <w:r w:rsidRPr="00325BC8">
        <w:rPr>
          <w:rFonts w:asciiTheme="majorBidi" w:hAnsiTheme="majorBidi" w:cstheme="majorBidi"/>
          <w:sz w:val="20"/>
          <w:szCs w:val="20"/>
          <w:lang w:val="es-ES"/>
        </w:rPr>
        <w:tab/>
        <w:t xml:space="preserve">Adjusted R-squared:  0.2563 </w:t>
      </w:r>
    </w:p>
    <w:p w14:paraId="18F14B2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22.71 on 1 and 62 DF,  p-value: 1.178e-05</w:t>
      </w:r>
    </w:p>
    <w:p w14:paraId="7BDCA015" w14:textId="77777777" w:rsidR="00B12B29" w:rsidRDefault="00B12B29" w:rsidP="00B12B29">
      <w:pPr>
        <w:rPr>
          <w:rFonts w:asciiTheme="majorBidi" w:hAnsiTheme="majorBidi" w:cstheme="majorBidi"/>
          <w:b/>
          <w:bCs/>
          <w:sz w:val="20"/>
          <w:szCs w:val="20"/>
          <w:lang w:val="es-ES"/>
        </w:rPr>
      </w:pPr>
    </w:p>
    <w:p w14:paraId="59F63712" w14:textId="77777777" w:rsidR="00B12B29" w:rsidRPr="00335BAC" w:rsidRDefault="00B12B29" w:rsidP="00335BAC">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(f) 1980</w:t>
      </w:r>
    </w:p>
    <w:p w14:paraId="55AB87AD" w14:textId="77777777" w:rsidR="00B12B29" w:rsidRPr="00325BC8" w:rsidRDefault="00B12B29"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3080E565" w14:textId="77777777" w:rsidR="00B12B29" w:rsidRPr="00325BC8" w:rsidRDefault="00B12B29"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5BED1C9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-0.144969 -0.020332  0.004395  0.038040  0.101813 </w:t>
      </w:r>
    </w:p>
    <w:p w14:paraId="326EE94F"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63F9395D"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6B1A916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754A1155"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0.01187    0.01235   0.961    0.347</w:t>
      </w:r>
    </w:p>
    <w:p w14:paraId="3587EB2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X1980$`Weekly SP500 returns`  0.66790    0.63228   1.056    0.302</w:t>
      </w:r>
    </w:p>
    <w:p w14:paraId="3A543791"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BE482B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0.05954 on 22 degrees of freedom</w:t>
      </w:r>
    </w:p>
    <w:p w14:paraId="187702B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(108 observations deleted due to missingness)</w:t>
      </w:r>
    </w:p>
    <w:p w14:paraId="28B0F43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0.04827,</w:t>
      </w:r>
      <w:r w:rsidRPr="00325BC8">
        <w:rPr>
          <w:rFonts w:asciiTheme="majorBidi" w:hAnsiTheme="majorBidi" w:cstheme="majorBidi"/>
          <w:sz w:val="20"/>
          <w:szCs w:val="20"/>
          <w:lang w:val="es-ES"/>
        </w:rPr>
        <w:tab/>
        <w:t xml:space="preserve">Adjusted R-squared:  0.005012 </w:t>
      </w:r>
    </w:p>
    <w:p w14:paraId="2795968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1.116 on 1 and 22 DF,  p-value: 0.3023</w:t>
      </w:r>
    </w:p>
    <w:p w14:paraId="30BBB95E" w14:textId="77777777" w:rsidR="00B12B29" w:rsidRPr="00325BC8" w:rsidRDefault="00B12B29" w:rsidP="00B12B29">
      <w:pPr>
        <w:rPr>
          <w:rFonts w:asciiTheme="majorBidi" w:hAnsiTheme="majorBidi" w:cstheme="majorBidi"/>
          <w:sz w:val="20"/>
          <w:szCs w:val="20"/>
          <w:lang w:val="es-ES"/>
        </w:rPr>
      </w:pPr>
    </w:p>
    <w:p w14:paraId="2CC31135" w14:textId="77777777" w:rsidR="00B12B29" w:rsidRPr="00335BAC" w:rsidRDefault="00B12B29" w:rsidP="00335BAC">
      <w:pPr>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(g) 1973</w:t>
      </w:r>
    </w:p>
    <w:p w14:paraId="5277F1B9"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5E812D6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1CB6E70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-0.088647 -0.028237 -0.007587  0.020995  0.114065 </w:t>
      </w:r>
    </w:p>
    <w:p w14:paraId="2FC932D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4AFFFED"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7EFA0C2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59B1F57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0.006302   0.005109   1.234    0.222</w:t>
      </w:r>
    </w:p>
    <w:p w14:paraId="1B2284E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X1973$`Weekly SP500 returns` -0.016687   0.144602  -0.115    0.908</w:t>
      </w:r>
    </w:p>
    <w:p w14:paraId="1651BEB5"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90DD3F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0.04086 on 62 degrees of freedom</w:t>
      </w:r>
    </w:p>
    <w:p w14:paraId="028A472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(285 observations deleted due to missingness)</w:t>
      </w:r>
    </w:p>
    <w:p w14:paraId="0DD8B6DB"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0.0002148,</w:t>
      </w:r>
      <w:r w:rsidRPr="00325BC8">
        <w:rPr>
          <w:rFonts w:asciiTheme="majorBidi" w:hAnsiTheme="majorBidi" w:cstheme="majorBidi"/>
          <w:sz w:val="20"/>
          <w:szCs w:val="20"/>
          <w:lang w:val="es-ES"/>
        </w:rPr>
        <w:tab/>
        <w:t xml:space="preserve">Adjusted R-squared:  -0.01591 </w:t>
      </w:r>
    </w:p>
    <w:p w14:paraId="4DEBA39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0.01332 on 1 and 62 DF,  p-value: 0.9085</w:t>
      </w:r>
    </w:p>
    <w:p w14:paraId="63EE980A" w14:textId="77777777" w:rsidR="00B12B29" w:rsidRDefault="00B12B29" w:rsidP="00B12B29">
      <w:pPr>
        <w:rPr>
          <w:rFonts w:asciiTheme="majorBidi" w:hAnsiTheme="majorBidi" w:cstheme="majorBidi"/>
          <w:b/>
          <w:bCs/>
          <w:sz w:val="20"/>
          <w:szCs w:val="20"/>
          <w:lang w:val="es-ES"/>
        </w:rPr>
      </w:pPr>
    </w:p>
    <w:p w14:paraId="534B9179" w14:textId="77777777" w:rsidR="00B12B29" w:rsidRPr="00335BAC" w:rsidRDefault="00B12B29" w:rsidP="00BD7290">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lastRenderedPageBreak/>
        <w:t>(h) 1969</w:t>
      </w:r>
    </w:p>
    <w:p w14:paraId="1518A0A2"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6CD719E0"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13089AF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-0.0132492 -0.0030322 -0.0005348  0.0034081  0.0129178 </w:t>
      </w:r>
    </w:p>
    <w:p w14:paraId="4C2DC17C"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2647E0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34438D10"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1E877355"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0.001278   0.000838   1.525    0.135</w:t>
      </w:r>
    </w:p>
    <w:p w14:paraId="4D605985"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X1969$`Weekly SP500 returns` -0.004851   0.003028  -1.602    0.117</w:t>
      </w:r>
    </w:p>
    <w:p w14:paraId="045734C3"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08FD078"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0.005557 on 42 degrees of freedom</w:t>
      </w:r>
    </w:p>
    <w:p w14:paraId="483D44D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(198 observations deleted due to missingness)</w:t>
      </w:r>
    </w:p>
    <w:p w14:paraId="7186BD4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0.05758,</w:t>
      </w:r>
      <w:r w:rsidRPr="00325BC8">
        <w:rPr>
          <w:rFonts w:asciiTheme="majorBidi" w:hAnsiTheme="majorBidi" w:cstheme="majorBidi"/>
          <w:sz w:val="20"/>
          <w:szCs w:val="20"/>
          <w:lang w:val="es-ES"/>
        </w:rPr>
        <w:tab/>
        <w:t xml:space="preserve">Adjusted R-squared:  0.03514 </w:t>
      </w:r>
    </w:p>
    <w:p w14:paraId="5917359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2.566 on 1 and 42 DF,  p-value: 0.1167</w:t>
      </w:r>
    </w:p>
    <w:p w14:paraId="516F12E1" w14:textId="42609675" w:rsidR="0065056A" w:rsidRPr="00C8789D" w:rsidRDefault="0065056A" w:rsidP="000D7F50">
      <w:pPr>
        <w:tabs>
          <w:tab w:val="left" w:pos="2997"/>
        </w:tabs>
        <w:spacing w:after="60" w:line="480" w:lineRule="auto"/>
        <w:rPr>
          <w:rFonts w:asciiTheme="majorBidi" w:hAnsiTheme="majorBidi" w:cstheme="majorBidi"/>
          <w:b/>
          <w:bCs/>
          <w:sz w:val="20"/>
          <w:szCs w:val="20"/>
        </w:rPr>
      </w:pPr>
    </w:p>
    <w:p w14:paraId="4C3DF8EB" w14:textId="29BC1483" w:rsidR="0065056A" w:rsidRPr="00335BAC" w:rsidRDefault="0065056A" w:rsidP="000D7F50">
      <w:pPr>
        <w:pStyle w:val="Prrafodelista"/>
        <w:spacing w:line="480" w:lineRule="auto"/>
        <w:ind w:left="0"/>
        <w:rPr>
          <w:rFonts w:asciiTheme="majorBidi" w:hAnsiTheme="majorBidi" w:cstheme="majorBidi"/>
          <w:b/>
          <w:bCs/>
          <w:sz w:val="20"/>
          <w:szCs w:val="20"/>
        </w:rPr>
      </w:pPr>
      <w:r w:rsidRPr="00335BAC">
        <w:rPr>
          <w:rFonts w:asciiTheme="majorBidi" w:hAnsiTheme="majorBidi" w:cstheme="majorBidi"/>
          <w:b/>
          <w:bCs/>
          <w:sz w:val="20"/>
          <w:szCs w:val="20"/>
        </w:rPr>
        <w:t xml:space="preserve">Table </w:t>
      </w:r>
      <w:r w:rsidR="005870E5" w:rsidRPr="00335BAC">
        <w:rPr>
          <w:rFonts w:asciiTheme="majorBidi" w:hAnsiTheme="majorBidi" w:cstheme="majorBidi"/>
          <w:b/>
          <w:bCs/>
          <w:sz w:val="20"/>
          <w:szCs w:val="20"/>
        </w:rPr>
        <w:t>3</w:t>
      </w:r>
      <w:r w:rsidRPr="00335BAC">
        <w:rPr>
          <w:rFonts w:asciiTheme="majorBidi" w:hAnsiTheme="majorBidi" w:cstheme="majorBidi"/>
          <w:b/>
          <w:bCs/>
          <w:sz w:val="20"/>
          <w:szCs w:val="20"/>
        </w:rPr>
        <w:t xml:space="preserve">. </w:t>
      </w:r>
      <w:r w:rsidR="005870E5" w:rsidRPr="00335BAC">
        <w:rPr>
          <w:rFonts w:asciiTheme="majorBidi" w:hAnsiTheme="majorBidi" w:cstheme="majorBidi"/>
          <w:b/>
          <w:bCs/>
          <w:sz w:val="20"/>
          <w:szCs w:val="20"/>
        </w:rPr>
        <w:t>O</w:t>
      </w:r>
      <w:r w:rsidRPr="00335BAC">
        <w:rPr>
          <w:rFonts w:asciiTheme="majorBidi" w:hAnsiTheme="majorBidi" w:cstheme="majorBidi"/>
          <w:b/>
          <w:bCs/>
          <w:sz w:val="20"/>
          <w:szCs w:val="20"/>
        </w:rPr>
        <w:t>utput for regression of weekly gold returns on weekly S&amp;P 500 returns</w:t>
      </w:r>
      <w:r w:rsidR="005870E5" w:rsidRPr="00335BAC">
        <w:rPr>
          <w:rFonts w:asciiTheme="majorBidi" w:hAnsiTheme="majorBidi" w:cstheme="majorBidi"/>
          <w:b/>
          <w:bCs/>
          <w:sz w:val="20"/>
          <w:szCs w:val="20"/>
        </w:rPr>
        <w:t xml:space="preserve"> in R</w:t>
      </w:r>
      <w:r w:rsidR="00335BAC">
        <w:rPr>
          <w:rFonts w:asciiTheme="majorBidi" w:hAnsiTheme="majorBidi" w:cstheme="majorBidi"/>
          <w:b/>
          <w:bCs/>
          <w:sz w:val="20"/>
          <w:szCs w:val="20"/>
        </w:rPr>
        <w:t xml:space="preserve">. </w:t>
      </w:r>
      <w:r w:rsidR="00335BAC" w:rsidRPr="00C8789D">
        <w:rPr>
          <w:rFonts w:asciiTheme="majorBidi" w:hAnsiTheme="majorBidi" w:cstheme="majorBidi"/>
          <w:sz w:val="20"/>
          <w:szCs w:val="20"/>
        </w:rPr>
        <w:t>(a) 2020, (b) 2007, (c) 2001, (d) 1990,  (e) 1981, (f) 1980, (g) 1973, and (h) 1969.</w:t>
      </w:r>
    </w:p>
    <w:p w14:paraId="7FE9BAF5" w14:textId="77777777" w:rsidR="00335BAC" w:rsidRPr="00335BAC" w:rsidRDefault="00335BAC" w:rsidP="007C60E5">
      <w:pPr>
        <w:spacing w:before="120" w:after="120"/>
        <w:rPr>
          <w:rFonts w:asciiTheme="majorBidi" w:hAnsiTheme="majorBidi" w:cstheme="majorBidi"/>
          <w:sz w:val="20"/>
          <w:szCs w:val="20"/>
          <w:lang w:val="es-ES"/>
        </w:rPr>
      </w:pPr>
      <w:r w:rsidRPr="00335BAC">
        <w:rPr>
          <w:rFonts w:asciiTheme="majorBidi" w:hAnsiTheme="majorBidi" w:cstheme="majorBidi"/>
          <w:sz w:val="20"/>
          <w:szCs w:val="20"/>
          <w:lang w:val="es-ES"/>
        </w:rPr>
        <w:t>(a) 2020</w:t>
      </w:r>
    </w:p>
    <w:p w14:paraId="44B6373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1D71670B"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ALL 2 residuals are 0: no residual degrees of freedom!</w:t>
      </w:r>
    </w:p>
    <w:p w14:paraId="228AC29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0584AD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163CCD9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35A8C4E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0.04278        NaN     NaN      NaN</w:t>
      </w:r>
    </w:p>
    <w:p w14:paraId="26965C4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X2020$`Monthly SP500 returns`  0.22594        NaN     NaN      NaN</w:t>
      </w:r>
    </w:p>
    <w:p w14:paraId="715E2C5C"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4D8C43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NaN on 0 degrees of freedom</w:t>
      </w:r>
    </w:p>
    <w:p w14:paraId="4AEBBF4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(42 observations deleted due to missingness)</w:t>
      </w:r>
    </w:p>
    <w:p w14:paraId="5114FB9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1,</w:t>
      </w:r>
      <w:r w:rsidRPr="00E5304E">
        <w:rPr>
          <w:rFonts w:asciiTheme="majorBidi" w:hAnsiTheme="majorBidi" w:cstheme="majorBidi"/>
          <w:sz w:val="20"/>
          <w:szCs w:val="20"/>
          <w:lang w:val="es-ES"/>
        </w:rPr>
        <w:tab/>
        <w:t xml:space="preserve">Adjusted R-squared:    NaN </w:t>
      </w:r>
    </w:p>
    <w:p w14:paraId="2D0423E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NaN on 1 and 0 DF,  p-value: NA</w:t>
      </w:r>
    </w:p>
    <w:p w14:paraId="12E10A51" w14:textId="77777777" w:rsidR="00335BAC" w:rsidRPr="00E5304E" w:rsidRDefault="00335BAC" w:rsidP="00335BAC">
      <w:pPr>
        <w:rPr>
          <w:rFonts w:asciiTheme="majorBidi" w:hAnsiTheme="majorBidi" w:cstheme="majorBidi"/>
          <w:sz w:val="20"/>
          <w:szCs w:val="20"/>
          <w:lang w:val="es-ES"/>
        </w:rPr>
      </w:pPr>
    </w:p>
    <w:p w14:paraId="5E5572E8"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(b) 2007</w:t>
      </w:r>
    </w:p>
    <w:p w14:paraId="0F2611F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428AEDF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66D8FFE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-0.17887 -0.05473  0.02630  0.05665  0.09899 </w:t>
      </w:r>
    </w:p>
    <w:p w14:paraId="2DDDA6C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B539E5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41EE7A7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74DC578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0.02395    0.01951   1.228    0.237</w:t>
      </w:r>
    </w:p>
    <w:p w14:paraId="4415E5E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X2007$`Monthly SP500 returns`  0.08865    0.24652   0.360    0.724</w:t>
      </w:r>
    </w:p>
    <w:p w14:paraId="17209F84"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99435F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0.08033 on 16 degrees of freedom</w:t>
      </w:r>
    </w:p>
    <w:p w14:paraId="25E7024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(373 observations deleted due to missingness)</w:t>
      </w:r>
    </w:p>
    <w:p w14:paraId="2A4E099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0.008017,</w:t>
      </w:r>
      <w:r w:rsidRPr="00E5304E">
        <w:rPr>
          <w:rFonts w:asciiTheme="majorBidi" w:hAnsiTheme="majorBidi" w:cstheme="majorBidi"/>
          <w:sz w:val="20"/>
          <w:szCs w:val="20"/>
          <w:lang w:val="es-ES"/>
        </w:rPr>
        <w:tab/>
        <w:t xml:space="preserve">Adjusted R-squared:  -0.05398 </w:t>
      </w:r>
    </w:p>
    <w:p w14:paraId="0ED2FCD7"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0.1293 on 1 and 16 DF,  p-value: 0.7239</w:t>
      </w:r>
    </w:p>
    <w:p w14:paraId="4F3A77CE" w14:textId="77777777" w:rsidR="00335BAC" w:rsidRPr="007C60E5" w:rsidRDefault="00335BAC" w:rsidP="00335BAC">
      <w:pPr>
        <w:rPr>
          <w:rFonts w:asciiTheme="majorBidi" w:hAnsiTheme="majorBidi" w:cstheme="majorBidi"/>
          <w:sz w:val="20"/>
          <w:szCs w:val="20"/>
          <w:lang w:val="es-ES"/>
        </w:rPr>
      </w:pPr>
    </w:p>
    <w:p w14:paraId="1113006A" w14:textId="77777777" w:rsidR="00335BAC" w:rsidRPr="007C60E5" w:rsidRDefault="00335BAC" w:rsidP="00BD7290">
      <w:pPr>
        <w:keepNext/>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lastRenderedPageBreak/>
        <w:t>(c) 2001</w:t>
      </w:r>
    </w:p>
    <w:p w14:paraId="2103AF89"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2571EA1F"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1E2F687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-0.046612 -0.024919  0.006155  0.015147  0.056256 </w:t>
      </w:r>
    </w:p>
    <w:p w14:paraId="1BC6DEAB"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37590643"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6D51FE65"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7D996285"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0.006696   0.014569   0.460    0.662</w:t>
      </w:r>
    </w:p>
    <w:p w14:paraId="00659603"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X2001$`Monthly SP500 returns` -0.114155   0.258627  -0.441    0.674</w:t>
      </w:r>
    </w:p>
    <w:p w14:paraId="543890C9"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917427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0.03848 on 6 degrees of freedom</w:t>
      </w:r>
    </w:p>
    <w:p w14:paraId="2C5EAAF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(168 observations deleted due to missingness)</w:t>
      </w:r>
    </w:p>
    <w:p w14:paraId="46D1EC1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0.03145,</w:t>
      </w:r>
      <w:r w:rsidRPr="00E5304E">
        <w:rPr>
          <w:rFonts w:asciiTheme="majorBidi" w:hAnsiTheme="majorBidi" w:cstheme="majorBidi"/>
          <w:sz w:val="20"/>
          <w:szCs w:val="20"/>
          <w:lang w:val="es-ES"/>
        </w:rPr>
        <w:tab/>
        <w:t xml:space="preserve">Adjusted R-squared:  -0.13 </w:t>
      </w:r>
    </w:p>
    <w:p w14:paraId="7E5A51A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0.1948 on 1 and 6 DF,  p-value: 0.6744</w:t>
      </w:r>
    </w:p>
    <w:p w14:paraId="69FBF2DF" w14:textId="77777777" w:rsidR="00335BAC" w:rsidRPr="00E5304E" w:rsidRDefault="00335BAC" w:rsidP="00335BAC">
      <w:pPr>
        <w:rPr>
          <w:rFonts w:asciiTheme="majorBidi" w:hAnsiTheme="majorBidi" w:cstheme="majorBidi"/>
          <w:sz w:val="20"/>
          <w:szCs w:val="20"/>
          <w:lang w:val="es-ES"/>
        </w:rPr>
      </w:pPr>
    </w:p>
    <w:p w14:paraId="01A148A1"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(d) 1990</w:t>
      </w:r>
    </w:p>
    <w:p w14:paraId="236C066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023D926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0F27471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-0.06362 -0.01027  0.01590  0.02332  0.02983 </w:t>
      </w:r>
    </w:p>
    <w:p w14:paraId="70DFE7C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8CAE9DC"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7B7A803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25951838"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0.008377   0.013997   0.598    0.571</w:t>
      </w:r>
    </w:p>
    <w:p w14:paraId="63CEE13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X1990$`Monthly SP500 returns` -0.369821   0.263591  -1.403    0.210</w:t>
      </w:r>
    </w:p>
    <w:p w14:paraId="12A25EF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A21B96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0.03959 on 6 degrees of freedom</w:t>
      </w:r>
    </w:p>
    <w:p w14:paraId="7AD209B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(167 observations deleted due to missingness)</w:t>
      </w:r>
    </w:p>
    <w:p w14:paraId="66CCA4C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0.247,</w:t>
      </w:r>
      <w:r w:rsidRPr="00E5304E">
        <w:rPr>
          <w:rFonts w:asciiTheme="majorBidi" w:hAnsiTheme="majorBidi" w:cstheme="majorBidi"/>
          <w:sz w:val="20"/>
          <w:szCs w:val="20"/>
          <w:lang w:val="es-ES"/>
        </w:rPr>
        <w:tab/>
        <w:t xml:space="preserve">Adjusted R-squared:  0.1215 </w:t>
      </w:r>
    </w:p>
    <w:p w14:paraId="53D934C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1.968 on 1 and 6 DF,  p-value: 0.2102</w:t>
      </w:r>
    </w:p>
    <w:p w14:paraId="4ECAF775" w14:textId="77777777" w:rsidR="00335BAC" w:rsidRDefault="00335BAC" w:rsidP="00335BAC">
      <w:pPr>
        <w:rPr>
          <w:rFonts w:asciiTheme="majorBidi" w:hAnsiTheme="majorBidi" w:cstheme="majorBidi"/>
          <w:b/>
          <w:bCs/>
          <w:sz w:val="20"/>
          <w:szCs w:val="20"/>
          <w:lang w:val="es-ES"/>
        </w:rPr>
      </w:pPr>
    </w:p>
    <w:p w14:paraId="5B8427AF"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(e) 1981</w:t>
      </w:r>
    </w:p>
    <w:p w14:paraId="77F338C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48D6A3E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6D59CA6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-0.11379 -0.05229 -0.01799  0.05544  0.11006 </w:t>
      </w:r>
    </w:p>
    <w:p w14:paraId="28B5A45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B6E3A9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2ECB0B1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3E75A02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0.007536   0.017829   0.423    0.679</w:t>
      </w:r>
    </w:p>
    <w:p w14:paraId="418E3C2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X1981$`Monthly SP500 returns` 0.665983   0.390247   1.707    0.110</w:t>
      </w:r>
    </w:p>
    <w:p w14:paraId="08A7912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F780984"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0.0713 on 14 degrees of freedom</w:t>
      </w:r>
    </w:p>
    <w:p w14:paraId="5B11D4F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(334 observations deleted due to missingness)</w:t>
      </w:r>
    </w:p>
    <w:p w14:paraId="5623AA3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0.1722,</w:t>
      </w:r>
      <w:r w:rsidRPr="00E5304E">
        <w:rPr>
          <w:rFonts w:asciiTheme="majorBidi" w:hAnsiTheme="majorBidi" w:cstheme="majorBidi"/>
          <w:sz w:val="20"/>
          <w:szCs w:val="20"/>
          <w:lang w:val="es-ES"/>
        </w:rPr>
        <w:tab/>
        <w:t xml:space="preserve">Adjusted R-squared:  0.1131 </w:t>
      </w:r>
    </w:p>
    <w:p w14:paraId="31452F4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2.912 on 1 and 14 DF,  p-value: 0.11</w:t>
      </w:r>
    </w:p>
    <w:p w14:paraId="4633C54E" w14:textId="77777777" w:rsidR="00335BAC" w:rsidRPr="00E5304E" w:rsidRDefault="00335BAC" w:rsidP="00335BAC">
      <w:pPr>
        <w:rPr>
          <w:rFonts w:asciiTheme="majorBidi" w:hAnsiTheme="majorBidi" w:cstheme="majorBidi"/>
          <w:sz w:val="20"/>
          <w:szCs w:val="20"/>
          <w:lang w:val="es-ES"/>
        </w:rPr>
      </w:pPr>
    </w:p>
    <w:p w14:paraId="4B252D9B" w14:textId="77777777" w:rsidR="00335BAC" w:rsidRPr="007C60E5" w:rsidRDefault="00335BAC" w:rsidP="00BD7290">
      <w:pPr>
        <w:keepNext/>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lastRenderedPageBreak/>
        <w:t>(f) 1980</w:t>
      </w:r>
    </w:p>
    <w:p w14:paraId="6C537F3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5A43DD4F"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1         2         3         4         5         6 </w:t>
      </w:r>
    </w:p>
    <w:p w14:paraId="788DFD6E"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-0.000539 -0.019345 -0.001489 -0.062997 -0.019552  0.103923 </w:t>
      </w:r>
    </w:p>
    <w:p w14:paraId="7A406E1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4CBDEB1"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6C2AF5A7"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   </w:t>
      </w:r>
    </w:p>
    <w:p w14:paraId="471F013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(Intercept)                   -0.01058    0.02654  -0.399  0.71049   </w:t>
      </w:r>
    </w:p>
    <w:p w14:paraId="0B7DF359"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X1980$`Monthly SP500 returns`  2.24407    0.45258   4.958  0.00772 **</w:t>
      </w:r>
    </w:p>
    <w:p w14:paraId="79ED4D6F"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w:t>
      </w:r>
    </w:p>
    <w:p w14:paraId="1FC08CB1"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Signif. codes:  0 ‘***’ 0.001 ‘**’ 0.01 ‘*’ 0.05 ‘.’ 0.1 ‘ ’ 1</w:t>
      </w:r>
    </w:p>
    <w:p w14:paraId="38E23566"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9274E63"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0.06231 on 4 degrees of freedom</w:t>
      </w:r>
    </w:p>
    <w:p w14:paraId="53F71EFB"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(126 observations deleted due to missingness)</w:t>
      </w:r>
    </w:p>
    <w:p w14:paraId="4A6C560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0.8601,</w:t>
      </w:r>
      <w:r w:rsidRPr="00E5304E">
        <w:rPr>
          <w:rFonts w:asciiTheme="majorBidi" w:hAnsiTheme="majorBidi" w:cstheme="majorBidi"/>
          <w:sz w:val="20"/>
          <w:szCs w:val="20"/>
          <w:lang w:val="es-ES"/>
        </w:rPr>
        <w:tab/>
        <w:t xml:space="preserve">Adjusted R-squared:  0.8251 </w:t>
      </w:r>
    </w:p>
    <w:p w14:paraId="392E2CE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24.59 on 1 and 4 DF,  p-value: 0.007715</w:t>
      </w:r>
    </w:p>
    <w:p w14:paraId="3B7C8CC1" w14:textId="77777777" w:rsidR="00335BAC" w:rsidRPr="00E5304E" w:rsidRDefault="00335BAC" w:rsidP="00335BAC">
      <w:pPr>
        <w:rPr>
          <w:rFonts w:asciiTheme="majorBidi" w:hAnsiTheme="majorBidi" w:cstheme="majorBidi"/>
          <w:sz w:val="20"/>
          <w:szCs w:val="20"/>
          <w:lang w:val="es-ES"/>
        </w:rPr>
      </w:pPr>
    </w:p>
    <w:p w14:paraId="343099DC"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(g) 1973</w:t>
      </w:r>
    </w:p>
    <w:p w14:paraId="478B6D48"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4AEC2D43"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61912F77"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-0.10596 -0.06171 -0.01586  0.06761  0.20101 </w:t>
      </w:r>
    </w:p>
    <w:p w14:paraId="19D6D70D"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6204D9FF"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6F2C0864"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  </w:t>
      </w:r>
    </w:p>
    <w:p w14:paraId="074ACEBB"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0.04194    0.02269   1.849   0.0858 .</w:t>
      </w:r>
    </w:p>
    <w:p w14:paraId="5BE98CB6"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X1973$`Monthly SP500 returns`  0.23932    0.30488   0.785   0.4456  </w:t>
      </w:r>
    </w:p>
    <w:p w14:paraId="29C80579"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w:t>
      </w:r>
    </w:p>
    <w:p w14:paraId="7986C740"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Signif. codes:  0 ‘***’ 0.001 ‘**’ 0.01 ‘*’ 0.05 ‘.’ 0.1 ‘ ’ 1</w:t>
      </w:r>
    </w:p>
    <w:p w14:paraId="4296C95A"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2DB75923"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0.08944 on 14 degrees of freedom</w:t>
      </w:r>
    </w:p>
    <w:p w14:paraId="6DE36C94"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(333 observations deleted due to missingness)</w:t>
      </w:r>
    </w:p>
    <w:p w14:paraId="48C953F0"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0.04216,</w:t>
      </w:r>
      <w:r w:rsidRPr="00E5304E">
        <w:rPr>
          <w:rFonts w:asciiTheme="majorBidi" w:hAnsiTheme="majorBidi" w:cstheme="majorBidi"/>
          <w:sz w:val="20"/>
          <w:szCs w:val="20"/>
          <w:lang w:val="es-ES"/>
        </w:rPr>
        <w:tab/>
        <w:t xml:space="preserve">Adjusted R-squared:  -0.02626 </w:t>
      </w:r>
    </w:p>
    <w:p w14:paraId="6EA606DC"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0.6162 on 1 and 14 DF,  p-value: 0.4456</w:t>
      </w:r>
    </w:p>
    <w:p w14:paraId="72621C9B" w14:textId="77777777" w:rsidR="00335BAC" w:rsidRDefault="00335BAC" w:rsidP="00335BAC">
      <w:pPr>
        <w:rPr>
          <w:rFonts w:asciiTheme="majorBidi" w:hAnsiTheme="majorBidi" w:cstheme="majorBidi"/>
          <w:sz w:val="20"/>
          <w:szCs w:val="20"/>
          <w:lang w:val="es-ES"/>
        </w:rPr>
      </w:pPr>
    </w:p>
    <w:p w14:paraId="38F05BB9"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(h) 1969</w:t>
      </w:r>
    </w:p>
    <w:p w14:paraId="77FB93F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0968105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7847E0FF"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-0.0241051 -0.0086866 -0.0004109  0.0067690  0.0286153 </w:t>
      </w:r>
    </w:p>
    <w:p w14:paraId="788F9F74"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38E5190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47FF07E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1DDFE0C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0.006368   0.004953   1.286    0.231</w:t>
      </w:r>
    </w:p>
    <w:p w14:paraId="30BEBEF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X1969$`Monthly SP500 returns` -0.007148   0.011330  -0.631    0.544</w:t>
      </w:r>
    </w:p>
    <w:p w14:paraId="20B08B3B"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FDA223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0.01568 on 9 degrees of freedom</w:t>
      </w:r>
    </w:p>
    <w:p w14:paraId="5E5E576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(231 observations deleted due to missingness)</w:t>
      </w:r>
    </w:p>
    <w:p w14:paraId="644C5E6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0.04236,</w:t>
      </w:r>
      <w:r w:rsidRPr="00E5304E">
        <w:rPr>
          <w:rFonts w:asciiTheme="majorBidi" w:hAnsiTheme="majorBidi" w:cstheme="majorBidi"/>
          <w:sz w:val="20"/>
          <w:szCs w:val="20"/>
          <w:lang w:val="es-ES"/>
        </w:rPr>
        <w:tab/>
        <w:t xml:space="preserve">Adjusted R-squared:  -0.06405 </w:t>
      </w:r>
    </w:p>
    <w:p w14:paraId="60CDF6D8"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0.3981 on 1 and 9 DF,  p-value: 0.5438</w:t>
      </w:r>
    </w:p>
    <w:p w14:paraId="5883B879" w14:textId="77777777" w:rsidR="00335BAC" w:rsidRPr="00E5304E" w:rsidRDefault="00335BAC" w:rsidP="00335BAC">
      <w:pPr>
        <w:rPr>
          <w:rFonts w:asciiTheme="majorBidi" w:hAnsiTheme="majorBidi" w:cstheme="majorBidi"/>
          <w:sz w:val="20"/>
          <w:szCs w:val="20"/>
          <w:lang w:val="es-ES"/>
        </w:rPr>
      </w:pPr>
    </w:p>
    <w:p w14:paraId="0E78D2DC" w14:textId="77777777" w:rsidR="0065056A" w:rsidRPr="00C8789D" w:rsidRDefault="0065056A" w:rsidP="000D7F50">
      <w:pPr>
        <w:tabs>
          <w:tab w:val="left" w:pos="2997"/>
        </w:tabs>
        <w:spacing w:after="60" w:line="480" w:lineRule="auto"/>
        <w:rPr>
          <w:rFonts w:asciiTheme="majorBidi" w:hAnsiTheme="majorBidi" w:cstheme="majorBidi"/>
          <w:b/>
          <w:bCs/>
          <w:sz w:val="22"/>
          <w:szCs w:val="22"/>
        </w:rPr>
      </w:pPr>
    </w:p>
    <w:p w14:paraId="49E824FC" w14:textId="77777777" w:rsidR="00D359E5" w:rsidRPr="00C8789D" w:rsidRDefault="00D359E5" w:rsidP="00DD3664">
      <w:pPr>
        <w:rPr>
          <w:rFonts w:cstheme="majorBidi"/>
          <w:shd w:val="clear" w:color="auto" w:fill="FFFFFF"/>
        </w:rPr>
      </w:pPr>
      <w:r w:rsidRPr="00C8789D">
        <w:rPr>
          <w:rFonts w:cstheme="majorBidi"/>
          <w:shd w:val="clear" w:color="auto" w:fill="FFFFFF"/>
        </w:rPr>
        <w:br w:type="page"/>
      </w:r>
    </w:p>
    <w:p w14:paraId="645E24CC" w14:textId="08A71F49" w:rsidR="00DD3664" w:rsidRPr="00335BAC" w:rsidRDefault="00DD3664" w:rsidP="00335BAC">
      <w:pPr>
        <w:pStyle w:val="Ttulo2"/>
        <w:rPr>
          <w:rFonts w:asciiTheme="majorBidi" w:hAnsiTheme="majorBidi"/>
          <w:b/>
          <w:bCs/>
          <w:color w:val="auto"/>
          <w:sz w:val="22"/>
          <w:szCs w:val="22"/>
        </w:rPr>
      </w:pPr>
      <w:bookmarkStart w:id="29" w:name="_Toc103542234"/>
      <w:r w:rsidRPr="00335BAC">
        <w:rPr>
          <w:rFonts w:asciiTheme="majorBidi" w:hAnsiTheme="majorBidi"/>
          <w:b/>
          <w:bCs/>
          <w:color w:val="auto"/>
          <w:sz w:val="22"/>
          <w:szCs w:val="22"/>
          <w:shd w:val="clear" w:color="auto" w:fill="FFFFFF"/>
        </w:rPr>
        <w:lastRenderedPageBreak/>
        <w:t xml:space="preserve">Appendix </w:t>
      </w:r>
      <w:r w:rsidR="00146A46" w:rsidRPr="00335BAC">
        <w:rPr>
          <w:rFonts w:asciiTheme="majorBidi" w:hAnsiTheme="majorBidi"/>
          <w:b/>
          <w:bCs/>
          <w:color w:val="auto"/>
          <w:sz w:val="22"/>
          <w:szCs w:val="22"/>
          <w:shd w:val="clear" w:color="auto" w:fill="FFFFFF"/>
        </w:rPr>
        <w:t>II</w:t>
      </w:r>
      <w:r w:rsidRPr="00335BAC">
        <w:rPr>
          <w:rFonts w:asciiTheme="majorBidi" w:hAnsiTheme="majorBidi"/>
          <w:b/>
          <w:bCs/>
          <w:color w:val="auto"/>
          <w:sz w:val="22"/>
          <w:szCs w:val="22"/>
          <w:shd w:val="clear" w:color="auto" w:fill="FFFFFF"/>
        </w:rPr>
        <w:t>: Diagnostic tests</w:t>
      </w:r>
      <w:bookmarkEnd w:id="29"/>
    </w:p>
    <w:p w14:paraId="44B37F80" w14:textId="77777777" w:rsidR="00D359E5" w:rsidRPr="00C8789D" w:rsidRDefault="00D359E5" w:rsidP="000D7F50">
      <w:pPr>
        <w:tabs>
          <w:tab w:val="left" w:pos="2997"/>
        </w:tabs>
        <w:spacing w:after="60" w:line="480" w:lineRule="auto"/>
        <w:rPr>
          <w:rFonts w:asciiTheme="majorBidi" w:hAnsiTheme="majorBidi" w:cstheme="majorBidi"/>
          <w:b/>
          <w:bCs/>
          <w:sz w:val="22"/>
          <w:szCs w:val="22"/>
        </w:rPr>
      </w:pPr>
    </w:p>
    <w:p w14:paraId="0A5BF19B" w14:textId="69DFAB17" w:rsidR="002A02B3" w:rsidRPr="00C8789D" w:rsidRDefault="007D1E11" w:rsidP="006C32E1">
      <w:pPr>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t xml:space="preserve">Table </w:t>
      </w:r>
      <w:r w:rsidR="00391CB8" w:rsidRPr="00C8789D">
        <w:rPr>
          <w:rFonts w:asciiTheme="majorBidi" w:hAnsiTheme="majorBidi" w:cstheme="majorBidi"/>
          <w:b/>
          <w:bCs/>
          <w:sz w:val="20"/>
          <w:szCs w:val="20"/>
        </w:rPr>
        <w:t>1</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Results of</w:t>
      </w:r>
      <w:r w:rsidRPr="00C8789D">
        <w:rPr>
          <w:rFonts w:asciiTheme="majorBidi" w:hAnsiTheme="majorBidi" w:cstheme="majorBidi"/>
          <w:b/>
          <w:bCs/>
          <w:sz w:val="20"/>
          <w:szCs w:val="20"/>
        </w:rPr>
        <w:t xml:space="preserve"> </w:t>
      </w:r>
      <w:r w:rsidR="005E77CF" w:rsidRPr="00C8789D">
        <w:rPr>
          <w:rFonts w:asciiTheme="majorBidi" w:hAnsiTheme="majorBidi" w:cstheme="majorBidi"/>
          <w:sz w:val="20"/>
          <w:szCs w:val="20"/>
        </w:rPr>
        <w:t>Shapiro-Wilk’s test</w:t>
      </w:r>
      <w:r w:rsidR="002C48A3" w:rsidRPr="00C8789D">
        <w:rPr>
          <w:rFonts w:asciiTheme="majorBidi" w:hAnsiTheme="majorBidi" w:cstheme="majorBidi"/>
          <w:sz w:val="20"/>
          <w:szCs w:val="20"/>
        </w:rPr>
        <w:t xml:space="preserve"> (t</w:t>
      </w:r>
      <w:r w:rsidR="005E77CF" w:rsidRPr="00C8789D">
        <w:rPr>
          <w:rFonts w:asciiTheme="majorBidi" w:hAnsiTheme="majorBidi" w:cstheme="majorBidi"/>
          <w:sz w:val="20"/>
          <w:szCs w:val="20"/>
        </w:rPr>
        <w:t>est for normality</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5E77CF" w:rsidRPr="00C8789D" w14:paraId="03B1966F" w14:textId="7B3A79DD" w:rsidTr="005870E5">
        <w:tc>
          <w:tcPr>
            <w:tcW w:w="1250" w:type="pct"/>
            <w:vAlign w:val="center"/>
          </w:tcPr>
          <w:p w14:paraId="27DA066D" w14:textId="77777777" w:rsidR="005E77CF" w:rsidRPr="00C8789D" w:rsidRDefault="005E77CF"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72355378" w14:textId="3122978F" w:rsidR="005E77CF" w:rsidRPr="00C8789D" w:rsidRDefault="005E77CF"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vAlign w:val="center"/>
          </w:tcPr>
          <w:p w14:paraId="02D01490" w14:textId="7FD10AE3" w:rsidR="005E77CF" w:rsidRPr="00C8789D" w:rsidRDefault="007D1E11"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w:t>
            </w:r>
            <w:r w:rsidR="005E77CF" w:rsidRPr="00C8789D">
              <w:rPr>
                <w:rFonts w:asciiTheme="majorBidi" w:hAnsiTheme="majorBidi" w:cstheme="majorBidi"/>
                <w:b/>
                <w:bCs/>
                <w:sz w:val="20"/>
                <w:szCs w:val="20"/>
              </w:rPr>
              <w:t>W</w:t>
            </w:r>
            <w:r w:rsidRPr="00C8789D">
              <w:rPr>
                <w:rFonts w:asciiTheme="majorBidi" w:hAnsiTheme="majorBidi" w:cstheme="majorBidi"/>
                <w:b/>
                <w:bCs/>
                <w:sz w:val="20"/>
                <w:szCs w:val="20"/>
              </w:rPr>
              <w:t>)</w:t>
            </w:r>
          </w:p>
        </w:tc>
        <w:tc>
          <w:tcPr>
            <w:tcW w:w="1250" w:type="pct"/>
            <w:vAlign w:val="center"/>
          </w:tcPr>
          <w:p w14:paraId="0D61FC30" w14:textId="226CF137" w:rsidR="005E77CF" w:rsidRPr="00C8789D" w:rsidRDefault="005E77CF"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7D1E11" w:rsidRPr="00C8789D" w14:paraId="3B8C2558" w14:textId="77777777" w:rsidTr="005870E5">
        <w:tc>
          <w:tcPr>
            <w:tcW w:w="1250" w:type="pct"/>
            <w:vMerge w:val="restart"/>
            <w:shd w:val="clear" w:color="auto" w:fill="E7E6E6" w:themeFill="background2"/>
            <w:vAlign w:val="center"/>
          </w:tcPr>
          <w:p w14:paraId="01EB05B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vAlign w:val="center"/>
          </w:tcPr>
          <w:p w14:paraId="3046709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195AB63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0.96546</w:t>
            </w:r>
          </w:p>
        </w:tc>
        <w:tc>
          <w:tcPr>
            <w:tcW w:w="1250" w:type="pct"/>
            <w:shd w:val="clear" w:color="auto" w:fill="E7E6E6" w:themeFill="background2"/>
            <w:vAlign w:val="center"/>
          </w:tcPr>
          <w:p w14:paraId="480D268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0.2188</w:t>
            </w:r>
          </w:p>
        </w:tc>
      </w:tr>
      <w:tr w:rsidR="007D1E11" w:rsidRPr="00C8789D" w14:paraId="2A68CA3F" w14:textId="77777777" w:rsidTr="005870E5">
        <w:tc>
          <w:tcPr>
            <w:tcW w:w="1250" w:type="pct"/>
            <w:vMerge/>
            <w:shd w:val="clear" w:color="auto" w:fill="E7E6E6" w:themeFill="background2"/>
            <w:vAlign w:val="center"/>
          </w:tcPr>
          <w:p w14:paraId="0A81771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3C16F5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4ED91DD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0.92918</w:t>
            </w:r>
          </w:p>
        </w:tc>
        <w:tc>
          <w:tcPr>
            <w:tcW w:w="1250" w:type="pct"/>
            <w:shd w:val="clear" w:color="auto" w:fill="E7E6E6" w:themeFill="background2"/>
            <w:vAlign w:val="center"/>
          </w:tcPr>
          <w:p w14:paraId="7A5BAF8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0.5087</w:t>
            </w:r>
          </w:p>
        </w:tc>
      </w:tr>
      <w:tr w:rsidR="007D1E11" w:rsidRPr="00C8789D" w14:paraId="2F1A1B80" w14:textId="77777777" w:rsidTr="005870E5">
        <w:tc>
          <w:tcPr>
            <w:tcW w:w="1250" w:type="pct"/>
            <w:vMerge/>
            <w:shd w:val="clear" w:color="auto" w:fill="E7E6E6" w:themeFill="background2"/>
            <w:vAlign w:val="center"/>
          </w:tcPr>
          <w:p w14:paraId="1123996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1DC08E9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7F2BC51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vAlign w:val="center"/>
          </w:tcPr>
          <w:p w14:paraId="4D3616E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7D1E11" w:rsidRPr="00C8789D" w14:paraId="4D5F8B35" w14:textId="77777777" w:rsidTr="005870E5">
        <w:tc>
          <w:tcPr>
            <w:tcW w:w="1250" w:type="pct"/>
            <w:vMerge w:val="restart"/>
            <w:vAlign w:val="center"/>
          </w:tcPr>
          <w:p w14:paraId="3FF244A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vAlign w:val="center"/>
          </w:tcPr>
          <w:p w14:paraId="4C40861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626629B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0.97125</w:t>
            </w:r>
          </w:p>
        </w:tc>
        <w:tc>
          <w:tcPr>
            <w:tcW w:w="1250" w:type="pct"/>
            <w:vAlign w:val="center"/>
          </w:tcPr>
          <w:p w14:paraId="045BB5F1" w14:textId="6F2CFED5"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5.78e-07</w:t>
            </w:r>
            <w:r w:rsidR="00431DB5" w:rsidRPr="00C8789D">
              <w:rPr>
                <w:rFonts w:asciiTheme="majorBidi" w:hAnsiTheme="majorBidi" w:cstheme="majorBidi"/>
                <w:b/>
                <w:bCs/>
                <w:sz w:val="20"/>
                <w:szCs w:val="20"/>
              </w:rPr>
              <w:t>*</w:t>
            </w:r>
          </w:p>
        </w:tc>
      </w:tr>
      <w:tr w:rsidR="007D1E11" w:rsidRPr="00C8789D" w14:paraId="797B80FF" w14:textId="77777777" w:rsidTr="005870E5">
        <w:tc>
          <w:tcPr>
            <w:tcW w:w="1250" w:type="pct"/>
            <w:vMerge/>
            <w:vAlign w:val="center"/>
          </w:tcPr>
          <w:p w14:paraId="656C53F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7DEBB5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06C50B4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0.99087</w:t>
            </w:r>
          </w:p>
        </w:tc>
        <w:tc>
          <w:tcPr>
            <w:tcW w:w="1250" w:type="pct"/>
            <w:vAlign w:val="center"/>
          </w:tcPr>
          <w:p w14:paraId="504EC8D5"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0.8861</w:t>
            </w:r>
          </w:p>
        </w:tc>
      </w:tr>
      <w:tr w:rsidR="007D1E11" w:rsidRPr="00C8789D" w14:paraId="1CF2D18F" w14:textId="77777777" w:rsidTr="005870E5">
        <w:tc>
          <w:tcPr>
            <w:tcW w:w="1250" w:type="pct"/>
            <w:vMerge/>
            <w:vAlign w:val="center"/>
          </w:tcPr>
          <w:p w14:paraId="1210ACE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24C4D92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2ECA92F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0.93035</w:t>
            </w:r>
          </w:p>
        </w:tc>
        <w:tc>
          <w:tcPr>
            <w:tcW w:w="1250" w:type="pct"/>
            <w:vAlign w:val="center"/>
          </w:tcPr>
          <w:p w14:paraId="2C74EE9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0.1969</w:t>
            </w:r>
          </w:p>
        </w:tc>
      </w:tr>
      <w:tr w:rsidR="007D1E11" w:rsidRPr="00C8789D" w14:paraId="1166876F" w14:textId="77777777" w:rsidTr="005870E5">
        <w:tc>
          <w:tcPr>
            <w:tcW w:w="1250" w:type="pct"/>
            <w:vMerge w:val="restart"/>
            <w:shd w:val="clear" w:color="auto" w:fill="E7E6E6" w:themeFill="background2"/>
            <w:vAlign w:val="center"/>
          </w:tcPr>
          <w:p w14:paraId="4A7F276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vAlign w:val="center"/>
          </w:tcPr>
          <w:p w14:paraId="0B1695F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7C83395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0.80372</w:t>
            </w:r>
          </w:p>
        </w:tc>
        <w:tc>
          <w:tcPr>
            <w:tcW w:w="1250" w:type="pct"/>
            <w:shd w:val="clear" w:color="auto" w:fill="E7E6E6" w:themeFill="background2"/>
            <w:vAlign w:val="center"/>
          </w:tcPr>
          <w:p w14:paraId="513C4D19" w14:textId="0ECFB75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4.579e-14</w:t>
            </w:r>
            <w:r w:rsidR="00431DB5" w:rsidRPr="00C8789D">
              <w:rPr>
                <w:rFonts w:asciiTheme="majorBidi" w:hAnsiTheme="majorBidi" w:cstheme="majorBidi"/>
                <w:b/>
                <w:bCs/>
                <w:sz w:val="20"/>
                <w:szCs w:val="20"/>
              </w:rPr>
              <w:t>*</w:t>
            </w:r>
          </w:p>
        </w:tc>
      </w:tr>
      <w:tr w:rsidR="007D1E11" w:rsidRPr="00C8789D" w14:paraId="4EF5C596" w14:textId="77777777" w:rsidTr="005870E5">
        <w:tc>
          <w:tcPr>
            <w:tcW w:w="1250" w:type="pct"/>
            <w:vMerge/>
            <w:shd w:val="clear" w:color="auto" w:fill="E7E6E6" w:themeFill="background2"/>
            <w:vAlign w:val="center"/>
          </w:tcPr>
          <w:p w14:paraId="25666E8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5AA727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56F698D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0.84967</w:t>
            </w:r>
          </w:p>
        </w:tc>
        <w:tc>
          <w:tcPr>
            <w:tcW w:w="1250" w:type="pct"/>
            <w:shd w:val="clear" w:color="auto" w:fill="E7E6E6" w:themeFill="background2"/>
            <w:vAlign w:val="center"/>
          </w:tcPr>
          <w:p w14:paraId="4D519CB6" w14:textId="2C3925D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0.0004081</w:t>
            </w:r>
            <w:r w:rsidR="00431DB5" w:rsidRPr="00C8789D">
              <w:rPr>
                <w:rFonts w:asciiTheme="majorBidi" w:hAnsiTheme="majorBidi" w:cstheme="majorBidi"/>
                <w:b/>
                <w:bCs/>
                <w:sz w:val="20"/>
                <w:szCs w:val="20"/>
              </w:rPr>
              <w:t>*</w:t>
            </w:r>
          </w:p>
        </w:tc>
      </w:tr>
      <w:tr w:rsidR="007D1E11" w:rsidRPr="00C8789D" w14:paraId="44437BC6" w14:textId="77777777" w:rsidTr="005870E5">
        <w:tc>
          <w:tcPr>
            <w:tcW w:w="1250" w:type="pct"/>
            <w:vMerge/>
            <w:shd w:val="clear" w:color="auto" w:fill="E7E6E6" w:themeFill="background2"/>
            <w:vAlign w:val="center"/>
          </w:tcPr>
          <w:p w14:paraId="45A9F2A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3CF688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66E9FE2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0.94748</w:t>
            </w:r>
          </w:p>
        </w:tc>
        <w:tc>
          <w:tcPr>
            <w:tcW w:w="1250" w:type="pct"/>
            <w:shd w:val="clear" w:color="auto" w:fill="E7E6E6" w:themeFill="background2"/>
            <w:vAlign w:val="center"/>
          </w:tcPr>
          <w:p w14:paraId="39C7E25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0.6858</w:t>
            </w:r>
          </w:p>
        </w:tc>
      </w:tr>
      <w:tr w:rsidR="007D1E11" w:rsidRPr="00C8789D" w14:paraId="52B3E458" w14:textId="77777777" w:rsidTr="005870E5">
        <w:tc>
          <w:tcPr>
            <w:tcW w:w="1250" w:type="pct"/>
            <w:vMerge w:val="restart"/>
            <w:vAlign w:val="center"/>
          </w:tcPr>
          <w:p w14:paraId="6B6B146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vAlign w:val="center"/>
          </w:tcPr>
          <w:p w14:paraId="05FAABC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C9BDA2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0.94413</w:t>
            </w:r>
          </w:p>
        </w:tc>
        <w:tc>
          <w:tcPr>
            <w:tcW w:w="1250" w:type="pct"/>
            <w:vAlign w:val="center"/>
          </w:tcPr>
          <w:p w14:paraId="020D48F1" w14:textId="276CA74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2.458e-06</w:t>
            </w:r>
            <w:r w:rsidR="00431DB5" w:rsidRPr="00C8789D">
              <w:rPr>
                <w:rFonts w:asciiTheme="majorBidi" w:hAnsiTheme="majorBidi" w:cstheme="majorBidi"/>
                <w:b/>
                <w:bCs/>
                <w:sz w:val="20"/>
                <w:szCs w:val="20"/>
              </w:rPr>
              <w:t>*</w:t>
            </w:r>
          </w:p>
        </w:tc>
      </w:tr>
      <w:tr w:rsidR="007D1E11" w:rsidRPr="00C8789D" w14:paraId="08E0B08F" w14:textId="77777777" w:rsidTr="005870E5">
        <w:tc>
          <w:tcPr>
            <w:tcW w:w="1250" w:type="pct"/>
            <w:vMerge/>
            <w:vAlign w:val="center"/>
          </w:tcPr>
          <w:p w14:paraId="5A4BF6E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2F4C2B8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182F911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0.95669</w:t>
            </w:r>
          </w:p>
        </w:tc>
        <w:tc>
          <w:tcPr>
            <w:tcW w:w="1250" w:type="pct"/>
            <w:vAlign w:val="center"/>
          </w:tcPr>
          <w:p w14:paraId="73DD390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0.2225</w:t>
            </w:r>
          </w:p>
        </w:tc>
      </w:tr>
      <w:tr w:rsidR="007D1E11" w:rsidRPr="00C8789D" w14:paraId="75AA8976" w14:textId="77777777" w:rsidTr="005870E5">
        <w:tc>
          <w:tcPr>
            <w:tcW w:w="1250" w:type="pct"/>
            <w:vMerge/>
            <w:vAlign w:val="center"/>
          </w:tcPr>
          <w:p w14:paraId="2EE225A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34CB715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7BC862E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0.92136</w:t>
            </w:r>
          </w:p>
        </w:tc>
        <w:tc>
          <w:tcPr>
            <w:tcW w:w="1250" w:type="pct"/>
            <w:vAlign w:val="center"/>
          </w:tcPr>
          <w:p w14:paraId="5188517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0.441</w:t>
            </w:r>
          </w:p>
        </w:tc>
      </w:tr>
      <w:tr w:rsidR="007D1E11" w:rsidRPr="00C8789D" w14:paraId="486E5C9D" w14:textId="77777777" w:rsidTr="005870E5">
        <w:tc>
          <w:tcPr>
            <w:tcW w:w="1250" w:type="pct"/>
            <w:vMerge w:val="restart"/>
            <w:shd w:val="clear" w:color="auto" w:fill="E7E6E6" w:themeFill="background2"/>
            <w:vAlign w:val="center"/>
          </w:tcPr>
          <w:p w14:paraId="4A27A2E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vAlign w:val="center"/>
          </w:tcPr>
          <w:p w14:paraId="6DA264D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0A02966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0.96229</w:t>
            </w:r>
          </w:p>
        </w:tc>
        <w:tc>
          <w:tcPr>
            <w:tcW w:w="1250" w:type="pct"/>
            <w:shd w:val="clear" w:color="auto" w:fill="E7E6E6" w:themeFill="background2"/>
            <w:vAlign w:val="center"/>
          </w:tcPr>
          <w:p w14:paraId="20506CE5" w14:textId="0E594AC6"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7.829e-08</w:t>
            </w:r>
            <w:r w:rsidR="00431DB5" w:rsidRPr="00C8789D">
              <w:rPr>
                <w:rFonts w:asciiTheme="majorBidi" w:hAnsiTheme="majorBidi" w:cstheme="majorBidi"/>
                <w:b/>
                <w:bCs/>
                <w:sz w:val="20"/>
                <w:szCs w:val="20"/>
              </w:rPr>
              <w:t>*</w:t>
            </w:r>
          </w:p>
        </w:tc>
      </w:tr>
      <w:tr w:rsidR="007D1E11" w:rsidRPr="00C8789D" w14:paraId="3F24E36B" w14:textId="77777777" w:rsidTr="005870E5">
        <w:tc>
          <w:tcPr>
            <w:tcW w:w="1250" w:type="pct"/>
            <w:vMerge/>
            <w:shd w:val="clear" w:color="auto" w:fill="E7E6E6" w:themeFill="background2"/>
            <w:vAlign w:val="center"/>
          </w:tcPr>
          <w:p w14:paraId="4CE3E18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5D50DB5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01FBF29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0.92035</w:t>
            </w:r>
          </w:p>
        </w:tc>
        <w:tc>
          <w:tcPr>
            <w:tcW w:w="1250" w:type="pct"/>
            <w:shd w:val="clear" w:color="auto" w:fill="E7E6E6" w:themeFill="background2"/>
            <w:vAlign w:val="center"/>
          </w:tcPr>
          <w:p w14:paraId="3995B3F0" w14:textId="12963F76"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0.0005143</w:t>
            </w:r>
            <w:r w:rsidR="00431DB5" w:rsidRPr="00C8789D">
              <w:rPr>
                <w:rFonts w:asciiTheme="majorBidi" w:hAnsiTheme="majorBidi" w:cstheme="majorBidi"/>
                <w:b/>
                <w:bCs/>
                <w:sz w:val="20"/>
                <w:szCs w:val="20"/>
              </w:rPr>
              <w:t>*</w:t>
            </w:r>
          </w:p>
        </w:tc>
      </w:tr>
      <w:tr w:rsidR="007D1E11" w:rsidRPr="00C8789D" w14:paraId="6C7917B1" w14:textId="77777777" w:rsidTr="005870E5">
        <w:tc>
          <w:tcPr>
            <w:tcW w:w="1250" w:type="pct"/>
            <w:vMerge/>
            <w:shd w:val="clear" w:color="auto" w:fill="E7E6E6" w:themeFill="background2"/>
            <w:vAlign w:val="center"/>
          </w:tcPr>
          <w:p w14:paraId="0535599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AB9AD0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703086F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0.94258</w:t>
            </w:r>
          </w:p>
        </w:tc>
        <w:tc>
          <w:tcPr>
            <w:tcW w:w="1250" w:type="pct"/>
            <w:shd w:val="clear" w:color="auto" w:fill="E7E6E6" w:themeFill="background2"/>
            <w:vAlign w:val="center"/>
          </w:tcPr>
          <w:p w14:paraId="10B78BC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0.3818</w:t>
            </w:r>
          </w:p>
        </w:tc>
      </w:tr>
      <w:tr w:rsidR="007D1E11" w:rsidRPr="00C8789D" w14:paraId="664E7C68" w14:textId="77777777" w:rsidTr="005870E5">
        <w:tc>
          <w:tcPr>
            <w:tcW w:w="1250" w:type="pct"/>
            <w:vMerge w:val="restart"/>
            <w:vAlign w:val="center"/>
          </w:tcPr>
          <w:p w14:paraId="26650CD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vAlign w:val="center"/>
          </w:tcPr>
          <w:p w14:paraId="0DAB1D8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8979F9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0.97738</w:t>
            </w:r>
          </w:p>
        </w:tc>
        <w:tc>
          <w:tcPr>
            <w:tcW w:w="1250" w:type="pct"/>
            <w:vAlign w:val="center"/>
          </w:tcPr>
          <w:p w14:paraId="6BD1AFB4" w14:textId="05EB7E4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0.02756</w:t>
            </w:r>
            <w:r w:rsidR="00431DB5" w:rsidRPr="00C8789D">
              <w:rPr>
                <w:rFonts w:asciiTheme="majorBidi" w:hAnsiTheme="majorBidi" w:cstheme="majorBidi"/>
                <w:b/>
                <w:bCs/>
                <w:sz w:val="20"/>
                <w:szCs w:val="20"/>
              </w:rPr>
              <w:t>**</w:t>
            </w:r>
          </w:p>
        </w:tc>
      </w:tr>
      <w:tr w:rsidR="007D1E11" w:rsidRPr="00C8789D" w14:paraId="378BD4F4" w14:textId="77777777" w:rsidTr="005870E5">
        <w:tc>
          <w:tcPr>
            <w:tcW w:w="1250" w:type="pct"/>
            <w:vMerge/>
            <w:vAlign w:val="center"/>
          </w:tcPr>
          <w:p w14:paraId="6C0790E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794EAFB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5AB778D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0.97758</w:t>
            </w:r>
          </w:p>
        </w:tc>
        <w:tc>
          <w:tcPr>
            <w:tcW w:w="1250" w:type="pct"/>
            <w:vAlign w:val="center"/>
          </w:tcPr>
          <w:p w14:paraId="4BA2971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0.8475</w:t>
            </w:r>
          </w:p>
        </w:tc>
      </w:tr>
      <w:tr w:rsidR="007D1E11" w:rsidRPr="00C8789D" w14:paraId="264C0A55" w14:textId="77777777" w:rsidTr="005870E5">
        <w:tc>
          <w:tcPr>
            <w:tcW w:w="1250" w:type="pct"/>
            <w:vMerge/>
            <w:vAlign w:val="center"/>
          </w:tcPr>
          <w:p w14:paraId="0A756EE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562D759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290495C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0.91034</w:t>
            </w:r>
          </w:p>
        </w:tc>
        <w:tc>
          <w:tcPr>
            <w:tcW w:w="1250" w:type="pct"/>
            <w:vAlign w:val="center"/>
          </w:tcPr>
          <w:p w14:paraId="2FF35D3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0.4386</w:t>
            </w:r>
          </w:p>
        </w:tc>
      </w:tr>
      <w:tr w:rsidR="007D1E11" w:rsidRPr="00C8789D" w14:paraId="79F29143" w14:textId="77777777" w:rsidTr="005870E5">
        <w:trPr>
          <w:trHeight w:val="131"/>
        </w:trPr>
        <w:tc>
          <w:tcPr>
            <w:tcW w:w="1250" w:type="pct"/>
            <w:vMerge w:val="restart"/>
            <w:shd w:val="clear" w:color="auto" w:fill="E7E6E6" w:themeFill="background2"/>
            <w:vAlign w:val="center"/>
          </w:tcPr>
          <w:p w14:paraId="6FE3ADD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vAlign w:val="center"/>
          </w:tcPr>
          <w:p w14:paraId="0C9023C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10B9AF6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0.96033</w:t>
            </w:r>
          </w:p>
        </w:tc>
        <w:tc>
          <w:tcPr>
            <w:tcW w:w="1250" w:type="pct"/>
            <w:shd w:val="clear" w:color="auto" w:fill="E7E6E6" w:themeFill="background2"/>
            <w:vAlign w:val="center"/>
          </w:tcPr>
          <w:p w14:paraId="3E8B1D5F" w14:textId="4858A84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4.225e-08</w:t>
            </w:r>
            <w:r w:rsidR="00431DB5" w:rsidRPr="00C8789D">
              <w:rPr>
                <w:rFonts w:asciiTheme="majorBidi" w:hAnsiTheme="majorBidi" w:cstheme="majorBidi"/>
                <w:b/>
                <w:bCs/>
                <w:sz w:val="20"/>
                <w:szCs w:val="20"/>
              </w:rPr>
              <w:t>*</w:t>
            </w:r>
          </w:p>
        </w:tc>
      </w:tr>
      <w:tr w:rsidR="007D1E11" w:rsidRPr="00C8789D" w14:paraId="74AB1151" w14:textId="77777777" w:rsidTr="005870E5">
        <w:tc>
          <w:tcPr>
            <w:tcW w:w="1250" w:type="pct"/>
            <w:vMerge/>
            <w:shd w:val="clear" w:color="auto" w:fill="E7E6E6" w:themeFill="background2"/>
            <w:vAlign w:val="center"/>
          </w:tcPr>
          <w:p w14:paraId="69BBA9A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5F69593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679181F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0.96973</w:t>
            </w:r>
          </w:p>
        </w:tc>
        <w:tc>
          <w:tcPr>
            <w:tcW w:w="1250" w:type="pct"/>
            <w:shd w:val="clear" w:color="auto" w:fill="E7E6E6" w:themeFill="background2"/>
            <w:vAlign w:val="center"/>
          </w:tcPr>
          <w:p w14:paraId="54344795"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0.1171</w:t>
            </w:r>
          </w:p>
        </w:tc>
      </w:tr>
      <w:tr w:rsidR="007D1E11" w:rsidRPr="00C8789D" w14:paraId="0C29D366" w14:textId="77777777" w:rsidTr="005870E5">
        <w:tc>
          <w:tcPr>
            <w:tcW w:w="1250" w:type="pct"/>
            <w:vMerge/>
            <w:shd w:val="clear" w:color="auto" w:fill="E7E6E6" w:themeFill="background2"/>
            <w:vAlign w:val="center"/>
          </w:tcPr>
          <w:p w14:paraId="61C449B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424D8E2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34528A3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0.94625</w:t>
            </w:r>
          </w:p>
        </w:tc>
        <w:tc>
          <w:tcPr>
            <w:tcW w:w="1250" w:type="pct"/>
            <w:shd w:val="clear" w:color="auto" w:fill="E7E6E6" w:themeFill="background2"/>
            <w:vAlign w:val="center"/>
          </w:tcPr>
          <w:p w14:paraId="5D8D2DF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0.4328</w:t>
            </w:r>
          </w:p>
        </w:tc>
      </w:tr>
      <w:tr w:rsidR="007D1E11" w:rsidRPr="00C8789D" w14:paraId="32D03930" w14:textId="77777777" w:rsidTr="005870E5">
        <w:tc>
          <w:tcPr>
            <w:tcW w:w="1250" w:type="pct"/>
            <w:vMerge w:val="restart"/>
            <w:vAlign w:val="center"/>
          </w:tcPr>
          <w:p w14:paraId="7F357AA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vAlign w:val="center"/>
          </w:tcPr>
          <w:p w14:paraId="41B00A0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197C830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0.81226</w:t>
            </w:r>
          </w:p>
        </w:tc>
        <w:tc>
          <w:tcPr>
            <w:tcW w:w="1250" w:type="pct"/>
            <w:vAlign w:val="center"/>
          </w:tcPr>
          <w:p w14:paraId="58BBAC5C" w14:textId="0C3DBA91"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2.367e-16</w:t>
            </w:r>
            <w:r w:rsidR="00431DB5" w:rsidRPr="00C8789D">
              <w:rPr>
                <w:rFonts w:asciiTheme="majorBidi" w:hAnsiTheme="majorBidi" w:cstheme="majorBidi"/>
                <w:b/>
                <w:bCs/>
                <w:sz w:val="20"/>
                <w:szCs w:val="20"/>
              </w:rPr>
              <w:t>*</w:t>
            </w:r>
          </w:p>
        </w:tc>
      </w:tr>
      <w:tr w:rsidR="007D1E11" w:rsidRPr="00C8789D" w14:paraId="4A04F18D" w14:textId="77777777" w:rsidTr="005870E5">
        <w:tc>
          <w:tcPr>
            <w:tcW w:w="1250" w:type="pct"/>
            <w:vMerge/>
            <w:vAlign w:val="center"/>
          </w:tcPr>
          <w:p w14:paraId="792EB24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F79ADA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4A07962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0.98346</w:t>
            </w:r>
          </w:p>
        </w:tc>
        <w:tc>
          <w:tcPr>
            <w:tcW w:w="1250" w:type="pct"/>
            <w:vAlign w:val="center"/>
          </w:tcPr>
          <w:p w14:paraId="2017BEF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0.7712</w:t>
            </w:r>
          </w:p>
        </w:tc>
      </w:tr>
      <w:tr w:rsidR="007D1E11" w:rsidRPr="00C8789D" w14:paraId="7CEAAF5D" w14:textId="77777777" w:rsidTr="005870E5">
        <w:tc>
          <w:tcPr>
            <w:tcW w:w="1250" w:type="pct"/>
            <w:vMerge/>
            <w:vAlign w:val="center"/>
          </w:tcPr>
          <w:p w14:paraId="3AB38B6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4F8F9A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2E8ECE8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0.9765</w:t>
            </w:r>
          </w:p>
        </w:tc>
        <w:tc>
          <w:tcPr>
            <w:tcW w:w="1250" w:type="pct"/>
            <w:vAlign w:val="center"/>
          </w:tcPr>
          <w:p w14:paraId="37957D0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0.9436</w:t>
            </w:r>
          </w:p>
        </w:tc>
      </w:tr>
    </w:tbl>
    <w:p w14:paraId="21576B51" w14:textId="69C0048C" w:rsidR="006C32E1" w:rsidRPr="00C8789D" w:rsidRDefault="00431DB5" w:rsidP="00431DB5">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 &lt; 0.01). **Significant at 5% level (p &lt; 0.05)</w:t>
      </w:r>
      <w:r w:rsidR="006C32E1" w:rsidRPr="00C8789D">
        <w:rPr>
          <w:rFonts w:asciiTheme="majorBidi" w:hAnsiTheme="majorBidi" w:cstheme="majorBidi"/>
          <w:b/>
          <w:bCs/>
          <w:sz w:val="20"/>
          <w:szCs w:val="20"/>
        </w:rPr>
        <w:br w:type="page"/>
      </w:r>
    </w:p>
    <w:p w14:paraId="0D65D1A5" w14:textId="660D2528" w:rsidR="009468E6" w:rsidRPr="00C8789D" w:rsidRDefault="009468E6" w:rsidP="006C32E1">
      <w:pPr>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lastRenderedPageBreak/>
        <w:t xml:space="preserve">Table </w:t>
      </w:r>
      <w:r w:rsidR="00391CB8" w:rsidRPr="00C8789D">
        <w:rPr>
          <w:rFonts w:asciiTheme="majorBidi" w:hAnsiTheme="majorBidi" w:cstheme="majorBidi"/>
          <w:b/>
          <w:bCs/>
          <w:sz w:val="20"/>
          <w:szCs w:val="20"/>
        </w:rPr>
        <w:t>2</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Results of</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Harvey-Collier test</w:t>
      </w:r>
      <w:r w:rsidR="002C48A3" w:rsidRPr="00C8789D">
        <w:rPr>
          <w:rFonts w:asciiTheme="majorBidi" w:hAnsiTheme="majorBidi" w:cstheme="majorBidi"/>
          <w:sz w:val="20"/>
          <w:szCs w:val="20"/>
        </w:rPr>
        <w:t xml:space="preserve"> (t</w:t>
      </w:r>
      <w:r w:rsidRPr="00C8789D">
        <w:rPr>
          <w:rFonts w:asciiTheme="majorBidi" w:hAnsiTheme="majorBidi" w:cstheme="majorBidi"/>
          <w:sz w:val="20"/>
          <w:szCs w:val="20"/>
        </w:rPr>
        <w:t>est for linearity</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3639CB" w:rsidRPr="00C8789D" w14:paraId="1E01D4A7" w14:textId="77777777" w:rsidTr="005870E5">
        <w:tc>
          <w:tcPr>
            <w:tcW w:w="1250" w:type="pct"/>
            <w:vAlign w:val="center"/>
          </w:tcPr>
          <w:p w14:paraId="15513FF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69106868" w14:textId="77777777" w:rsidR="003639CB" w:rsidRPr="00C8789D" w:rsidRDefault="003639CB"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vAlign w:val="center"/>
          </w:tcPr>
          <w:p w14:paraId="35825106" w14:textId="42ABFFA4" w:rsidR="003639CB" w:rsidRPr="00C8789D" w:rsidRDefault="003639CB"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(HC)</w:t>
            </w:r>
          </w:p>
        </w:tc>
        <w:tc>
          <w:tcPr>
            <w:tcW w:w="1250" w:type="pct"/>
            <w:vAlign w:val="center"/>
          </w:tcPr>
          <w:p w14:paraId="636B1497" w14:textId="77777777" w:rsidR="003639CB" w:rsidRPr="00C8789D" w:rsidRDefault="003639CB"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3639CB" w:rsidRPr="00C8789D" w14:paraId="190ACB62" w14:textId="77777777" w:rsidTr="005870E5">
        <w:tc>
          <w:tcPr>
            <w:tcW w:w="1250" w:type="pct"/>
            <w:vMerge w:val="restart"/>
            <w:shd w:val="clear" w:color="auto" w:fill="E7E6E6" w:themeFill="background2"/>
            <w:vAlign w:val="center"/>
          </w:tcPr>
          <w:p w14:paraId="4747BE7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vAlign w:val="center"/>
          </w:tcPr>
          <w:p w14:paraId="2661E29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143ED07E" w14:textId="639C99FE"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0.64862</w:t>
            </w:r>
          </w:p>
        </w:tc>
        <w:tc>
          <w:tcPr>
            <w:tcW w:w="1250" w:type="pct"/>
            <w:shd w:val="clear" w:color="auto" w:fill="E7E6E6" w:themeFill="background2"/>
            <w:vAlign w:val="center"/>
          </w:tcPr>
          <w:p w14:paraId="48D11B22" w14:textId="316A0153"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0.5203</w:t>
            </w:r>
          </w:p>
        </w:tc>
      </w:tr>
      <w:tr w:rsidR="003639CB" w:rsidRPr="00C8789D" w14:paraId="28D256A6" w14:textId="77777777" w:rsidTr="005870E5">
        <w:tc>
          <w:tcPr>
            <w:tcW w:w="1250" w:type="pct"/>
            <w:vMerge/>
            <w:shd w:val="clear" w:color="auto" w:fill="E7E6E6" w:themeFill="background2"/>
            <w:vAlign w:val="center"/>
          </w:tcPr>
          <w:p w14:paraId="4E2934E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1DDEAA7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023EE523" w14:textId="36CEA2A9"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0.31356</w:t>
            </w:r>
          </w:p>
        </w:tc>
        <w:tc>
          <w:tcPr>
            <w:tcW w:w="1250" w:type="pct"/>
            <w:shd w:val="clear" w:color="auto" w:fill="E7E6E6" w:themeFill="background2"/>
            <w:vAlign w:val="center"/>
          </w:tcPr>
          <w:p w14:paraId="41E928E3" w14:textId="132ACB36"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0.7665</w:t>
            </w:r>
          </w:p>
        </w:tc>
      </w:tr>
      <w:tr w:rsidR="003639CB" w:rsidRPr="00C8789D" w14:paraId="59AF9A0D" w14:textId="77777777" w:rsidTr="005870E5">
        <w:tc>
          <w:tcPr>
            <w:tcW w:w="1250" w:type="pct"/>
            <w:vMerge/>
            <w:shd w:val="clear" w:color="auto" w:fill="E7E6E6" w:themeFill="background2"/>
            <w:vAlign w:val="center"/>
          </w:tcPr>
          <w:p w14:paraId="2852E20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0EB67B4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9A3AD2F" w14:textId="0F3D8E57"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vAlign w:val="center"/>
          </w:tcPr>
          <w:p w14:paraId="67379081" w14:textId="5163A424"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3639CB" w:rsidRPr="00C8789D" w14:paraId="5205D67F" w14:textId="77777777" w:rsidTr="005870E5">
        <w:tc>
          <w:tcPr>
            <w:tcW w:w="1250" w:type="pct"/>
            <w:vMerge w:val="restart"/>
            <w:vAlign w:val="center"/>
          </w:tcPr>
          <w:p w14:paraId="40B5C1D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vAlign w:val="center"/>
          </w:tcPr>
          <w:p w14:paraId="17DAE64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43C1AF20" w14:textId="2CECBA51"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0.55421</w:t>
            </w:r>
          </w:p>
        </w:tc>
        <w:tc>
          <w:tcPr>
            <w:tcW w:w="1250" w:type="pct"/>
            <w:vAlign w:val="center"/>
          </w:tcPr>
          <w:p w14:paraId="78683D55" w14:textId="5DE411D9"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0.5798</w:t>
            </w:r>
          </w:p>
        </w:tc>
      </w:tr>
      <w:tr w:rsidR="003639CB" w:rsidRPr="00C8789D" w14:paraId="0C99DD47" w14:textId="77777777" w:rsidTr="005870E5">
        <w:tc>
          <w:tcPr>
            <w:tcW w:w="1250" w:type="pct"/>
            <w:vMerge/>
            <w:vAlign w:val="center"/>
          </w:tcPr>
          <w:p w14:paraId="4502A04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0CB8AF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6B9F61B9" w14:textId="2CB2B832"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0.032713</w:t>
            </w:r>
          </w:p>
        </w:tc>
        <w:tc>
          <w:tcPr>
            <w:tcW w:w="1250" w:type="pct"/>
            <w:vAlign w:val="center"/>
          </w:tcPr>
          <w:p w14:paraId="5C74EC4B" w14:textId="75C6DC7C"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0.974</w:t>
            </w:r>
          </w:p>
        </w:tc>
      </w:tr>
      <w:tr w:rsidR="003639CB" w:rsidRPr="00C8789D" w14:paraId="041013A7" w14:textId="77777777" w:rsidTr="005870E5">
        <w:tc>
          <w:tcPr>
            <w:tcW w:w="1250" w:type="pct"/>
            <w:vMerge/>
            <w:vAlign w:val="center"/>
          </w:tcPr>
          <w:p w14:paraId="05CAB31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C44C84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05C4269C" w14:textId="4CAB0F5E"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0.88448</w:t>
            </w:r>
          </w:p>
        </w:tc>
        <w:tc>
          <w:tcPr>
            <w:tcW w:w="1250" w:type="pct"/>
            <w:vAlign w:val="center"/>
          </w:tcPr>
          <w:p w14:paraId="5109E7D7" w14:textId="72E5F197"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0.3904</w:t>
            </w:r>
          </w:p>
        </w:tc>
      </w:tr>
      <w:tr w:rsidR="003639CB" w:rsidRPr="00C8789D" w14:paraId="6D7009B1" w14:textId="77777777" w:rsidTr="005870E5">
        <w:tc>
          <w:tcPr>
            <w:tcW w:w="1250" w:type="pct"/>
            <w:vMerge w:val="restart"/>
            <w:shd w:val="clear" w:color="auto" w:fill="E7E6E6" w:themeFill="background2"/>
            <w:vAlign w:val="center"/>
          </w:tcPr>
          <w:p w14:paraId="77CE9A6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vAlign w:val="center"/>
          </w:tcPr>
          <w:p w14:paraId="4C0625C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22E329C4" w14:textId="1686D968"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0.4337</w:t>
            </w:r>
          </w:p>
        </w:tc>
        <w:tc>
          <w:tcPr>
            <w:tcW w:w="1250" w:type="pct"/>
            <w:shd w:val="clear" w:color="auto" w:fill="E7E6E6" w:themeFill="background2"/>
            <w:vAlign w:val="center"/>
          </w:tcPr>
          <w:p w14:paraId="7FC61712" w14:textId="64E9A458"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0.6651</w:t>
            </w:r>
          </w:p>
        </w:tc>
      </w:tr>
      <w:tr w:rsidR="003639CB" w:rsidRPr="00C8789D" w14:paraId="3FF5AA6B" w14:textId="77777777" w:rsidTr="005870E5">
        <w:tc>
          <w:tcPr>
            <w:tcW w:w="1250" w:type="pct"/>
            <w:vMerge/>
            <w:shd w:val="clear" w:color="auto" w:fill="E7E6E6" w:themeFill="background2"/>
            <w:vAlign w:val="center"/>
          </w:tcPr>
          <w:p w14:paraId="7E30CAC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30DF26E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7BE44F32" w14:textId="39F8F8D0"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0.97042</w:t>
            </w:r>
          </w:p>
        </w:tc>
        <w:tc>
          <w:tcPr>
            <w:tcW w:w="1250" w:type="pct"/>
            <w:shd w:val="clear" w:color="auto" w:fill="E7E6E6" w:themeFill="background2"/>
            <w:vAlign w:val="center"/>
          </w:tcPr>
          <w:p w14:paraId="00BF24DC" w14:textId="569D429A"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0.3399</w:t>
            </w:r>
          </w:p>
        </w:tc>
      </w:tr>
      <w:tr w:rsidR="003639CB" w:rsidRPr="00C8789D" w14:paraId="5283CFA8" w14:textId="77777777" w:rsidTr="005870E5">
        <w:tc>
          <w:tcPr>
            <w:tcW w:w="1250" w:type="pct"/>
            <w:vMerge/>
            <w:shd w:val="clear" w:color="auto" w:fill="E7E6E6" w:themeFill="background2"/>
            <w:vAlign w:val="center"/>
          </w:tcPr>
          <w:p w14:paraId="4E97A1F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A2C5C0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2D3BC09" w14:textId="5F89AC61"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0.82234</w:t>
            </w:r>
          </w:p>
        </w:tc>
        <w:tc>
          <w:tcPr>
            <w:tcW w:w="1250" w:type="pct"/>
            <w:shd w:val="clear" w:color="auto" w:fill="E7E6E6" w:themeFill="background2"/>
            <w:vAlign w:val="center"/>
          </w:tcPr>
          <w:p w14:paraId="0FE154ED" w14:textId="7D655551"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0.4483</w:t>
            </w:r>
          </w:p>
        </w:tc>
      </w:tr>
      <w:tr w:rsidR="003639CB" w:rsidRPr="00C8789D" w14:paraId="0DEAE14E" w14:textId="77777777" w:rsidTr="005870E5">
        <w:tc>
          <w:tcPr>
            <w:tcW w:w="1250" w:type="pct"/>
            <w:vMerge w:val="restart"/>
            <w:vAlign w:val="center"/>
          </w:tcPr>
          <w:p w14:paraId="25C23C6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vAlign w:val="center"/>
          </w:tcPr>
          <w:p w14:paraId="2794AD4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0DC8B040" w14:textId="586F8D1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0.98469</w:t>
            </w:r>
          </w:p>
        </w:tc>
        <w:tc>
          <w:tcPr>
            <w:tcW w:w="1250" w:type="pct"/>
            <w:vAlign w:val="center"/>
          </w:tcPr>
          <w:p w14:paraId="671E3BD9" w14:textId="3587693B"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0.3262</w:t>
            </w:r>
          </w:p>
        </w:tc>
      </w:tr>
      <w:tr w:rsidR="003639CB" w:rsidRPr="00C8789D" w14:paraId="3E5726BA" w14:textId="77777777" w:rsidTr="005870E5">
        <w:tc>
          <w:tcPr>
            <w:tcW w:w="1250" w:type="pct"/>
            <w:vMerge/>
            <w:vAlign w:val="center"/>
          </w:tcPr>
          <w:p w14:paraId="06D22F4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86C644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014FB517" w14:textId="78A046E3"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0.64576</w:t>
            </w:r>
          </w:p>
        </w:tc>
        <w:tc>
          <w:tcPr>
            <w:tcW w:w="1250" w:type="pct"/>
            <w:vAlign w:val="center"/>
          </w:tcPr>
          <w:p w14:paraId="69E2D6CB" w14:textId="1BE87E99"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0.5235</w:t>
            </w:r>
          </w:p>
        </w:tc>
      </w:tr>
      <w:tr w:rsidR="003639CB" w:rsidRPr="00C8789D" w14:paraId="19F9B987" w14:textId="77777777" w:rsidTr="005870E5">
        <w:tc>
          <w:tcPr>
            <w:tcW w:w="1250" w:type="pct"/>
            <w:vMerge/>
            <w:vAlign w:val="center"/>
          </w:tcPr>
          <w:p w14:paraId="307591F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296DE69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7833B5E5" w14:textId="473F5FD3"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0.90727</w:t>
            </w:r>
          </w:p>
        </w:tc>
        <w:tc>
          <w:tcPr>
            <w:tcW w:w="1250" w:type="pct"/>
            <w:vAlign w:val="center"/>
          </w:tcPr>
          <w:p w14:paraId="72D6153D" w14:textId="5EE4971F"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0.4059</w:t>
            </w:r>
          </w:p>
        </w:tc>
      </w:tr>
      <w:tr w:rsidR="003639CB" w:rsidRPr="00C8789D" w14:paraId="70418440" w14:textId="77777777" w:rsidTr="005870E5">
        <w:tc>
          <w:tcPr>
            <w:tcW w:w="1250" w:type="pct"/>
            <w:vMerge w:val="restart"/>
            <w:shd w:val="clear" w:color="auto" w:fill="E7E6E6" w:themeFill="background2"/>
            <w:vAlign w:val="center"/>
          </w:tcPr>
          <w:p w14:paraId="1C4F26F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vAlign w:val="center"/>
          </w:tcPr>
          <w:p w14:paraId="2396B10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6712A845" w14:textId="71549635"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0.52272</w:t>
            </w:r>
          </w:p>
        </w:tc>
        <w:tc>
          <w:tcPr>
            <w:tcW w:w="1250" w:type="pct"/>
            <w:shd w:val="clear" w:color="auto" w:fill="E7E6E6" w:themeFill="background2"/>
            <w:vAlign w:val="center"/>
          </w:tcPr>
          <w:p w14:paraId="51CE3E86" w14:textId="1BBE5A98"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0.6015</w:t>
            </w:r>
          </w:p>
        </w:tc>
      </w:tr>
      <w:tr w:rsidR="003639CB" w:rsidRPr="00C8789D" w14:paraId="36CF627D" w14:textId="77777777" w:rsidTr="005870E5">
        <w:tc>
          <w:tcPr>
            <w:tcW w:w="1250" w:type="pct"/>
            <w:vMerge/>
            <w:shd w:val="clear" w:color="auto" w:fill="E7E6E6" w:themeFill="background2"/>
            <w:vAlign w:val="center"/>
          </w:tcPr>
          <w:p w14:paraId="1C7B88D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4A3D175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24B534C8" w14:textId="7200E8C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0.43444</w:t>
            </w:r>
          </w:p>
        </w:tc>
        <w:tc>
          <w:tcPr>
            <w:tcW w:w="1250" w:type="pct"/>
            <w:shd w:val="clear" w:color="auto" w:fill="E7E6E6" w:themeFill="background2"/>
            <w:vAlign w:val="center"/>
          </w:tcPr>
          <w:p w14:paraId="56B69DC5" w14:textId="7364135B"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0.6655</w:t>
            </w:r>
          </w:p>
        </w:tc>
      </w:tr>
      <w:tr w:rsidR="003639CB" w:rsidRPr="00C8789D" w14:paraId="732D57AD" w14:textId="77777777" w:rsidTr="005870E5">
        <w:tc>
          <w:tcPr>
            <w:tcW w:w="1250" w:type="pct"/>
            <w:vMerge/>
            <w:shd w:val="clear" w:color="auto" w:fill="E7E6E6" w:themeFill="background2"/>
            <w:vAlign w:val="center"/>
          </w:tcPr>
          <w:p w14:paraId="4D0219A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49FA12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5AF6C59D" w14:textId="3B03EE23"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0.071191</w:t>
            </w:r>
          </w:p>
        </w:tc>
        <w:tc>
          <w:tcPr>
            <w:tcW w:w="1250" w:type="pct"/>
            <w:shd w:val="clear" w:color="auto" w:fill="E7E6E6" w:themeFill="background2"/>
            <w:vAlign w:val="center"/>
          </w:tcPr>
          <w:p w14:paraId="4807ED74" w14:textId="2D34497F"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0.9443</w:t>
            </w:r>
          </w:p>
        </w:tc>
      </w:tr>
      <w:tr w:rsidR="003639CB" w:rsidRPr="00C8789D" w14:paraId="7B4FFE69" w14:textId="77777777" w:rsidTr="005870E5">
        <w:tc>
          <w:tcPr>
            <w:tcW w:w="1250" w:type="pct"/>
            <w:vMerge w:val="restart"/>
            <w:vAlign w:val="center"/>
          </w:tcPr>
          <w:p w14:paraId="2D896E3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vAlign w:val="center"/>
          </w:tcPr>
          <w:p w14:paraId="0C55792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4616038B" w14:textId="64C18781"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1.267</w:t>
            </w:r>
          </w:p>
        </w:tc>
        <w:tc>
          <w:tcPr>
            <w:tcW w:w="1250" w:type="pct"/>
            <w:vAlign w:val="center"/>
          </w:tcPr>
          <w:p w14:paraId="5592C9AE" w14:textId="1E3F120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0.2075</w:t>
            </w:r>
          </w:p>
        </w:tc>
      </w:tr>
      <w:tr w:rsidR="003639CB" w:rsidRPr="00C8789D" w14:paraId="3B2C06E1" w14:textId="77777777" w:rsidTr="005870E5">
        <w:tc>
          <w:tcPr>
            <w:tcW w:w="1250" w:type="pct"/>
            <w:vMerge/>
            <w:vAlign w:val="center"/>
          </w:tcPr>
          <w:p w14:paraId="46DFF90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962721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70C0AF2E" w14:textId="1CCDCE05"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0.59373</w:t>
            </w:r>
          </w:p>
        </w:tc>
        <w:tc>
          <w:tcPr>
            <w:tcW w:w="1250" w:type="pct"/>
            <w:vAlign w:val="center"/>
          </w:tcPr>
          <w:p w14:paraId="2B0D6016" w14:textId="499EF27C"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0.559</w:t>
            </w:r>
          </w:p>
        </w:tc>
      </w:tr>
      <w:tr w:rsidR="003639CB" w:rsidRPr="00C8789D" w14:paraId="7AC36FE2" w14:textId="77777777" w:rsidTr="005870E5">
        <w:tc>
          <w:tcPr>
            <w:tcW w:w="1250" w:type="pct"/>
            <w:vMerge/>
            <w:vAlign w:val="center"/>
          </w:tcPr>
          <w:p w14:paraId="2310CC3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56782C9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5B532399" w14:textId="683314AA"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0.66759</w:t>
            </w:r>
          </w:p>
        </w:tc>
        <w:tc>
          <w:tcPr>
            <w:tcW w:w="1250" w:type="pct"/>
            <w:vAlign w:val="center"/>
          </w:tcPr>
          <w:p w14:paraId="1F898BC3" w14:textId="7051487C"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0.5522</w:t>
            </w:r>
          </w:p>
        </w:tc>
      </w:tr>
      <w:tr w:rsidR="003639CB" w:rsidRPr="00C8789D" w14:paraId="4CD3CC4E" w14:textId="77777777" w:rsidTr="005870E5">
        <w:trPr>
          <w:trHeight w:val="131"/>
        </w:trPr>
        <w:tc>
          <w:tcPr>
            <w:tcW w:w="1250" w:type="pct"/>
            <w:vMerge w:val="restart"/>
            <w:shd w:val="clear" w:color="auto" w:fill="E7E6E6" w:themeFill="background2"/>
            <w:vAlign w:val="center"/>
          </w:tcPr>
          <w:p w14:paraId="36A82C3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vAlign w:val="center"/>
          </w:tcPr>
          <w:p w14:paraId="6CB4D7E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70CA986B" w14:textId="4CB257AA"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1.2182</w:t>
            </w:r>
          </w:p>
        </w:tc>
        <w:tc>
          <w:tcPr>
            <w:tcW w:w="1250" w:type="pct"/>
            <w:shd w:val="clear" w:color="auto" w:fill="E7E6E6" w:themeFill="background2"/>
            <w:vAlign w:val="center"/>
          </w:tcPr>
          <w:p w14:paraId="27463E61" w14:textId="1DE9A70C"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0.224</w:t>
            </w:r>
          </w:p>
        </w:tc>
      </w:tr>
      <w:tr w:rsidR="003639CB" w:rsidRPr="00C8789D" w14:paraId="71325A48" w14:textId="77777777" w:rsidTr="005870E5">
        <w:tc>
          <w:tcPr>
            <w:tcW w:w="1250" w:type="pct"/>
            <w:vMerge/>
            <w:shd w:val="clear" w:color="auto" w:fill="E7E6E6" w:themeFill="background2"/>
            <w:vAlign w:val="center"/>
          </w:tcPr>
          <w:p w14:paraId="7451A79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7B977B8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7D6C1B33" w14:textId="55CFF5D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1.041</w:t>
            </w:r>
          </w:p>
        </w:tc>
        <w:tc>
          <w:tcPr>
            <w:tcW w:w="1250" w:type="pct"/>
            <w:shd w:val="clear" w:color="auto" w:fill="E7E6E6" w:themeFill="background2"/>
            <w:vAlign w:val="center"/>
          </w:tcPr>
          <w:p w14:paraId="375C7647" w14:textId="4BAC40E2"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0.302</w:t>
            </w:r>
          </w:p>
        </w:tc>
      </w:tr>
      <w:tr w:rsidR="003639CB" w:rsidRPr="00C8789D" w14:paraId="77310DAA" w14:textId="77777777" w:rsidTr="005870E5">
        <w:tc>
          <w:tcPr>
            <w:tcW w:w="1250" w:type="pct"/>
            <w:vMerge/>
            <w:shd w:val="clear" w:color="auto" w:fill="E7E6E6" w:themeFill="background2"/>
            <w:vAlign w:val="center"/>
          </w:tcPr>
          <w:p w14:paraId="33BE69D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AEFA70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46E7F21D" w14:textId="079F8C48"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1.5927</w:t>
            </w:r>
          </w:p>
        </w:tc>
        <w:tc>
          <w:tcPr>
            <w:tcW w:w="1250" w:type="pct"/>
            <w:shd w:val="clear" w:color="auto" w:fill="E7E6E6" w:themeFill="background2"/>
            <w:vAlign w:val="center"/>
          </w:tcPr>
          <w:p w14:paraId="4B402750" w14:textId="5FDB8CF6"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0.1352</w:t>
            </w:r>
          </w:p>
        </w:tc>
      </w:tr>
      <w:tr w:rsidR="003639CB" w:rsidRPr="00C8789D" w14:paraId="0F25B461" w14:textId="77777777" w:rsidTr="005870E5">
        <w:tc>
          <w:tcPr>
            <w:tcW w:w="1250" w:type="pct"/>
            <w:vMerge w:val="restart"/>
            <w:vAlign w:val="center"/>
          </w:tcPr>
          <w:p w14:paraId="2FE6184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vAlign w:val="center"/>
          </w:tcPr>
          <w:p w14:paraId="293E872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5ED3CCD1" w14:textId="76F8165A"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1.3529</w:t>
            </w:r>
          </w:p>
        </w:tc>
        <w:tc>
          <w:tcPr>
            <w:tcW w:w="1250" w:type="pct"/>
            <w:vAlign w:val="center"/>
          </w:tcPr>
          <w:p w14:paraId="7E654C1B" w14:textId="4637B2B2"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0.1774</w:t>
            </w:r>
          </w:p>
        </w:tc>
      </w:tr>
      <w:tr w:rsidR="003639CB" w:rsidRPr="00C8789D" w14:paraId="298DD359" w14:textId="77777777" w:rsidTr="005870E5">
        <w:tc>
          <w:tcPr>
            <w:tcW w:w="1250" w:type="pct"/>
            <w:vMerge/>
            <w:vAlign w:val="center"/>
          </w:tcPr>
          <w:p w14:paraId="3485976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40EEE3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4BD48D1D" w14:textId="18ED7886"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1.1489</w:t>
            </w:r>
          </w:p>
        </w:tc>
        <w:tc>
          <w:tcPr>
            <w:tcW w:w="1250" w:type="pct"/>
            <w:vAlign w:val="center"/>
          </w:tcPr>
          <w:p w14:paraId="34367E08" w14:textId="24350757"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0.2573</w:t>
            </w:r>
          </w:p>
        </w:tc>
      </w:tr>
      <w:tr w:rsidR="003639CB" w:rsidRPr="00C8789D" w14:paraId="7C706B14" w14:textId="77777777" w:rsidTr="005870E5">
        <w:tc>
          <w:tcPr>
            <w:tcW w:w="1250" w:type="pct"/>
            <w:vMerge/>
            <w:vAlign w:val="center"/>
          </w:tcPr>
          <w:p w14:paraId="40F1BA0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47A56F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346712F4" w14:textId="3297931E"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1.6672</w:t>
            </w:r>
          </w:p>
        </w:tc>
        <w:tc>
          <w:tcPr>
            <w:tcW w:w="1250" w:type="pct"/>
            <w:vAlign w:val="center"/>
          </w:tcPr>
          <w:p w14:paraId="714EF095" w14:textId="7BC54331"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0.134</w:t>
            </w:r>
          </w:p>
        </w:tc>
      </w:tr>
    </w:tbl>
    <w:p w14:paraId="411AE49D" w14:textId="571F3FED" w:rsidR="003639CB" w:rsidRPr="00C8789D" w:rsidRDefault="003639CB" w:rsidP="000D7F50">
      <w:pPr>
        <w:tabs>
          <w:tab w:val="left" w:pos="2997"/>
        </w:tabs>
        <w:spacing w:line="480" w:lineRule="auto"/>
        <w:rPr>
          <w:rFonts w:asciiTheme="majorBidi" w:hAnsiTheme="majorBidi" w:cstheme="majorBidi"/>
          <w:sz w:val="20"/>
          <w:szCs w:val="20"/>
        </w:rPr>
      </w:pPr>
    </w:p>
    <w:p w14:paraId="18E6E6E4" w14:textId="6EACBABB" w:rsidR="009468E6" w:rsidRPr="00C8789D" w:rsidRDefault="009468E6" w:rsidP="006C32E1">
      <w:pPr>
        <w:keepNext/>
        <w:keepLines/>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lastRenderedPageBreak/>
        <w:t xml:space="preserve">Table </w:t>
      </w:r>
      <w:r w:rsidR="00391CB8" w:rsidRPr="00C8789D">
        <w:rPr>
          <w:rFonts w:asciiTheme="majorBidi" w:hAnsiTheme="majorBidi" w:cstheme="majorBidi"/>
          <w:b/>
          <w:bCs/>
          <w:sz w:val="20"/>
          <w:szCs w:val="20"/>
        </w:rPr>
        <w:t>3</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Results of</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Breusch-Pagan test</w:t>
      </w:r>
      <w:r w:rsidR="002C48A3" w:rsidRPr="00C8789D">
        <w:rPr>
          <w:rFonts w:asciiTheme="majorBidi" w:hAnsiTheme="majorBidi" w:cstheme="majorBidi"/>
          <w:sz w:val="20"/>
          <w:szCs w:val="20"/>
        </w:rPr>
        <w:t xml:space="preserve"> (t</w:t>
      </w:r>
      <w:r w:rsidRPr="00C8789D">
        <w:rPr>
          <w:rFonts w:asciiTheme="majorBidi" w:hAnsiTheme="majorBidi" w:cstheme="majorBidi"/>
          <w:sz w:val="20"/>
          <w:szCs w:val="20"/>
        </w:rPr>
        <w:t>est for homoscedasticity</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3639CB" w:rsidRPr="00C8789D" w14:paraId="284D22C3" w14:textId="77777777" w:rsidTr="00A65FA1">
        <w:tc>
          <w:tcPr>
            <w:tcW w:w="1250" w:type="pct"/>
          </w:tcPr>
          <w:p w14:paraId="1F8A6F40" w14:textId="77777777" w:rsidR="003639CB" w:rsidRPr="00C8789D" w:rsidRDefault="003639CB" w:rsidP="005870E5">
            <w:pPr>
              <w:keepNext/>
              <w:keepLines/>
              <w:tabs>
                <w:tab w:val="left" w:pos="2997"/>
              </w:tabs>
              <w:spacing w:before="120" w:line="360" w:lineRule="auto"/>
              <w:rPr>
                <w:rFonts w:asciiTheme="majorBidi" w:hAnsiTheme="majorBidi" w:cstheme="majorBidi"/>
                <w:sz w:val="20"/>
                <w:szCs w:val="20"/>
              </w:rPr>
            </w:pPr>
          </w:p>
        </w:tc>
        <w:tc>
          <w:tcPr>
            <w:tcW w:w="1250" w:type="pct"/>
          </w:tcPr>
          <w:p w14:paraId="1CDABC39" w14:textId="77777777" w:rsidR="003639CB" w:rsidRPr="00C8789D" w:rsidRDefault="003639CB"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tcPr>
          <w:p w14:paraId="0E73A59C" w14:textId="0A82F9D0" w:rsidR="003639CB" w:rsidRPr="00C8789D" w:rsidRDefault="003639CB"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w:t>
            </w:r>
            <w:r w:rsidR="00E82973" w:rsidRPr="00C8789D">
              <w:rPr>
                <w:rFonts w:asciiTheme="majorBidi" w:hAnsiTheme="majorBidi" w:cstheme="majorBidi"/>
                <w:b/>
                <w:bCs/>
                <w:sz w:val="20"/>
                <w:szCs w:val="20"/>
              </w:rPr>
              <w:t>BP</w:t>
            </w:r>
            <w:r w:rsidRPr="00C8789D">
              <w:rPr>
                <w:rFonts w:asciiTheme="majorBidi" w:hAnsiTheme="majorBidi" w:cstheme="majorBidi"/>
                <w:b/>
                <w:bCs/>
                <w:sz w:val="20"/>
                <w:szCs w:val="20"/>
              </w:rPr>
              <w:t>)</w:t>
            </w:r>
          </w:p>
        </w:tc>
        <w:tc>
          <w:tcPr>
            <w:tcW w:w="1250" w:type="pct"/>
          </w:tcPr>
          <w:p w14:paraId="05A50F6B" w14:textId="77777777" w:rsidR="003639CB" w:rsidRPr="00C8789D" w:rsidRDefault="003639CB"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3639CB" w:rsidRPr="00C8789D" w14:paraId="1FF83E32" w14:textId="77777777" w:rsidTr="00A65FA1">
        <w:tc>
          <w:tcPr>
            <w:tcW w:w="1250" w:type="pct"/>
            <w:vMerge w:val="restart"/>
            <w:shd w:val="clear" w:color="auto" w:fill="E7E6E6" w:themeFill="background2"/>
          </w:tcPr>
          <w:p w14:paraId="323B50BB" w14:textId="77777777" w:rsidR="003639CB" w:rsidRPr="00C8789D" w:rsidRDefault="003639CB"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tcPr>
          <w:p w14:paraId="2894F120" w14:textId="77777777" w:rsidR="003639CB" w:rsidRPr="00C8789D" w:rsidRDefault="003639CB"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74F30E45" w14:textId="7282BED7" w:rsidR="003639CB" w:rsidRPr="00C8789D" w:rsidRDefault="00E82973"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0.035228</w:t>
            </w:r>
          </w:p>
        </w:tc>
        <w:tc>
          <w:tcPr>
            <w:tcW w:w="1250" w:type="pct"/>
            <w:shd w:val="clear" w:color="auto" w:fill="E7E6E6" w:themeFill="background2"/>
          </w:tcPr>
          <w:p w14:paraId="2B776F5E" w14:textId="07ECB8D4" w:rsidR="003639CB" w:rsidRPr="00C8789D" w:rsidRDefault="00E82973"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0.8511</w:t>
            </w:r>
          </w:p>
        </w:tc>
      </w:tr>
      <w:tr w:rsidR="003639CB" w:rsidRPr="00C8789D" w14:paraId="72C90B36" w14:textId="77777777" w:rsidTr="00A65FA1">
        <w:tc>
          <w:tcPr>
            <w:tcW w:w="1250" w:type="pct"/>
            <w:vMerge/>
            <w:shd w:val="clear" w:color="auto" w:fill="E7E6E6" w:themeFill="background2"/>
          </w:tcPr>
          <w:p w14:paraId="1176BDD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35E758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29CF2591" w14:textId="6000ADA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0.57076</w:t>
            </w:r>
          </w:p>
        </w:tc>
        <w:tc>
          <w:tcPr>
            <w:tcW w:w="1250" w:type="pct"/>
            <w:shd w:val="clear" w:color="auto" w:fill="E7E6E6" w:themeFill="background2"/>
          </w:tcPr>
          <w:p w14:paraId="0AE0F2A3" w14:textId="7FF05754"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0.45</w:t>
            </w:r>
          </w:p>
        </w:tc>
      </w:tr>
      <w:tr w:rsidR="003639CB" w:rsidRPr="00C8789D" w14:paraId="78BAFB6A" w14:textId="77777777" w:rsidTr="00A65FA1">
        <w:tc>
          <w:tcPr>
            <w:tcW w:w="1250" w:type="pct"/>
            <w:vMerge/>
            <w:shd w:val="clear" w:color="auto" w:fill="E7E6E6" w:themeFill="background2"/>
          </w:tcPr>
          <w:p w14:paraId="25C0191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558E842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5770CA59" w14:textId="3F8BD871"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tcPr>
          <w:p w14:paraId="1D0F8DAE" w14:textId="6272577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3639CB" w:rsidRPr="00C8789D" w14:paraId="5467557A" w14:textId="77777777" w:rsidTr="00A65FA1">
        <w:tc>
          <w:tcPr>
            <w:tcW w:w="1250" w:type="pct"/>
            <w:vMerge w:val="restart"/>
          </w:tcPr>
          <w:p w14:paraId="384BFBF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tcPr>
          <w:p w14:paraId="560EAA5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0BAABE5B" w14:textId="7CC2726D"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2.7183</w:t>
            </w:r>
          </w:p>
        </w:tc>
        <w:tc>
          <w:tcPr>
            <w:tcW w:w="1250" w:type="pct"/>
          </w:tcPr>
          <w:p w14:paraId="3055533F" w14:textId="524C0025"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0.0992</w:t>
            </w:r>
          </w:p>
        </w:tc>
      </w:tr>
      <w:tr w:rsidR="003639CB" w:rsidRPr="00C8789D" w14:paraId="60784E78" w14:textId="77777777" w:rsidTr="00A65FA1">
        <w:tc>
          <w:tcPr>
            <w:tcW w:w="1250" w:type="pct"/>
            <w:vMerge/>
          </w:tcPr>
          <w:p w14:paraId="1B470F0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1017392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65F7A7CA" w14:textId="72E2A6E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1.6085</w:t>
            </w:r>
          </w:p>
        </w:tc>
        <w:tc>
          <w:tcPr>
            <w:tcW w:w="1250" w:type="pct"/>
          </w:tcPr>
          <w:p w14:paraId="68ECD370" w14:textId="4229CB0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0.2047</w:t>
            </w:r>
          </w:p>
        </w:tc>
      </w:tr>
      <w:tr w:rsidR="003639CB" w:rsidRPr="00C8789D" w14:paraId="7148E31B" w14:textId="77777777" w:rsidTr="00A65FA1">
        <w:tc>
          <w:tcPr>
            <w:tcW w:w="1250" w:type="pct"/>
            <w:vMerge/>
          </w:tcPr>
          <w:p w14:paraId="0267492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4F6F3FA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79E9D09E" w14:textId="534BB65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1.4842</w:t>
            </w:r>
          </w:p>
        </w:tc>
        <w:tc>
          <w:tcPr>
            <w:tcW w:w="1250" w:type="pct"/>
          </w:tcPr>
          <w:p w14:paraId="19F54446" w14:textId="42C71B9C"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0.2231</w:t>
            </w:r>
          </w:p>
        </w:tc>
      </w:tr>
      <w:tr w:rsidR="003639CB" w:rsidRPr="00C8789D" w14:paraId="00A49A71" w14:textId="77777777" w:rsidTr="00A65FA1">
        <w:tc>
          <w:tcPr>
            <w:tcW w:w="1250" w:type="pct"/>
            <w:vMerge w:val="restart"/>
            <w:shd w:val="clear" w:color="auto" w:fill="E7E6E6" w:themeFill="background2"/>
          </w:tcPr>
          <w:p w14:paraId="143D6D0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tcPr>
          <w:p w14:paraId="138DA1C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3B852F02" w14:textId="266BFFAC"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0.031596</w:t>
            </w:r>
          </w:p>
        </w:tc>
        <w:tc>
          <w:tcPr>
            <w:tcW w:w="1250" w:type="pct"/>
            <w:shd w:val="clear" w:color="auto" w:fill="E7E6E6" w:themeFill="background2"/>
          </w:tcPr>
          <w:p w14:paraId="7F692B07" w14:textId="06F37B8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0.8589</w:t>
            </w:r>
          </w:p>
        </w:tc>
      </w:tr>
      <w:tr w:rsidR="003639CB" w:rsidRPr="00C8789D" w14:paraId="329022B7" w14:textId="77777777" w:rsidTr="00A65FA1">
        <w:tc>
          <w:tcPr>
            <w:tcW w:w="1250" w:type="pct"/>
            <w:vMerge/>
            <w:shd w:val="clear" w:color="auto" w:fill="E7E6E6" w:themeFill="background2"/>
          </w:tcPr>
          <w:p w14:paraId="45C58DE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46E2DC1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08227AF6" w14:textId="082C2E1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0.62927</w:t>
            </w:r>
          </w:p>
        </w:tc>
        <w:tc>
          <w:tcPr>
            <w:tcW w:w="1250" w:type="pct"/>
            <w:shd w:val="clear" w:color="auto" w:fill="E7E6E6" w:themeFill="background2"/>
          </w:tcPr>
          <w:p w14:paraId="2DD3D49C" w14:textId="5C08D6A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0.4276</w:t>
            </w:r>
          </w:p>
        </w:tc>
      </w:tr>
      <w:tr w:rsidR="003639CB" w:rsidRPr="00C8789D" w14:paraId="6EA511FD" w14:textId="77777777" w:rsidTr="00A65FA1">
        <w:tc>
          <w:tcPr>
            <w:tcW w:w="1250" w:type="pct"/>
            <w:vMerge/>
            <w:shd w:val="clear" w:color="auto" w:fill="E7E6E6" w:themeFill="background2"/>
          </w:tcPr>
          <w:p w14:paraId="5E90893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69EDE34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663590EE" w14:textId="70F4A03B"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0.35773</w:t>
            </w:r>
          </w:p>
        </w:tc>
        <w:tc>
          <w:tcPr>
            <w:tcW w:w="1250" w:type="pct"/>
            <w:shd w:val="clear" w:color="auto" w:fill="E7E6E6" w:themeFill="background2"/>
          </w:tcPr>
          <w:p w14:paraId="3005EEC0" w14:textId="49C7E63C"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0.5498</w:t>
            </w:r>
          </w:p>
        </w:tc>
      </w:tr>
      <w:tr w:rsidR="003639CB" w:rsidRPr="00C8789D" w14:paraId="7F1FAA6F" w14:textId="77777777" w:rsidTr="00A65FA1">
        <w:tc>
          <w:tcPr>
            <w:tcW w:w="1250" w:type="pct"/>
            <w:vMerge w:val="restart"/>
          </w:tcPr>
          <w:p w14:paraId="4DB019B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tcPr>
          <w:p w14:paraId="77D820D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3970558F" w14:textId="5E6E1E0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5.1269</w:t>
            </w:r>
          </w:p>
        </w:tc>
        <w:tc>
          <w:tcPr>
            <w:tcW w:w="1250" w:type="pct"/>
          </w:tcPr>
          <w:p w14:paraId="258F2232" w14:textId="253C14C5"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0.02356</w:t>
            </w:r>
            <w:r w:rsidR="00431DB5" w:rsidRPr="00C8789D">
              <w:rPr>
                <w:rFonts w:asciiTheme="majorBidi" w:hAnsiTheme="majorBidi" w:cstheme="majorBidi"/>
                <w:b/>
                <w:bCs/>
                <w:sz w:val="20"/>
                <w:szCs w:val="20"/>
              </w:rPr>
              <w:t>**</w:t>
            </w:r>
          </w:p>
        </w:tc>
      </w:tr>
      <w:tr w:rsidR="003639CB" w:rsidRPr="00C8789D" w14:paraId="7354D078" w14:textId="77777777" w:rsidTr="00A65FA1">
        <w:tc>
          <w:tcPr>
            <w:tcW w:w="1250" w:type="pct"/>
            <w:vMerge/>
          </w:tcPr>
          <w:p w14:paraId="7CDA4F1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5E1945C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0A96B917" w14:textId="6279DB0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0.54306</w:t>
            </w:r>
          </w:p>
        </w:tc>
        <w:tc>
          <w:tcPr>
            <w:tcW w:w="1250" w:type="pct"/>
          </w:tcPr>
          <w:p w14:paraId="53475A02" w14:textId="0619A4E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0.4612</w:t>
            </w:r>
          </w:p>
        </w:tc>
      </w:tr>
      <w:tr w:rsidR="003639CB" w:rsidRPr="00C8789D" w14:paraId="70FB157E" w14:textId="77777777" w:rsidTr="00A65FA1">
        <w:tc>
          <w:tcPr>
            <w:tcW w:w="1250" w:type="pct"/>
            <w:vMerge/>
          </w:tcPr>
          <w:p w14:paraId="17CE925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6ACFF7A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475DA846" w14:textId="70568EEB"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0.011314</w:t>
            </w:r>
          </w:p>
        </w:tc>
        <w:tc>
          <w:tcPr>
            <w:tcW w:w="1250" w:type="pct"/>
          </w:tcPr>
          <w:p w14:paraId="6F0D6C27" w14:textId="0B9BEA0F"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0.9153</w:t>
            </w:r>
          </w:p>
        </w:tc>
      </w:tr>
      <w:tr w:rsidR="003639CB" w:rsidRPr="00C8789D" w14:paraId="0D2AC955" w14:textId="77777777" w:rsidTr="00A65FA1">
        <w:tc>
          <w:tcPr>
            <w:tcW w:w="1250" w:type="pct"/>
            <w:vMerge w:val="restart"/>
            <w:shd w:val="clear" w:color="auto" w:fill="E7E6E6" w:themeFill="background2"/>
          </w:tcPr>
          <w:p w14:paraId="6B74706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tcPr>
          <w:p w14:paraId="6D08A2A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7F544038" w14:textId="1F24A2C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12.689</w:t>
            </w:r>
          </w:p>
        </w:tc>
        <w:tc>
          <w:tcPr>
            <w:tcW w:w="1250" w:type="pct"/>
            <w:shd w:val="clear" w:color="auto" w:fill="E7E6E6" w:themeFill="background2"/>
          </w:tcPr>
          <w:p w14:paraId="5E30B208" w14:textId="4F0CBEA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0.0003679</w:t>
            </w:r>
            <w:r w:rsidR="00431DB5" w:rsidRPr="00C8789D">
              <w:rPr>
                <w:rFonts w:asciiTheme="majorBidi" w:hAnsiTheme="majorBidi" w:cstheme="majorBidi"/>
                <w:b/>
                <w:bCs/>
                <w:sz w:val="20"/>
                <w:szCs w:val="20"/>
              </w:rPr>
              <w:t>*</w:t>
            </w:r>
          </w:p>
        </w:tc>
      </w:tr>
      <w:tr w:rsidR="003639CB" w:rsidRPr="00C8789D" w14:paraId="43FE38A0" w14:textId="77777777" w:rsidTr="00A65FA1">
        <w:tc>
          <w:tcPr>
            <w:tcW w:w="1250" w:type="pct"/>
            <w:vMerge/>
            <w:shd w:val="clear" w:color="auto" w:fill="E7E6E6" w:themeFill="background2"/>
          </w:tcPr>
          <w:p w14:paraId="3D7A6EF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D00A0B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3C22B79E" w14:textId="61F54B9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1.2787</w:t>
            </w:r>
          </w:p>
        </w:tc>
        <w:tc>
          <w:tcPr>
            <w:tcW w:w="1250" w:type="pct"/>
            <w:shd w:val="clear" w:color="auto" w:fill="E7E6E6" w:themeFill="background2"/>
          </w:tcPr>
          <w:p w14:paraId="1AEAFD25" w14:textId="2971C03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0.2581</w:t>
            </w:r>
          </w:p>
        </w:tc>
      </w:tr>
      <w:tr w:rsidR="003639CB" w:rsidRPr="00C8789D" w14:paraId="52C5C5B3" w14:textId="77777777" w:rsidTr="00A65FA1">
        <w:tc>
          <w:tcPr>
            <w:tcW w:w="1250" w:type="pct"/>
            <w:vMerge/>
            <w:shd w:val="clear" w:color="auto" w:fill="E7E6E6" w:themeFill="background2"/>
          </w:tcPr>
          <w:p w14:paraId="0ACF373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4A85A10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037E7869" w14:textId="5C2118E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0.0021128</w:t>
            </w:r>
          </w:p>
        </w:tc>
        <w:tc>
          <w:tcPr>
            <w:tcW w:w="1250" w:type="pct"/>
            <w:shd w:val="clear" w:color="auto" w:fill="E7E6E6" w:themeFill="background2"/>
          </w:tcPr>
          <w:p w14:paraId="25DE0DD7" w14:textId="689F8C42"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0.9633</w:t>
            </w:r>
          </w:p>
        </w:tc>
      </w:tr>
      <w:tr w:rsidR="003639CB" w:rsidRPr="00C8789D" w14:paraId="56084398" w14:textId="77777777" w:rsidTr="00A65FA1">
        <w:tc>
          <w:tcPr>
            <w:tcW w:w="1250" w:type="pct"/>
            <w:vMerge w:val="restart"/>
          </w:tcPr>
          <w:p w14:paraId="083E40A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tcPr>
          <w:p w14:paraId="57429A8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312F5422" w14:textId="7D8BBC5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1.7687</w:t>
            </w:r>
          </w:p>
        </w:tc>
        <w:tc>
          <w:tcPr>
            <w:tcW w:w="1250" w:type="pct"/>
          </w:tcPr>
          <w:p w14:paraId="7FBB786F" w14:textId="5566C2FA"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0.1835</w:t>
            </w:r>
          </w:p>
        </w:tc>
      </w:tr>
      <w:tr w:rsidR="003639CB" w:rsidRPr="00C8789D" w14:paraId="550CE7AA" w14:textId="77777777" w:rsidTr="00A65FA1">
        <w:tc>
          <w:tcPr>
            <w:tcW w:w="1250" w:type="pct"/>
            <w:vMerge/>
          </w:tcPr>
          <w:p w14:paraId="1615EF1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628138A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1266C0C6" w14:textId="76B22EC0"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1.5741</w:t>
            </w:r>
          </w:p>
        </w:tc>
        <w:tc>
          <w:tcPr>
            <w:tcW w:w="1250" w:type="pct"/>
          </w:tcPr>
          <w:p w14:paraId="0AFE3391" w14:textId="1DFD5C0B"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0.2096</w:t>
            </w:r>
          </w:p>
        </w:tc>
      </w:tr>
      <w:tr w:rsidR="003639CB" w:rsidRPr="00C8789D" w14:paraId="2C44ECD8" w14:textId="77777777" w:rsidTr="00A65FA1">
        <w:tc>
          <w:tcPr>
            <w:tcW w:w="1250" w:type="pct"/>
            <w:vMerge/>
          </w:tcPr>
          <w:p w14:paraId="6B20421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4F955F2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307118F1" w14:textId="1D9339C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0.22167</w:t>
            </w:r>
          </w:p>
        </w:tc>
        <w:tc>
          <w:tcPr>
            <w:tcW w:w="1250" w:type="pct"/>
          </w:tcPr>
          <w:p w14:paraId="7DD695FC" w14:textId="6933D21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0.6378</w:t>
            </w:r>
          </w:p>
        </w:tc>
      </w:tr>
      <w:tr w:rsidR="003639CB" w:rsidRPr="00C8789D" w14:paraId="19F29FCE" w14:textId="77777777" w:rsidTr="00A65FA1">
        <w:trPr>
          <w:trHeight w:val="131"/>
        </w:trPr>
        <w:tc>
          <w:tcPr>
            <w:tcW w:w="1250" w:type="pct"/>
            <w:vMerge w:val="restart"/>
            <w:shd w:val="clear" w:color="auto" w:fill="E7E6E6" w:themeFill="background2"/>
          </w:tcPr>
          <w:p w14:paraId="6B3EDD8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tcPr>
          <w:p w14:paraId="65C573A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62F3F34A" w14:textId="0639E7E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0.063721</w:t>
            </w:r>
          </w:p>
        </w:tc>
        <w:tc>
          <w:tcPr>
            <w:tcW w:w="1250" w:type="pct"/>
            <w:shd w:val="clear" w:color="auto" w:fill="E7E6E6" w:themeFill="background2"/>
          </w:tcPr>
          <w:p w14:paraId="43C93B3E" w14:textId="502B711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0.8007</w:t>
            </w:r>
          </w:p>
        </w:tc>
      </w:tr>
      <w:tr w:rsidR="003639CB" w:rsidRPr="00C8789D" w14:paraId="3FAC1092" w14:textId="77777777" w:rsidTr="00A65FA1">
        <w:tc>
          <w:tcPr>
            <w:tcW w:w="1250" w:type="pct"/>
            <w:vMerge/>
            <w:shd w:val="clear" w:color="auto" w:fill="E7E6E6" w:themeFill="background2"/>
          </w:tcPr>
          <w:p w14:paraId="0BE952F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12193B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502DC613" w14:textId="515BAB81"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1.6623</w:t>
            </w:r>
          </w:p>
        </w:tc>
        <w:tc>
          <w:tcPr>
            <w:tcW w:w="1250" w:type="pct"/>
            <w:shd w:val="clear" w:color="auto" w:fill="E7E6E6" w:themeFill="background2"/>
          </w:tcPr>
          <w:p w14:paraId="0714AFE1" w14:textId="230BC5CA"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0.1973</w:t>
            </w:r>
          </w:p>
        </w:tc>
      </w:tr>
      <w:tr w:rsidR="003639CB" w:rsidRPr="00C8789D" w14:paraId="2886BA01" w14:textId="77777777" w:rsidTr="00A65FA1">
        <w:tc>
          <w:tcPr>
            <w:tcW w:w="1250" w:type="pct"/>
            <w:vMerge/>
            <w:shd w:val="clear" w:color="auto" w:fill="E7E6E6" w:themeFill="background2"/>
          </w:tcPr>
          <w:p w14:paraId="470495F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5FA184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3681EC5A" w14:textId="508AFD44"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0.035481</w:t>
            </w:r>
          </w:p>
        </w:tc>
        <w:tc>
          <w:tcPr>
            <w:tcW w:w="1250" w:type="pct"/>
            <w:shd w:val="clear" w:color="auto" w:fill="E7E6E6" w:themeFill="background2"/>
          </w:tcPr>
          <w:p w14:paraId="31551801" w14:textId="7C8D0121"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0.8506</w:t>
            </w:r>
          </w:p>
        </w:tc>
      </w:tr>
      <w:tr w:rsidR="003639CB" w:rsidRPr="00C8789D" w14:paraId="0248F2FB" w14:textId="77777777" w:rsidTr="00A65FA1">
        <w:tc>
          <w:tcPr>
            <w:tcW w:w="1250" w:type="pct"/>
            <w:vMerge w:val="restart"/>
          </w:tcPr>
          <w:p w14:paraId="539A717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tcPr>
          <w:p w14:paraId="66FF7F1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72BAF97B" w14:textId="782C25D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0.58852</w:t>
            </w:r>
          </w:p>
        </w:tc>
        <w:tc>
          <w:tcPr>
            <w:tcW w:w="1250" w:type="pct"/>
          </w:tcPr>
          <w:p w14:paraId="0A01CE03" w14:textId="30AD3CB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0.443</w:t>
            </w:r>
          </w:p>
        </w:tc>
      </w:tr>
      <w:tr w:rsidR="003639CB" w:rsidRPr="00C8789D" w14:paraId="1B45CBA8" w14:textId="77777777" w:rsidTr="00A65FA1">
        <w:tc>
          <w:tcPr>
            <w:tcW w:w="1250" w:type="pct"/>
            <w:vMerge/>
          </w:tcPr>
          <w:p w14:paraId="439E28E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2593F5B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38466F7B" w14:textId="0603DC0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0.15429</w:t>
            </w:r>
          </w:p>
        </w:tc>
        <w:tc>
          <w:tcPr>
            <w:tcW w:w="1250" w:type="pct"/>
          </w:tcPr>
          <w:p w14:paraId="012FA125" w14:textId="315D77F5"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0.6945</w:t>
            </w:r>
          </w:p>
        </w:tc>
      </w:tr>
      <w:tr w:rsidR="003639CB" w:rsidRPr="00C8789D" w14:paraId="0CF36FCE" w14:textId="77777777" w:rsidTr="00A65FA1">
        <w:tc>
          <w:tcPr>
            <w:tcW w:w="1250" w:type="pct"/>
            <w:vMerge/>
          </w:tcPr>
          <w:p w14:paraId="5FA29CE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7C697FE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765D85F4" w14:textId="7D1503D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0.74248</w:t>
            </w:r>
          </w:p>
        </w:tc>
        <w:tc>
          <w:tcPr>
            <w:tcW w:w="1250" w:type="pct"/>
          </w:tcPr>
          <w:p w14:paraId="7CE8E057" w14:textId="1708A5E4"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0.3889</w:t>
            </w:r>
          </w:p>
        </w:tc>
      </w:tr>
    </w:tbl>
    <w:p w14:paraId="459FFF87" w14:textId="5C7812CE" w:rsidR="006C1D7F" w:rsidRPr="00C8789D" w:rsidRDefault="00431DB5" w:rsidP="000D7F50">
      <w:pPr>
        <w:tabs>
          <w:tab w:val="left" w:pos="2997"/>
        </w:tabs>
        <w:spacing w:line="480" w:lineRule="auto"/>
        <w:rPr>
          <w:rFonts w:asciiTheme="majorBidi" w:hAnsiTheme="majorBidi" w:cstheme="majorBidi"/>
          <w:sz w:val="20"/>
          <w:szCs w:val="20"/>
        </w:rPr>
      </w:pPr>
      <w:r w:rsidRPr="00C8789D">
        <w:rPr>
          <w:rFonts w:asciiTheme="majorBidi" w:eastAsia="SimSun" w:hAnsiTheme="majorBidi" w:cstheme="majorBidi"/>
          <w:sz w:val="18"/>
          <w:szCs w:val="18"/>
          <w:lang w:eastAsia="zh-CN"/>
        </w:rPr>
        <w:t>*Significant at 1% level (p &lt; 0.01). **Significant at 5% level (p &lt; 0.05)</w:t>
      </w:r>
    </w:p>
    <w:p w14:paraId="35996188" w14:textId="3FA535B5" w:rsidR="007D1E11" w:rsidRPr="00C8789D" w:rsidRDefault="007D1E11" w:rsidP="00101447">
      <w:pPr>
        <w:keepNext/>
        <w:keepLines/>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lastRenderedPageBreak/>
        <w:t xml:space="preserve">Table </w:t>
      </w:r>
      <w:r w:rsidR="00391CB8" w:rsidRPr="00C8789D">
        <w:rPr>
          <w:rFonts w:asciiTheme="majorBidi" w:hAnsiTheme="majorBidi" w:cstheme="majorBidi"/>
          <w:b/>
          <w:bCs/>
          <w:sz w:val="20"/>
          <w:szCs w:val="20"/>
        </w:rPr>
        <w:t>4</w:t>
      </w:r>
      <w:r w:rsidRPr="00C8789D">
        <w:rPr>
          <w:rFonts w:asciiTheme="majorBidi" w:hAnsiTheme="majorBidi" w:cstheme="majorBidi"/>
          <w:b/>
          <w:bCs/>
          <w:sz w:val="20"/>
          <w:szCs w:val="20"/>
        </w:rPr>
        <w:t>.</w:t>
      </w:r>
      <w:r w:rsidRPr="00C8789D">
        <w:rPr>
          <w:rFonts w:asciiTheme="majorBidi" w:hAnsiTheme="majorBidi" w:cstheme="majorBidi"/>
          <w:sz w:val="20"/>
          <w:szCs w:val="20"/>
        </w:rPr>
        <w:t xml:space="preserve"> Results of</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Durbin-Watson test</w:t>
      </w:r>
      <w:r w:rsidR="002C48A3" w:rsidRPr="00C8789D">
        <w:rPr>
          <w:rFonts w:asciiTheme="majorBidi" w:hAnsiTheme="majorBidi" w:cstheme="majorBidi"/>
          <w:sz w:val="20"/>
          <w:szCs w:val="20"/>
        </w:rPr>
        <w:t xml:space="preserve"> (t</w:t>
      </w:r>
      <w:r w:rsidRPr="00C8789D">
        <w:rPr>
          <w:rFonts w:asciiTheme="majorBidi" w:hAnsiTheme="majorBidi" w:cstheme="majorBidi"/>
          <w:sz w:val="20"/>
          <w:szCs w:val="20"/>
        </w:rPr>
        <w:t>est for serial correlation</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7D1E11" w:rsidRPr="00C8789D" w14:paraId="017BD3A6" w14:textId="77777777" w:rsidTr="005870E5">
        <w:tc>
          <w:tcPr>
            <w:tcW w:w="1250" w:type="pct"/>
            <w:vAlign w:val="center"/>
          </w:tcPr>
          <w:p w14:paraId="6162E598"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p>
        </w:tc>
        <w:tc>
          <w:tcPr>
            <w:tcW w:w="1250" w:type="pct"/>
            <w:vAlign w:val="center"/>
          </w:tcPr>
          <w:p w14:paraId="2A0EEBD6" w14:textId="77777777" w:rsidR="007D1E11" w:rsidRPr="00C8789D" w:rsidRDefault="007D1E11"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vAlign w:val="center"/>
          </w:tcPr>
          <w:p w14:paraId="197A2EA3" w14:textId="64323B54" w:rsidR="007D1E11" w:rsidRPr="00C8789D" w:rsidRDefault="007D1E11"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(DW)</w:t>
            </w:r>
          </w:p>
        </w:tc>
        <w:tc>
          <w:tcPr>
            <w:tcW w:w="1250" w:type="pct"/>
            <w:vAlign w:val="center"/>
          </w:tcPr>
          <w:p w14:paraId="7F5BD809" w14:textId="77777777" w:rsidR="007D1E11" w:rsidRPr="00C8789D" w:rsidRDefault="007D1E11"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7D1E11" w:rsidRPr="00C8789D" w14:paraId="0FF997EC" w14:textId="77777777" w:rsidTr="005870E5">
        <w:tc>
          <w:tcPr>
            <w:tcW w:w="1250" w:type="pct"/>
            <w:vMerge w:val="restart"/>
            <w:shd w:val="clear" w:color="auto" w:fill="E7E6E6" w:themeFill="background2"/>
            <w:vAlign w:val="center"/>
          </w:tcPr>
          <w:p w14:paraId="06733CE2"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vAlign w:val="center"/>
          </w:tcPr>
          <w:p w14:paraId="0DF358B6"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4B9EFC57" w14:textId="7A754701"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2.5189</w:t>
            </w:r>
          </w:p>
        </w:tc>
        <w:tc>
          <w:tcPr>
            <w:tcW w:w="1250" w:type="pct"/>
            <w:shd w:val="clear" w:color="auto" w:fill="E7E6E6" w:themeFill="background2"/>
            <w:vAlign w:val="center"/>
          </w:tcPr>
          <w:p w14:paraId="2D437559" w14:textId="049097D0"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0.9603</w:t>
            </w:r>
          </w:p>
        </w:tc>
      </w:tr>
      <w:tr w:rsidR="007D1E11" w:rsidRPr="00C8789D" w14:paraId="4EEB376B" w14:textId="77777777" w:rsidTr="005870E5">
        <w:tc>
          <w:tcPr>
            <w:tcW w:w="1250" w:type="pct"/>
            <w:vMerge/>
            <w:shd w:val="clear" w:color="auto" w:fill="E7E6E6" w:themeFill="background2"/>
            <w:vAlign w:val="center"/>
          </w:tcPr>
          <w:p w14:paraId="7546023C"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19D0BF45"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78467D20" w14:textId="761E7D08"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3.2228</w:t>
            </w:r>
          </w:p>
        </w:tc>
        <w:tc>
          <w:tcPr>
            <w:tcW w:w="1250" w:type="pct"/>
            <w:shd w:val="clear" w:color="auto" w:fill="E7E6E6" w:themeFill="background2"/>
            <w:vAlign w:val="center"/>
          </w:tcPr>
          <w:p w14:paraId="433B2445" w14:textId="3A78299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0.9681</w:t>
            </w:r>
          </w:p>
        </w:tc>
      </w:tr>
      <w:tr w:rsidR="007D1E11" w:rsidRPr="00C8789D" w14:paraId="098E14A1" w14:textId="77777777" w:rsidTr="005870E5">
        <w:tc>
          <w:tcPr>
            <w:tcW w:w="1250" w:type="pct"/>
            <w:vMerge/>
            <w:shd w:val="clear" w:color="auto" w:fill="E7E6E6" w:themeFill="background2"/>
            <w:vAlign w:val="center"/>
          </w:tcPr>
          <w:p w14:paraId="30B9E13C"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6027AB5"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82A6FA3" w14:textId="23FCD9AF"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vAlign w:val="center"/>
          </w:tcPr>
          <w:p w14:paraId="5F0979AF" w14:textId="751954B0"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7D1E11" w:rsidRPr="00C8789D" w14:paraId="3F30310A" w14:textId="77777777" w:rsidTr="005870E5">
        <w:tc>
          <w:tcPr>
            <w:tcW w:w="1250" w:type="pct"/>
            <w:vMerge w:val="restart"/>
            <w:vAlign w:val="center"/>
          </w:tcPr>
          <w:p w14:paraId="2ABA271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vAlign w:val="center"/>
          </w:tcPr>
          <w:p w14:paraId="427AD64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D7B46B8" w14:textId="2CAA0A1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1.9624</w:t>
            </w:r>
          </w:p>
        </w:tc>
        <w:tc>
          <w:tcPr>
            <w:tcW w:w="1250" w:type="pct"/>
            <w:vAlign w:val="center"/>
          </w:tcPr>
          <w:p w14:paraId="7D54F461" w14:textId="19DA6AE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0.3575</w:t>
            </w:r>
          </w:p>
        </w:tc>
      </w:tr>
      <w:tr w:rsidR="007D1E11" w:rsidRPr="00C8789D" w14:paraId="6BF0657F" w14:textId="77777777" w:rsidTr="005870E5">
        <w:tc>
          <w:tcPr>
            <w:tcW w:w="1250" w:type="pct"/>
            <w:vMerge/>
            <w:vAlign w:val="center"/>
          </w:tcPr>
          <w:p w14:paraId="36D6139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DBA623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0256DA6F" w14:textId="774B562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2.1834</w:t>
            </w:r>
          </w:p>
        </w:tc>
        <w:tc>
          <w:tcPr>
            <w:tcW w:w="1250" w:type="pct"/>
            <w:vAlign w:val="center"/>
          </w:tcPr>
          <w:p w14:paraId="590690DD" w14:textId="78C1473B"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0.7828</w:t>
            </w:r>
          </w:p>
        </w:tc>
      </w:tr>
      <w:tr w:rsidR="007D1E11" w:rsidRPr="00C8789D" w14:paraId="3A0310A7" w14:textId="77777777" w:rsidTr="005870E5">
        <w:tc>
          <w:tcPr>
            <w:tcW w:w="1250" w:type="pct"/>
            <w:vMerge/>
            <w:vAlign w:val="center"/>
          </w:tcPr>
          <w:p w14:paraId="0072A99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9E16B8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67E65003" w14:textId="677FEC2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2.205</w:t>
            </w:r>
          </w:p>
        </w:tc>
        <w:tc>
          <w:tcPr>
            <w:tcW w:w="1250" w:type="pct"/>
            <w:vAlign w:val="center"/>
          </w:tcPr>
          <w:p w14:paraId="09987D14" w14:textId="081B25F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0.655</w:t>
            </w:r>
          </w:p>
        </w:tc>
      </w:tr>
      <w:tr w:rsidR="007D1E11" w:rsidRPr="00C8789D" w14:paraId="18A17DC1" w14:textId="77777777" w:rsidTr="005870E5">
        <w:tc>
          <w:tcPr>
            <w:tcW w:w="1250" w:type="pct"/>
            <w:vMerge w:val="restart"/>
            <w:shd w:val="clear" w:color="auto" w:fill="E7E6E6" w:themeFill="background2"/>
            <w:vAlign w:val="center"/>
          </w:tcPr>
          <w:p w14:paraId="22A2ACD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vAlign w:val="center"/>
          </w:tcPr>
          <w:p w14:paraId="55CD633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4364D84D" w14:textId="5C0B5F2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2.3067</w:t>
            </w:r>
          </w:p>
        </w:tc>
        <w:tc>
          <w:tcPr>
            <w:tcW w:w="1250" w:type="pct"/>
            <w:shd w:val="clear" w:color="auto" w:fill="E7E6E6" w:themeFill="background2"/>
            <w:vAlign w:val="center"/>
          </w:tcPr>
          <w:p w14:paraId="0ECAE435" w14:textId="07D84BA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0.9791</w:t>
            </w:r>
          </w:p>
        </w:tc>
      </w:tr>
      <w:tr w:rsidR="007D1E11" w:rsidRPr="00C8789D" w14:paraId="3C6270BA" w14:textId="77777777" w:rsidTr="005870E5">
        <w:tc>
          <w:tcPr>
            <w:tcW w:w="1250" w:type="pct"/>
            <w:vMerge/>
            <w:shd w:val="clear" w:color="auto" w:fill="E7E6E6" w:themeFill="background2"/>
            <w:vAlign w:val="center"/>
          </w:tcPr>
          <w:p w14:paraId="066206F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79B11D5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1AC0ACD7" w14:textId="38C43B6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2.3232</w:t>
            </w:r>
          </w:p>
        </w:tc>
        <w:tc>
          <w:tcPr>
            <w:tcW w:w="1250" w:type="pct"/>
            <w:shd w:val="clear" w:color="auto" w:fill="E7E6E6" w:themeFill="background2"/>
            <w:vAlign w:val="center"/>
          </w:tcPr>
          <w:p w14:paraId="6CB37A29" w14:textId="35D3A64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0.8185</w:t>
            </w:r>
          </w:p>
        </w:tc>
      </w:tr>
      <w:tr w:rsidR="007D1E11" w:rsidRPr="00C8789D" w14:paraId="63460AD6" w14:textId="77777777" w:rsidTr="005870E5">
        <w:tc>
          <w:tcPr>
            <w:tcW w:w="1250" w:type="pct"/>
            <w:vMerge/>
            <w:shd w:val="clear" w:color="auto" w:fill="E7E6E6" w:themeFill="background2"/>
            <w:vAlign w:val="center"/>
          </w:tcPr>
          <w:p w14:paraId="278B76E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C5D1B8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AF649A3" w14:textId="522497B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2.3607</w:t>
            </w:r>
          </w:p>
        </w:tc>
        <w:tc>
          <w:tcPr>
            <w:tcW w:w="1250" w:type="pct"/>
            <w:shd w:val="clear" w:color="auto" w:fill="E7E6E6" w:themeFill="background2"/>
            <w:vAlign w:val="center"/>
          </w:tcPr>
          <w:p w14:paraId="2573B727" w14:textId="16334B4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0.7181</w:t>
            </w:r>
          </w:p>
        </w:tc>
      </w:tr>
      <w:tr w:rsidR="007D1E11" w:rsidRPr="00C8789D" w14:paraId="7195EA84" w14:textId="77777777" w:rsidTr="005870E5">
        <w:tc>
          <w:tcPr>
            <w:tcW w:w="1250" w:type="pct"/>
            <w:vMerge w:val="restart"/>
            <w:vAlign w:val="center"/>
          </w:tcPr>
          <w:p w14:paraId="111AB26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vAlign w:val="center"/>
          </w:tcPr>
          <w:p w14:paraId="4839BF4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6A6CD02D" w14:textId="6195240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w:t>
            </w:r>
          </w:p>
        </w:tc>
        <w:tc>
          <w:tcPr>
            <w:tcW w:w="1250" w:type="pct"/>
            <w:vAlign w:val="center"/>
          </w:tcPr>
          <w:p w14:paraId="6B7B3B11" w14:textId="0FCC799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0.4953</w:t>
            </w:r>
          </w:p>
        </w:tc>
      </w:tr>
      <w:tr w:rsidR="007D1E11" w:rsidRPr="00C8789D" w14:paraId="156C1AE0" w14:textId="77777777" w:rsidTr="005870E5">
        <w:tc>
          <w:tcPr>
            <w:tcW w:w="1250" w:type="pct"/>
            <w:vMerge/>
            <w:vAlign w:val="center"/>
          </w:tcPr>
          <w:p w14:paraId="1F52C72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5AF377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6DEF2286" w14:textId="2BCB2E9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2.0893</w:t>
            </w:r>
          </w:p>
        </w:tc>
        <w:tc>
          <w:tcPr>
            <w:tcW w:w="1250" w:type="pct"/>
            <w:vAlign w:val="center"/>
          </w:tcPr>
          <w:p w14:paraId="0A0C502A" w14:textId="292E854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0.5991</w:t>
            </w:r>
          </w:p>
        </w:tc>
      </w:tr>
      <w:tr w:rsidR="007D1E11" w:rsidRPr="00C8789D" w14:paraId="0BFC69CA" w14:textId="77777777" w:rsidTr="005870E5">
        <w:tc>
          <w:tcPr>
            <w:tcW w:w="1250" w:type="pct"/>
            <w:vMerge/>
            <w:vAlign w:val="center"/>
          </w:tcPr>
          <w:p w14:paraId="6F4FBF0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615FECC5"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380B2632" w14:textId="35A7E14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2.7823</w:t>
            </w:r>
          </w:p>
        </w:tc>
        <w:tc>
          <w:tcPr>
            <w:tcW w:w="1250" w:type="pct"/>
            <w:vAlign w:val="center"/>
          </w:tcPr>
          <w:p w14:paraId="1EC523D5" w14:textId="680013F4"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0.8306</w:t>
            </w:r>
          </w:p>
        </w:tc>
      </w:tr>
      <w:tr w:rsidR="007D1E11" w:rsidRPr="00C8789D" w14:paraId="636913A0" w14:textId="77777777" w:rsidTr="005870E5">
        <w:tc>
          <w:tcPr>
            <w:tcW w:w="1250" w:type="pct"/>
            <w:vMerge w:val="restart"/>
            <w:shd w:val="clear" w:color="auto" w:fill="E7E6E6" w:themeFill="background2"/>
            <w:vAlign w:val="center"/>
          </w:tcPr>
          <w:p w14:paraId="6D7321D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vAlign w:val="center"/>
          </w:tcPr>
          <w:p w14:paraId="74E5ABB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29FA56E4" w14:textId="0587844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2.3152</w:t>
            </w:r>
          </w:p>
        </w:tc>
        <w:tc>
          <w:tcPr>
            <w:tcW w:w="1250" w:type="pct"/>
            <w:shd w:val="clear" w:color="auto" w:fill="E7E6E6" w:themeFill="background2"/>
            <w:vAlign w:val="center"/>
          </w:tcPr>
          <w:p w14:paraId="03E42B98" w14:textId="61F8B1C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0.9984</w:t>
            </w:r>
          </w:p>
        </w:tc>
      </w:tr>
      <w:tr w:rsidR="007D1E11" w:rsidRPr="00C8789D" w14:paraId="55284B5F" w14:textId="77777777" w:rsidTr="005870E5">
        <w:tc>
          <w:tcPr>
            <w:tcW w:w="1250" w:type="pct"/>
            <w:vMerge/>
            <w:shd w:val="clear" w:color="auto" w:fill="E7E6E6" w:themeFill="background2"/>
            <w:vAlign w:val="center"/>
          </w:tcPr>
          <w:p w14:paraId="5122BDD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3CD8A27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5DDE6BA7" w14:textId="5B5AE56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1.8493</w:t>
            </w:r>
          </w:p>
        </w:tc>
        <w:tc>
          <w:tcPr>
            <w:tcW w:w="1250" w:type="pct"/>
            <w:shd w:val="clear" w:color="auto" w:fill="E7E6E6" w:themeFill="background2"/>
            <w:vAlign w:val="center"/>
          </w:tcPr>
          <w:p w14:paraId="38D4C221" w14:textId="3B8C99F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0.2687</w:t>
            </w:r>
          </w:p>
        </w:tc>
      </w:tr>
      <w:tr w:rsidR="007D1E11" w:rsidRPr="00C8789D" w14:paraId="7E93A158" w14:textId="77777777" w:rsidTr="005870E5">
        <w:tc>
          <w:tcPr>
            <w:tcW w:w="1250" w:type="pct"/>
            <w:vMerge/>
            <w:shd w:val="clear" w:color="auto" w:fill="E7E6E6" w:themeFill="background2"/>
            <w:vAlign w:val="center"/>
          </w:tcPr>
          <w:p w14:paraId="05E05E1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0B87803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684F67BE" w14:textId="2C49CBD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2.0501</w:t>
            </w:r>
          </w:p>
        </w:tc>
        <w:tc>
          <w:tcPr>
            <w:tcW w:w="1250" w:type="pct"/>
            <w:shd w:val="clear" w:color="auto" w:fill="E7E6E6" w:themeFill="background2"/>
            <w:vAlign w:val="center"/>
          </w:tcPr>
          <w:p w14:paraId="494BDE15" w14:textId="5A350208"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0.5092</w:t>
            </w:r>
          </w:p>
        </w:tc>
      </w:tr>
      <w:tr w:rsidR="007D1E11" w:rsidRPr="00C8789D" w14:paraId="602C01CF" w14:textId="77777777" w:rsidTr="005870E5">
        <w:tc>
          <w:tcPr>
            <w:tcW w:w="1250" w:type="pct"/>
            <w:vMerge w:val="restart"/>
            <w:vAlign w:val="center"/>
          </w:tcPr>
          <w:p w14:paraId="00A1A56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vAlign w:val="center"/>
          </w:tcPr>
          <w:p w14:paraId="5452502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4DADBA9" w14:textId="7DF32C0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2.2109</w:t>
            </w:r>
          </w:p>
        </w:tc>
        <w:tc>
          <w:tcPr>
            <w:tcW w:w="1250" w:type="pct"/>
            <w:vAlign w:val="center"/>
          </w:tcPr>
          <w:p w14:paraId="0B29DDBB" w14:textId="6D553D2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0.887</w:t>
            </w:r>
          </w:p>
        </w:tc>
      </w:tr>
      <w:tr w:rsidR="007D1E11" w:rsidRPr="00C8789D" w14:paraId="410B34F6" w14:textId="77777777" w:rsidTr="005870E5">
        <w:tc>
          <w:tcPr>
            <w:tcW w:w="1250" w:type="pct"/>
            <w:vMerge/>
            <w:vAlign w:val="center"/>
          </w:tcPr>
          <w:p w14:paraId="134E48D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3D4DA73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6713CE07" w14:textId="69494FB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2.4095</w:t>
            </w:r>
          </w:p>
        </w:tc>
        <w:tc>
          <w:tcPr>
            <w:tcW w:w="1250" w:type="pct"/>
            <w:vAlign w:val="center"/>
          </w:tcPr>
          <w:p w14:paraId="7DD3CA77" w14:textId="7C0375A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0.8444</w:t>
            </w:r>
          </w:p>
        </w:tc>
      </w:tr>
      <w:tr w:rsidR="007D1E11" w:rsidRPr="00C8789D" w14:paraId="65FBB976" w14:textId="77777777" w:rsidTr="005870E5">
        <w:tc>
          <w:tcPr>
            <w:tcW w:w="1250" w:type="pct"/>
            <w:vMerge/>
            <w:vAlign w:val="center"/>
          </w:tcPr>
          <w:p w14:paraId="65FB936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7F531F5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32E785DC" w14:textId="66B9CC7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1.3904</w:t>
            </w:r>
          </w:p>
        </w:tc>
        <w:tc>
          <w:tcPr>
            <w:tcW w:w="1250" w:type="pct"/>
            <w:vAlign w:val="center"/>
          </w:tcPr>
          <w:p w14:paraId="7707169F" w14:textId="0FB92A3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0.2059</w:t>
            </w:r>
          </w:p>
        </w:tc>
      </w:tr>
      <w:tr w:rsidR="007D1E11" w:rsidRPr="00C8789D" w14:paraId="27F42437" w14:textId="77777777" w:rsidTr="005870E5">
        <w:trPr>
          <w:trHeight w:val="131"/>
        </w:trPr>
        <w:tc>
          <w:tcPr>
            <w:tcW w:w="1250" w:type="pct"/>
            <w:vMerge w:val="restart"/>
            <w:shd w:val="clear" w:color="auto" w:fill="E7E6E6" w:themeFill="background2"/>
            <w:vAlign w:val="center"/>
          </w:tcPr>
          <w:p w14:paraId="0506CCB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vAlign w:val="center"/>
          </w:tcPr>
          <w:p w14:paraId="70E7808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7C3BDB1E" w14:textId="02230DD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1.9239</w:t>
            </w:r>
          </w:p>
        </w:tc>
        <w:tc>
          <w:tcPr>
            <w:tcW w:w="1250" w:type="pct"/>
            <w:shd w:val="clear" w:color="auto" w:fill="E7E6E6" w:themeFill="background2"/>
            <w:vAlign w:val="center"/>
          </w:tcPr>
          <w:p w14:paraId="1F5200C4" w14:textId="5AA4A1F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0.2341</w:t>
            </w:r>
          </w:p>
        </w:tc>
      </w:tr>
      <w:tr w:rsidR="007D1E11" w:rsidRPr="00C8789D" w14:paraId="25C63033" w14:textId="77777777" w:rsidTr="005870E5">
        <w:tc>
          <w:tcPr>
            <w:tcW w:w="1250" w:type="pct"/>
            <w:vMerge/>
            <w:shd w:val="clear" w:color="auto" w:fill="E7E6E6" w:themeFill="background2"/>
            <w:vAlign w:val="center"/>
          </w:tcPr>
          <w:p w14:paraId="5C1E109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087077E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5DB4D872" w14:textId="6795C1CB"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1.8195</w:t>
            </w:r>
          </w:p>
        </w:tc>
        <w:tc>
          <w:tcPr>
            <w:tcW w:w="1250" w:type="pct"/>
            <w:shd w:val="clear" w:color="auto" w:fill="E7E6E6" w:themeFill="background2"/>
            <w:vAlign w:val="center"/>
          </w:tcPr>
          <w:p w14:paraId="7DE06D18" w14:textId="1BF3F1E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0.2358</w:t>
            </w:r>
          </w:p>
        </w:tc>
      </w:tr>
      <w:tr w:rsidR="007D1E11" w:rsidRPr="00C8789D" w14:paraId="3BB979A4" w14:textId="77777777" w:rsidTr="005870E5">
        <w:tc>
          <w:tcPr>
            <w:tcW w:w="1250" w:type="pct"/>
            <w:vMerge/>
            <w:shd w:val="clear" w:color="auto" w:fill="E7E6E6" w:themeFill="background2"/>
            <w:vAlign w:val="center"/>
          </w:tcPr>
          <w:p w14:paraId="3F33DF6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440D77A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53B5608C" w14:textId="26011109"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1.1612</w:t>
            </w:r>
          </w:p>
        </w:tc>
        <w:tc>
          <w:tcPr>
            <w:tcW w:w="1250" w:type="pct"/>
            <w:shd w:val="clear" w:color="auto" w:fill="E7E6E6" w:themeFill="background2"/>
            <w:vAlign w:val="center"/>
          </w:tcPr>
          <w:p w14:paraId="7045AAE1" w14:textId="5A3C882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0.03175</w:t>
            </w:r>
            <w:r w:rsidR="00431DB5" w:rsidRPr="00C8789D">
              <w:rPr>
                <w:rFonts w:asciiTheme="majorBidi" w:hAnsiTheme="majorBidi" w:cstheme="majorBidi"/>
                <w:b/>
                <w:bCs/>
                <w:sz w:val="20"/>
                <w:szCs w:val="20"/>
              </w:rPr>
              <w:t>**</w:t>
            </w:r>
          </w:p>
        </w:tc>
      </w:tr>
      <w:tr w:rsidR="007D1E11" w:rsidRPr="00C8789D" w14:paraId="5574A0DC" w14:textId="77777777" w:rsidTr="005870E5">
        <w:tc>
          <w:tcPr>
            <w:tcW w:w="1250" w:type="pct"/>
            <w:vMerge w:val="restart"/>
            <w:vAlign w:val="center"/>
          </w:tcPr>
          <w:p w14:paraId="557C64D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vAlign w:val="center"/>
          </w:tcPr>
          <w:p w14:paraId="2034706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16C90E64" w14:textId="4907398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1.301</w:t>
            </w:r>
          </w:p>
        </w:tc>
        <w:tc>
          <w:tcPr>
            <w:tcW w:w="1250" w:type="pct"/>
            <w:vAlign w:val="center"/>
          </w:tcPr>
          <w:p w14:paraId="3A39C62E" w14:textId="79EE4CFB"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2.396e-08</w:t>
            </w:r>
            <w:r w:rsidR="00431DB5" w:rsidRPr="00C8789D">
              <w:rPr>
                <w:rFonts w:asciiTheme="majorBidi" w:hAnsiTheme="majorBidi" w:cstheme="majorBidi"/>
                <w:b/>
                <w:bCs/>
                <w:sz w:val="20"/>
                <w:szCs w:val="20"/>
              </w:rPr>
              <w:t>*</w:t>
            </w:r>
          </w:p>
        </w:tc>
      </w:tr>
      <w:tr w:rsidR="007D1E11" w:rsidRPr="00C8789D" w14:paraId="0DE2E407" w14:textId="77777777" w:rsidTr="005870E5">
        <w:tc>
          <w:tcPr>
            <w:tcW w:w="1250" w:type="pct"/>
            <w:vMerge/>
            <w:vAlign w:val="center"/>
          </w:tcPr>
          <w:p w14:paraId="764C031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5D1E99A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79F8E2CB" w14:textId="2934F414"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1.5335</w:t>
            </w:r>
          </w:p>
        </w:tc>
        <w:tc>
          <w:tcPr>
            <w:tcW w:w="1250" w:type="pct"/>
            <w:vAlign w:val="center"/>
          </w:tcPr>
          <w:p w14:paraId="5C218B1E" w14:textId="7B852F7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0.0571</w:t>
            </w:r>
          </w:p>
        </w:tc>
      </w:tr>
      <w:tr w:rsidR="007D1E11" w:rsidRPr="00C8789D" w14:paraId="4FC56EA3" w14:textId="77777777" w:rsidTr="005870E5">
        <w:trPr>
          <w:trHeight w:val="141"/>
        </w:trPr>
        <w:tc>
          <w:tcPr>
            <w:tcW w:w="1250" w:type="pct"/>
            <w:vMerge/>
            <w:vAlign w:val="center"/>
          </w:tcPr>
          <w:p w14:paraId="5452AA1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2554F5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1DD17B8C" w14:textId="1C6AA55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1.4173</w:t>
            </w:r>
          </w:p>
        </w:tc>
        <w:tc>
          <w:tcPr>
            <w:tcW w:w="1250" w:type="pct"/>
            <w:vAlign w:val="center"/>
          </w:tcPr>
          <w:p w14:paraId="087D7385" w14:textId="5551331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0.1553</w:t>
            </w:r>
          </w:p>
        </w:tc>
      </w:tr>
    </w:tbl>
    <w:p w14:paraId="5584D076" w14:textId="77777777" w:rsidR="00431DB5" w:rsidRPr="00C8789D" w:rsidRDefault="00431DB5" w:rsidP="00431DB5">
      <w:pPr>
        <w:tabs>
          <w:tab w:val="left" w:pos="2997"/>
        </w:tabs>
        <w:spacing w:line="480" w:lineRule="auto"/>
        <w:rPr>
          <w:rFonts w:asciiTheme="majorBidi" w:hAnsiTheme="majorBidi" w:cstheme="majorBidi"/>
          <w:sz w:val="20"/>
          <w:szCs w:val="20"/>
        </w:rPr>
      </w:pPr>
      <w:r w:rsidRPr="00C8789D">
        <w:rPr>
          <w:rFonts w:asciiTheme="majorBidi" w:eastAsia="SimSun" w:hAnsiTheme="majorBidi" w:cstheme="majorBidi"/>
          <w:sz w:val="18"/>
          <w:szCs w:val="18"/>
          <w:lang w:eastAsia="zh-CN"/>
        </w:rPr>
        <w:t>*Significant at 1% level (p &lt; 0.01). **Significant at 5% level (p &lt; 0.05)</w:t>
      </w:r>
    </w:p>
    <w:p w14:paraId="6EA0C4F2" w14:textId="77777777" w:rsidR="00D359E5" w:rsidRPr="00C8789D" w:rsidRDefault="00D359E5" w:rsidP="00DD3664">
      <w:pPr>
        <w:rPr>
          <w:rFonts w:cstheme="majorBidi"/>
          <w:shd w:val="clear" w:color="auto" w:fill="FFFFFF"/>
        </w:rPr>
      </w:pPr>
      <w:r w:rsidRPr="00C8789D">
        <w:rPr>
          <w:rFonts w:cstheme="majorBidi"/>
          <w:shd w:val="clear" w:color="auto" w:fill="FFFFFF"/>
        </w:rPr>
        <w:br w:type="page"/>
      </w:r>
    </w:p>
    <w:p w14:paraId="10DE8718" w14:textId="2B56F37C" w:rsidR="00DD3664" w:rsidRPr="00335BAC" w:rsidRDefault="00DD3664" w:rsidP="00335BAC">
      <w:pPr>
        <w:pStyle w:val="Ttulo2"/>
        <w:rPr>
          <w:rFonts w:asciiTheme="majorBidi" w:hAnsiTheme="majorBidi"/>
          <w:b/>
          <w:bCs/>
          <w:color w:val="auto"/>
          <w:sz w:val="22"/>
          <w:szCs w:val="22"/>
        </w:rPr>
      </w:pPr>
      <w:bookmarkStart w:id="30" w:name="_Toc103542235"/>
      <w:r w:rsidRPr="00335BAC">
        <w:rPr>
          <w:rFonts w:asciiTheme="majorBidi" w:hAnsiTheme="majorBidi"/>
          <w:b/>
          <w:bCs/>
          <w:color w:val="auto"/>
          <w:sz w:val="22"/>
          <w:szCs w:val="22"/>
          <w:shd w:val="clear" w:color="auto" w:fill="FFFFFF"/>
        </w:rPr>
        <w:lastRenderedPageBreak/>
        <w:t xml:space="preserve">Appendix </w:t>
      </w:r>
      <w:r w:rsidR="000A5168" w:rsidRPr="00335BAC">
        <w:rPr>
          <w:rFonts w:asciiTheme="majorBidi" w:hAnsiTheme="majorBidi"/>
          <w:b/>
          <w:bCs/>
          <w:color w:val="auto"/>
          <w:sz w:val="22"/>
          <w:szCs w:val="22"/>
          <w:shd w:val="clear" w:color="auto" w:fill="FFFFFF"/>
        </w:rPr>
        <w:t>III</w:t>
      </w:r>
      <w:r w:rsidRPr="00335BAC">
        <w:rPr>
          <w:rFonts w:asciiTheme="majorBidi" w:hAnsiTheme="majorBidi"/>
          <w:b/>
          <w:bCs/>
          <w:color w:val="auto"/>
          <w:sz w:val="22"/>
          <w:szCs w:val="22"/>
          <w:shd w:val="clear" w:color="auto" w:fill="FFFFFF"/>
        </w:rPr>
        <w:t>: Pearson’s correlation scatterplots</w:t>
      </w:r>
      <w:bookmarkEnd w:id="30"/>
    </w:p>
    <w:p w14:paraId="182F3299" w14:textId="50B490B3" w:rsidR="002A02B3" w:rsidRPr="00C8789D" w:rsidRDefault="002A02B3" w:rsidP="000D7F50">
      <w:pPr>
        <w:tabs>
          <w:tab w:val="left" w:pos="2997"/>
        </w:tabs>
        <w:spacing w:line="480" w:lineRule="auto"/>
        <w:rPr>
          <w:rFonts w:asciiTheme="majorBidi" w:hAnsiTheme="majorBidi" w:cstheme="majorBidi"/>
          <w:sz w:val="22"/>
          <w:szCs w:val="22"/>
        </w:rPr>
      </w:pPr>
    </w:p>
    <w:p w14:paraId="749A28B0" w14:textId="0ECF53F2" w:rsidR="00EE6275" w:rsidRPr="00C8789D" w:rsidRDefault="0013384D" w:rsidP="000A5168">
      <w:pPr>
        <w:jc w:val="center"/>
        <w:rPr>
          <w:rFonts w:asciiTheme="majorBidi" w:hAnsiTheme="majorBidi" w:cstheme="majorBidi"/>
          <w:i/>
          <w:iCs/>
          <w:sz w:val="22"/>
          <w:szCs w:val="22"/>
          <w:u w:val="single"/>
        </w:rPr>
      </w:pPr>
      <w:r w:rsidRPr="00C8789D">
        <w:rPr>
          <w:rFonts w:asciiTheme="majorBidi" w:eastAsia="SimSun" w:hAnsiTheme="majorBidi" w:cstheme="majorBidi"/>
          <w:b/>
          <w:bCs/>
          <w:noProof/>
          <w:sz w:val="22"/>
          <w:szCs w:val="22"/>
          <w:lang w:eastAsia="zh-CN"/>
        </w:rPr>
        <w:drawing>
          <wp:inline distT="0" distB="0" distL="0" distR="0" wp14:anchorId="11C7D195" wp14:editId="2395CC0F">
            <wp:extent cx="1604124" cy="1800000"/>
            <wp:effectExtent l="0" t="0" r="0" b="0"/>
            <wp:docPr id="27" name="Imagen 2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dispers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12B8FFC3" wp14:editId="30CA5F96">
            <wp:extent cx="1604124" cy="1800000"/>
            <wp:effectExtent l="0" t="0" r="0" b="0"/>
            <wp:docPr id="34" name="Imagen 3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dispersión&#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p>
    <w:p w14:paraId="42D411BA" w14:textId="5A660BC3"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(a) </w:t>
      </w:r>
      <w:r w:rsidRPr="00C8789D">
        <w:rPr>
          <w:rFonts w:asciiTheme="majorBidi" w:hAnsiTheme="majorBidi" w:cstheme="majorBidi"/>
          <w:sz w:val="20"/>
          <w:szCs w:val="20"/>
        </w:rPr>
        <w:tab/>
      </w:r>
      <w:r w:rsidRPr="00C8789D">
        <w:rPr>
          <w:rFonts w:asciiTheme="majorBidi" w:hAnsiTheme="majorBidi" w:cstheme="majorBidi"/>
          <w:sz w:val="20"/>
          <w:szCs w:val="20"/>
        </w:rPr>
        <w:tab/>
        <w:t>(b)</w:t>
      </w:r>
    </w:p>
    <w:p w14:paraId="68B7731E" w14:textId="78653669" w:rsidR="0013384D" w:rsidRPr="00C8789D" w:rsidRDefault="0013384D" w:rsidP="000A5168">
      <w:pPr>
        <w:jc w:val="center"/>
        <w:rPr>
          <w:rFonts w:asciiTheme="majorBidi" w:hAnsiTheme="majorBidi" w:cstheme="majorBidi"/>
          <w:i/>
          <w:iCs/>
          <w:sz w:val="22"/>
          <w:szCs w:val="22"/>
          <w:u w:val="single"/>
        </w:rPr>
      </w:pPr>
      <w:r w:rsidRPr="00C8789D">
        <w:rPr>
          <w:rFonts w:asciiTheme="majorBidi" w:hAnsiTheme="majorBidi" w:cstheme="majorBidi"/>
          <w:i/>
          <w:iCs/>
          <w:noProof/>
          <w:sz w:val="22"/>
          <w:szCs w:val="22"/>
        </w:rPr>
        <w:drawing>
          <wp:inline distT="0" distB="0" distL="0" distR="0" wp14:anchorId="3B68E1E4" wp14:editId="51670299">
            <wp:extent cx="1604124" cy="1800000"/>
            <wp:effectExtent l="0" t="0" r="0" b="0"/>
            <wp:docPr id="32" name="Imagen 3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dispersión&#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675159EA" wp14:editId="61E518B5">
            <wp:extent cx="1604124" cy="1800000"/>
            <wp:effectExtent l="0" t="0" r="0" b="0"/>
            <wp:docPr id="31" name="Imagen 3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Gráfico de dispersión&#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p>
    <w:p w14:paraId="5DE5650F" w14:textId="5E4206D6"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(c) </w:t>
      </w:r>
      <w:r w:rsidRPr="00C8789D">
        <w:rPr>
          <w:rFonts w:asciiTheme="majorBidi" w:hAnsiTheme="majorBidi" w:cstheme="majorBidi"/>
          <w:sz w:val="20"/>
          <w:szCs w:val="20"/>
        </w:rPr>
        <w:tab/>
      </w:r>
      <w:r w:rsidRPr="00C8789D">
        <w:rPr>
          <w:rFonts w:asciiTheme="majorBidi" w:hAnsiTheme="majorBidi" w:cstheme="majorBidi"/>
          <w:sz w:val="20"/>
          <w:szCs w:val="20"/>
        </w:rPr>
        <w:tab/>
        <w:t>(d)</w:t>
      </w:r>
    </w:p>
    <w:p w14:paraId="60C8268E" w14:textId="25E79593" w:rsidR="0013384D" w:rsidRPr="00C8789D" w:rsidRDefault="0013384D" w:rsidP="000A5168">
      <w:pPr>
        <w:jc w:val="center"/>
        <w:rPr>
          <w:rFonts w:asciiTheme="majorBidi" w:hAnsiTheme="majorBidi" w:cstheme="majorBidi"/>
          <w:i/>
          <w:iCs/>
          <w:sz w:val="22"/>
          <w:szCs w:val="22"/>
        </w:rPr>
      </w:pPr>
      <w:r w:rsidRPr="00C8789D">
        <w:rPr>
          <w:rFonts w:asciiTheme="majorBidi" w:hAnsiTheme="majorBidi" w:cstheme="majorBidi"/>
          <w:i/>
          <w:iCs/>
          <w:noProof/>
          <w:sz w:val="22"/>
          <w:szCs w:val="22"/>
        </w:rPr>
        <w:drawing>
          <wp:inline distT="0" distB="0" distL="0" distR="0" wp14:anchorId="2E32AA81" wp14:editId="4A5CF9C7">
            <wp:extent cx="1604124" cy="1800000"/>
            <wp:effectExtent l="0" t="0" r="0" b="0"/>
            <wp:docPr id="30" name="Imagen 3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dispers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3D3E5A5C" wp14:editId="743E0C69">
            <wp:extent cx="1604124" cy="1800000"/>
            <wp:effectExtent l="0" t="0" r="0" b="0"/>
            <wp:docPr id="29" name="Imagen 2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dispers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p>
    <w:p w14:paraId="4061E159" w14:textId="18D81C92"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(e) </w:t>
      </w:r>
      <w:r w:rsidRPr="00C8789D">
        <w:rPr>
          <w:rFonts w:asciiTheme="majorBidi" w:hAnsiTheme="majorBidi" w:cstheme="majorBidi"/>
          <w:sz w:val="20"/>
          <w:szCs w:val="20"/>
        </w:rPr>
        <w:tab/>
      </w:r>
      <w:r w:rsidRPr="00C8789D">
        <w:rPr>
          <w:rFonts w:asciiTheme="majorBidi" w:hAnsiTheme="majorBidi" w:cstheme="majorBidi"/>
          <w:sz w:val="20"/>
          <w:szCs w:val="20"/>
        </w:rPr>
        <w:tab/>
        <w:t>(f)</w:t>
      </w:r>
    </w:p>
    <w:p w14:paraId="797BFB8F" w14:textId="35CCD51F" w:rsidR="0013384D" w:rsidRPr="00C8789D" w:rsidRDefault="0013384D" w:rsidP="000A5168">
      <w:pPr>
        <w:jc w:val="center"/>
        <w:rPr>
          <w:rFonts w:asciiTheme="majorBidi" w:hAnsiTheme="majorBidi" w:cstheme="majorBidi"/>
          <w:i/>
          <w:iCs/>
          <w:sz w:val="22"/>
          <w:szCs w:val="22"/>
        </w:rPr>
      </w:pPr>
      <w:r w:rsidRPr="00C8789D">
        <w:rPr>
          <w:rFonts w:asciiTheme="majorBidi" w:eastAsia="SimSun" w:hAnsiTheme="majorBidi" w:cstheme="majorBidi"/>
          <w:b/>
          <w:bCs/>
          <w:noProof/>
          <w:sz w:val="22"/>
          <w:szCs w:val="22"/>
          <w:lang w:eastAsia="zh-CN"/>
        </w:rPr>
        <w:drawing>
          <wp:inline distT="0" distB="0" distL="0" distR="0" wp14:anchorId="2C45BE0C" wp14:editId="5DE24A8A">
            <wp:extent cx="1604123" cy="1800000"/>
            <wp:effectExtent l="0" t="0" r="0" b="0"/>
            <wp:docPr id="28" name="Imagen 2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dispers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4123"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1D32BC4A" wp14:editId="5E9F989C">
            <wp:extent cx="1605745" cy="1800000"/>
            <wp:effectExtent l="0" t="0" r="0" b="0"/>
            <wp:docPr id="35" name="Imagen 3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dispers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5745" cy="1800000"/>
                    </a:xfrm>
                    <a:prstGeom prst="rect">
                      <a:avLst/>
                    </a:prstGeom>
                    <a:noFill/>
                    <a:ln>
                      <a:noFill/>
                    </a:ln>
                  </pic:spPr>
                </pic:pic>
              </a:graphicData>
            </a:graphic>
          </wp:inline>
        </w:drawing>
      </w:r>
    </w:p>
    <w:p w14:paraId="0E18D610" w14:textId="7AFB7616"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(g) </w:t>
      </w:r>
      <w:r w:rsidRPr="00C8789D">
        <w:rPr>
          <w:rFonts w:asciiTheme="majorBidi" w:hAnsiTheme="majorBidi" w:cstheme="majorBidi"/>
          <w:sz w:val="20"/>
          <w:szCs w:val="20"/>
        </w:rPr>
        <w:tab/>
      </w:r>
      <w:r w:rsidRPr="00C8789D">
        <w:rPr>
          <w:rFonts w:asciiTheme="majorBidi" w:hAnsiTheme="majorBidi" w:cstheme="majorBidi"/>
          <w:sz w:val="20"/>
          <w:szCs w:val="20"/>
        </w:rPr>
        <w:tab/>
        <w:t>(h)</w:t>
      </w:r>
    </w:p>
    <w:p w14:paraId="246EA552" w14:textId="43BA5E0A" w:rsidR="0013384D" w:rsidRPr="00C8789D" w:rsidRDefault="0013384D" w:rsidP="000A5168">
      <w:pPr>
        <w:spacing w:before="240" w:line="480" w:lineRule="auto"/>
        <w:jc w:val="center"/>
        <w:rPr>
          <w:rFonts w:asciiTheme="majorBidi" w:hAnsiTheme="majorBidi" w:cstheme="majorBidi"/>
          <w:sz w:val="20"/>
          <w:szCs w:val="20"/>
        </w:rPr>
      </w:pPr>
      <w:r w:rsidRPr="00C8789D">
        <w:rPr>
          <w:rFonts w:asciiTheme="majorBidi" w:hAnsiTheme="majorBidi" w:cstheme="majorBidi"/>
          <w:b/>
          <w:bCs/>
          <w:sz w:val="20"/>
          <w:szCs w:val="20"/>
        </w:rPr>
        <w:t xml:space="preserve">Figure </w:t>
      </w:r>
      <w:r w:rsidR="00FF2D19" w:rsidRPr="00C8789D">
        <w:rPr>
          <w:rFonts w:asciiTheme="majorBidi" w:hAnsiTheme="majorBidi" w:cstheme="majorBidi"/>
          <w:b/>
          <w:bCs/>
          <w:sz w:val="20"/>
          <w:szCs w:val="20"/>
        </w:rPr>
        <w:t>1</w:t>
      </w:r>
      <w:r w:rsidRPr="00C8789D">
        <w:rPr>
          <w:rFonts w:asciiTheme="majorBidi" w:hAnsiTheme="majorBidi" w:cstheme="majorBidi"/>
          <w:b/>
          <w:bCs/>
          <w:sz w:val="20"/>
          <w:szCs w:val="20"/>
        </w:rPr>
        <w:t xml:space="preserve">. </w:t>
      </w:r>
      <w:r w:rsidR="00FF2D19" w:rsidRPr="00C8789D">
        <w:rPr>
          <w:rFonts w:asciiTheme="majorBidi" w:hAnsiTheme="majorBidi" w:cstheme="majorBidi"/>
          <w:b/>
          <w:bCs/>
          <w:sz w:val="20"/>
          <w:szCs w:val="20"/>
        </w:rPr>
        <w:t>Scatterp</w:t>
      </w:r>
      <w:r w:rsidRPr="00C8789D">
        <w:rPr>
          <w:rFonts w:asciiTheme="majorBidi" w:hAnsiTheme="majorBidi" w:cstheme="majorBidi"/>
          <w:b/>
          <w:bCs/>
          <w:sz w:val="20"/>
          <w:szCs w:val="20"/>
        </w:rPr>
        <w:t>lots for Pearson’s correlation analysis of daily data</w:t>
      </w:r>
      <w:r w:rsidR="000A5168" w:rsidRPr="00C8789D">
        <w:rPr>
          <w:rFonts w:asciiTheme="majorBidi" w:hAnsiTheme="majorBidi" w:cstheme="majorBidi"/>
          <w:b/>
          <w:bCs/>
          <w:sz w:val="20"/>
          <w:szCs w:val="20"/>
        </w:rPr>
        <w:t xml:space="preserve">. </w:t>
      </w:r>
      <w:r w:rsidR="000A5168" w:rsidRPr="00C8789D">
        <w:rPr>
          <w:rFonts w:asciiTheme="majorBidi" w:hAnsiTheme="majorBidi" w:cstheme="majorBidi"/>
          <w:sz w:val="20"/>
          <w:szCs w:val="20"/>
        </w:rPr>
        <w:t>(a) 2020, (b) 2007, (c) 2001, (d) 1990,  (e) 1981, (f) 1980, (g) 1973, and (h) 1969.</w:t>
      </w:r>
    </w:p>
    <w:p w14:paraId="734B7C3E" w14:textId="77777777" w:rsidR="00D803FB" w:rsidRPr="00C8789D" w:rsidRDefault="00D803FB" w:rsidP="000D7F50">
      <w:pPr>
        <w:spacing w:before="360" w:line="480" w:lineRule="auto"/>
        <w:jc w:val="center"/>
        <w:rPr>
          <w:rFonts w:asciiTheme="majorBidi" w:hAnsiTheme="majorBidi" w:cstheme="majorBidi"/>
          <w:b/>
          <w:bCs/>
          <w:sz w:val="22"/>
          <w:szCs w:val="22"/>
        </w:rPr>
      </w:pPr>
    </w:p>
    <w:p w14:paraId="035BB20E" w14:textId="2E4987F9" w:rsidR="00EE6275"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7A2FC76D" wp14:editId="04F7C77E">
            <wp:extent cx="1358407" cy="1800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05501DB2" wp14:editId="71C86611">
            <wp:extent cx="1358407" cy="1800000"/>
            <wp:effectExtent l="0" t="0" r="0" b="0"/>
            <wp:docPr id="89" name="Imagen 8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Gráfico, Gráfico de dispers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48B12DBF" w14:textId="77777777"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(a) </w:t>
      </w:r>
      <w:r w:rsidRPr="00C8789D">
        <w:rPr>
          <w:rFonts w:asciiTheme="majorBidi" w:hAnsiTheme="majorBidi" w:cstheme="majorBidi"/>
          <w:sz w:val="20"/>
          <w:szCs w:val="20"/>
        </w:rPr>
        <w:tab/>
      </w:r>
      <w:r w:rsidRPr="00C8789D">
        <w:rPr>
          <w:rFonts w:asciiTheme="majorBidi" w:hAnsiTheme="majorBidi" w:cstheme="majorBidi"/>
          <w:sz w:val="20"/>
          <w:szCs w:val="20"/>
        </w:rPr>
        <w:tab/>
        <w:t>(b)</w:t>
      </w:r>
    </w:p>
    <w:p w14:paraId="29D97AB6" w14:textId="7DC05C30" w:rsidR="00EE6275"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2D179B93" wp14:editId="1A309F6C">
            <wp:extent cx="1358407" cy="1800000"/>
            <wp:effectExtent l="0" t="0" r="0" b="0"/>
            <wp:docPr id="88" name="Imagen 8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Gráfico, Gráfico de dispersión&#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445460C9" wp14:editId="45DCEF69">
            <wp:extent cx="1358407" cy="1800000"/>
            <wp:effectExtent l="0" t="0" r="0" b="0"/>
            <wp:docPr id="63" name="Imagen 6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Gráfico, Gráfico de dispers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579D86DC" w14:textId="514B95A4" w:rsidR="000A5168" w:rsidRPr="00C8789D" w:rsidRDefault="000A5168" w:rsidP="000A5168">
      <w:pPr>
        <w:jc w:val="center"/>
        <w:rPr>
          <w:rFonts w:asciiTheme="majorBidi" w:hAnsiTheme="majorBidi" w:cstheme="majorBidi"/>
          <w:b/>
          <w:bCs/>
          <w:sz w:val="20"/>
          <w:szCs w:val="20"/>
        </w:rPr>
      </w:pPr>
      <w:r w:rsidRPr="00C8789D">
        <w:rPr>
          <w:rFonts w:asciiTheme="majorBidi" w:hAnsiTheme="majorBidi" w:cstheme="majorBidi"/>
          <w:sz w:val="20"/>
          <w:szCs w:val="20"/>
        </w:rPr>
        <w:t xml:space="preserve">(c) </w:t>
      </w:r>
      <w:r w:rsidRPr="00C8789D">
        <w:rPr>
          <w:rFonts w:asciiTheme="majorBidi" w:hAnsiTheme="majorBidi" w:cstheme="majorBidi"/>
          <w:sz w:val="20"/>
          <w:szCs w:val="20"/>
        </w:rPr>
        <w:tab/>
      </w:r>
      <w:r w:rsidRPr="00C8789D">
        <w:rPr>
          <w:rFonts w:asciiTheme="majorBidi" w:hAnsiTheme="majorBidi" w:cstheme="majorBidi"/>
          <w:sz w:val="20"/>
          <w:szCs w:val="20"/>
        </w:rPr>
        <w:tab/>
        <w:t>(d)</w:t>
      </w:r>
    </w:p>
    <w:p w14:paraId="5BE7300F" w14:textId="5755A0E1" w:rsidR="00EE6275"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7CC8921D" wp14:editId="76091CD0">
            <wp:extent cx="1358407" cy="1800000"/>
            <wp:effectExtent l="0" t="0" r="0" b="0"/>
            <wp:docPr id="62" name="Imagen 6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 Gráfico de dispersión&#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31773AE9" wp14:editId="121D66C2">
            <wp:extent cx="1358407" cy="1800000"/>
            <wp:effectExtent l="0" t="0" r="0" b="0"/>
            <wp:docPr id="61" name="Imagen 6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 Gráfico de dispersión&#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0F6F7B1C" w14:textId="77777777"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(e) </w:t>
      </w:r>
      <w:r w:rsidRPr="00C8789D">
        <w:rPr>
          <w:rFonts w:asciiTheme="majorBidi" w:hAnsiTheme="majorBidi" w:cstheme="majorBidi"/>
          <w:sz w:val="20"/>
          <w:szCs w:val="20"/>
        </w:rPr>
        <w:tab/>
      </w:r>
      <w:r w:rsidRPr="00C8789D">
        <w:rPr>
          <w:rFonts w:asciiTheme="majorBidi" w:hAnsiTheme="majorBidi" w:cstheme="majorBidi"/>
          <w:sz w:val="20"/>
          <w:szCs w:val="20"/>
        </w:rPr>
        <w:tab/>
        <w:t>(f)</w:t>
      </w:r>
    </w:p>
    <w:p w14:paraId="4AC43772" w14:textId="27074EAA" w:rsidR="0013384D"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34FF72F5" wp14:editId="08F1A00F">
            <wp:extent cx="1358407" cy="1800000"/>
            <wp:effectExtent l="0" t="0" r="0" b="0"/>
            <wp:docPr id="60" name="Imagen 6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de dispersión&#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6CAC8E77" wp14:editId="5B7A4BDF">
            <wp:extent cx="1358407" cy="1800000"/>
            <wp:effectExtent l="0" t="0" r="0" b="0"/>
            <wp:docPr id="37" name="Imagen 37"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Diagrama&#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5FDD107B" w14:textId="77777777"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(g) </w:t>
      </w:r>
      <w:r w:rsidRPr="00C8789D">
        <w:rPr>
          <w:rFonts w:asciiTheme="majorBidi" w:hAnsiTheme="majorBidi" w:cstheme="majorBidi"/>
          <w:sz w:val="20"/>
          <w:szCs w:val="20"/>
        </w:rPr>
        <w:tab/>
      </w:r>
      <w:r w:rsidRPr="00C8789D">
        <w:rPr>
          <w:rFonts w:asciiTheme="majorBidi" w:hAnsiTheme="majorBidi" w:cstheme="majorBidi"/>
          <w:sz w:val="20"/>
          <w:szCs w:val="20"/>
        </w:rPr>
        <w:tab/>
        <w:t>(h)</w:t>
      </w:r>
    </w:p>
    <w:p w14:paraId="43C904BE" w14:textId="649F294C" w:rsidR="0013384D" w:rsidRPr="00C8789D" w:rsidRDefault="0013384D" w:rsidP="000A5168">
      <w:pPr>
        <w:spacing w:before="240" w:line="480" w:lineRule="auto"/>
        <w:jc w:val="center"/>
        <w:rPr>
          <w:rFonts w:asciiTheme="majorBidi" w:hAnsiTheme="majorBidi" w:cstheme="majorBidi"/>
          <w:sz w:val="20"/>
          <w:szCs w:val="20"/>
        </w:rPr>
      </w:pPr>
      <w:r w:rsidRPr="00C8789D">
        <w:rPr>
          <w:rFonts w:asciiTheme="majorBidi" w:hAnsiTheme="majorBidi" w:cstheme="majorBidi"/>
          <w:b/>
          <w:bCs/>
          <w:sz w:val="20"/>
          <w:szCs w:val="20"/>
        </w:rPr>
        <w:t xml:space="preserve">Figure </w:t>
      </w:r>
      <w:r w:rsidR="00FF2D19" w:rsidRPr="00C8789D">
        <w:rPr>
          <w:rFonts w:asciiTheme="majorBidi" w:hAnsiTheme="majorBidi" w:cstheme="majorBidi"/>
          <w:b/>
          <w:bCs/>
          <w:sz w:val="20"/>
          <w:szCs w:val="20"/>
        </w:rPr>
        <w:t>2</w:t>
      </w:r>
      <w:r w:rsidRPr="00C8789D">
        <w:rPr>
          <w:rFonts w:asciiTheme="majorBidi" w:hAnsiTheme="majorBidi" w:cstheme="majorBidi"/>
          <w:b/>
          <w:bCs/>
          <w:sz w:val="20"/>
          <w:szCs w:val="20"/>
        </w:rPr>
        <w:t>. Plots for Pearson’s correlation analysis of weekly data</w:t>
      </w:r>
      <w:r w:rsidR="000A5168" w:rsidRPr="00C8789D">
        <w:rPr>
          <w:rFonts w:asciiTheme="majorBidi" w:hAnsiTheme="majorBidi" w:cstheme="majorBidi"/>
          <w:b/>
          <w:bCs/>
          <w:sz w:val="20"/>
          <w:szCs w:val="20"/>
        </w:rPr>
        <w:t xml:space="preserve">. </w:t>
      </w:r>
      <w:r w:rsidR="000A5168" w:rsidRPr="00C8789D">
        <w:rPr>
          <w:rFonts w:asciiTheme="majorBidi" w:hAnsiTheme="majorBidi" w:cstheme="majorBidi"/>
          <w:sz w:val="20"/>
          <w:szCs w:val="20"/>
        </w:rPr>
        <w:t>(a) 2020, (b) 2007, (c) 2001, (d) 1990,  (e) 1981, (f) 1980, (g) 1973, and (h) 1969.</w:t>
      </w:r>
    </w:p>
    <w:p w14:paraId="66F3B3E7" w14:textId="77777777" w:rsidR="000A5168" w:rsidRPr="00C8789D" w:rsidRDefault="000A5168" w:rsidP="000A5168">
      <w:pPr>
        <w:spacing w:before="240"/>
        <w:jc w:val="center"/>
        <w:rPr>
          <w:rFonts w:asciiTheme="majorBidi" w:hAnsiTheme="majorBidi" w:cstheme="majorBidi"/>
          <w:b/>
          <w:bCs/>
          <w:sz w:val="20"/>
          <w:szCs w:val="20"/>
        </w:rPr>
      </w:pPr>
    </w:p>
    <w:p w14:paraId="2C3352BC" w14:textId="545C0FE1"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5C906F62" wp14:editId="2CBD09C4">
            <wp:extent cx="1358407" cy="18000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20A0DC11" wp14:editId="3CD8006D">
            <wp:extent cx="1358407" cy="18000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6ADA1642" w14:textId="28A41062" w:rsidR="009F3803" w:rsidRPr="00C8789D" w:rsidRDefault="009F3803" w:rsidP="000A5168">
      <w:pPr>
        <w:jc w:val="center"/>
        <w:rPr>
          <w:rFonts w:asciiTheme="majorBidi" w:hAnsiTheme="majorBidi" w:cstheme="majorBidi"/>
          <w:b/>
          <w:bCs/>
          <w:sz w:val="20"/>
          <w:szCs w:val="20"/>
        </w:rPr>
      </w:pPr>
      <w:r w:rsidRPr="00C8789D">
        <w:rPr>
          <w:rFonts w:asciiTheme="majorBidi" w:hAnsiTheme="majorBidi" w:cstheme="majorBidi"/>
          <w:sz w:val="20"/>
          <w:szCs w:val="20"/>
        </w:rPr>
        <w:t xml:space="preserve">(a) </w:t>
      </w:r>
      <w:r w:rsidRPr="00C8789D">
        <w:rPr>
          <w:rFonts w:asciiTheme="majorBidi" w:hAnsiTheme="majorBidi" w:cstheme="majorBidi"/>
          <w:sz w:val="20"/>
          <w:szCs w:val="20"/>
        </w:rPr>
        <w:tab/>
      </w:r>
      <w:r w:rsidRPr="00C8789D">
        <w:rPr>
          <w:rFonts w:asciiTheme="majorBidi" w:hAnsiTheme="majorBidi" w:cstheme="majorBidi"/>
          <w:sz w:val="20"/>
          <w:szCs w:val="20"/>
        </w:rPr>
        <w:tab/>
        <w:t>(b)</w:t>
      </w:r>
    </w:p>
    <w:p w14:paraId="515F0FDC" w14:textId="569EF69B"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1316C32B" wp14:editId="0358A110">
            <wp:extent cx="1359633" cy="18000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2532C05F" wp14:editId="72429441">
            <wp:extent cx="1359633" cy="18000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p>
    <w:p w14:paraId="3A427119" w14:textId="77777777" w:rsidR="009F3803" w:rsidRPr="00C8789D" w:rsidRDefault="009F3803" w:rsidP="009F3803">
      <w:pPr>
        <w:jc w:val="center"/>
        <w:rPr>
          <w:rFonts w:asciiTheme="majorBidi" w:hAnsiTheme="majorBidi" w:cstheme="majorBidi"/>
          <w:b/>
          <w:bCs/>
          <w:sz w:val="20"/>
          <w:szCs w:val="20"/>
        </w:rPr>
      </w:pPr>
      <w:r w:rsidRPr="00C8789D">
        <w:rPr>
          <w:rFonts w:asciiTheme="majorBidi" w:hAnsiTheme="majorBidi" w:cstheme="majorBidi"/>
          <w:sz w:val="20"/>
          <w:szCs w:val="20"/>
        </w:rPr>
        <w:t xml:space="preserve">(c) </w:t>
      </w:r>
      <w:r w:rsidRPr="00C8789D">
        <w:rPr>
          <w:rFonts w:asciiTheme="majorBidi" w:hAnsiTheme="majorBidi" w:cstheme="majorBidi"/>
          <w:sz w:val="20"/>
          <w:szCs w:val="20"/>
        </w:rPr>
        <w:tab/>
      </w:r>
      <w:r w:rsidRPr="00C8789D">
        <w:rPr>
          <w:rFonts w:asciiTheme="majorBidi" w:hAnsiTheme="majorBidi" w:cstheme="majorBidi"/>
          <w:sz w:val="20"/>
          <w:szCs w:val="20"/>
        </w:rPr>
        <w:tab/>
        <w:t>(d)</w:t>
      </w:r>
    </w:p>
    <w:p w14:paraId="3B935187" w14:textId="5CDE3B63"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03F87AA3" wp14:editId="10BB1397">
            <wp:extent cx="1359633" cy="1800000"/>
            <wp:effectExtent l="0" t="0" r="0" b="0"/>
            <wp:docPr id="96" name="Imagen 96"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descr="Gráfico, Diagrama&#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65741D9A" wp14:editId="0B907E7C">
            <wp:extent cx="1359633" cy="18000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p>
    <w:p w14:paraId="15251519" w14:textId="77777777" w:rsidR="009F3803" w:rsidRPr="00C8789D" w:rsidRDefault="009F3803" w:rsidP="009F3803">
      <w:pPr>
        <w:jc w:val="center"/>
        <w:rPr>
          <w:rFonts w:asciiTheme="majorBidi" w:hAnsiTheme="majorBidi" w:cstheme="majorBidi"/>
          <w:sz w:val="20"/>
          <w:szCs w:val="20"/>
        </w:rPr>
      </w:pPr>
      <w:r w:rsidRPr="00C8789D">
        <w:rPr>
          <w:rFonts w:asciiTheme="majorBidi" w:hAnsiTheme="majorBidi" w:cstheme="majorBidi"/>
          <w:sz w:val="20"/>
          <w:szCs w:val="20"/>
        </w:rPr>
        <w:t xml:space="preserve">(e) </w:t>
      </w:r>
      <w:r w:rsidRPr="00C8789D">
        <w:rPr>
          <w:rFonts w:asciiTheme="majorBidi" w:hAnsiTheme="majorBidi" w:cstheme="majorBidi"/>
          <w:sz w:val="20"/>
          <w:szCs w:val="20"/>
        </w:rPr>
        <w:tab/>
      </w:r>
      <w:r w:rsidRPr="00C8789D">
        <w:rPr>
          <w:rFonts w:asciiTheme="majorBidi" w:hAnsiTheme="majorBidi" w:cstheme="majorBidi"/>
          <w:sz w:val="20"/>
          <w:szCs w:val="20"/>
        </w:rPr>
        <w:tab/>
        <w:t>(f)</w:t>
      </w:r>
    </w:p>
    <w:p w14:paraId="6778F621" w14:textId="521B32F1"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765A5EA2" wp14:editId="430A0AD8">
            <wp:extent cx="1359633" cy="18000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31523CDB" wp14:editId="133786B1">
            <wp:extent cx="1359633" cy="18000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p>
    <w:p w14:paraId="1B12DCA6" w14:textId="77777777" w:rsidR="009F3803" w:rsidRPr="00C8789D" w:rsidRDefault="009F3803" w:rsidP="009F3803">
      <w:pPr>
        <w:jc w:val="center"/>
        <w:rPr>
          <w:rFonts w:asciiTheme="majorBidi" w:hAnsiTheme="majorBidi" w:cstheme="majorBidi"/>
          <w:sz w:val="20"/>
          <w:szCs w:val="20"/>
        </w:rPr>
      </w:pPr>
      <w:r w:rsidRPr="00C8789D">
        <w:rPr>
          <w:rFonts w:asciiTheme="majorBidi" w:hAnsiTheme="majorBidi" w:cstheme="majorBidi"/>
          <w:sz w:val="20"/>
          <w:szCs w:val="20"/>
        </w:rPr>
        <w:t xml:space="preserve">(g) </w:t>
      </w:r>
      <w:r w:rsidRPr="00C8789D">
        <w:rPr>
          <w:rFonts w:asciiTheme="majorBidi" w:hAnsiTheme="majorBidi" w:cstheme="majorBidi"/>
          <w:sz w:val="20"/>
          <w:szCs w:val="20"/>
        </w:rPr>
        <w:tab/>
      </w:r>
      <w:r w:rsidRPr="00C8789D">
        <w:rPr>
          <w:rFonts w:asciiTheme="majorBidi" w:hAnsiTheme="majorBidi" w:cstheme="majorBidi"/>
          <w:sz w:val="20"/>
          <w:szCs w:val="20"/>
        </w:rPr>
        <w:tab/>
        <w:t>(h)</w:t>
      </w:r>
    </w:p>
    <w:p w14:paraId="39AA7185" w14:textId="1D0FE92C" w:rsidR="0013384D" w:rsidRPr="00C8789D" w:rsidRDefault="0013384D" w:rsidP="005870E5">
      <w:pPr>
        <w:spacing w:before="240" w:line="480" w:lineRule="auto"/>
        <w:jc w:val="center"/>
        <w:rPr>
          <w:rFonts w:asciiTheme="majorBidi" w:hAnsiTheme="majorBidi" w:cstheme="majorBidi"/>
          <w:sz w:val="20"/>
          <w:szCs w:val="20"/>
        </w:rPr>
      </w:pPr>
      <w:r w:rsidRPr="00C8789D">
        <w:rPr>
          <w:rFonts w:asciiTheme="majorBidi" w:hAnsiTheme="majorBidi" w:cstheme="majorBidi"/>
          <w:b/>
          <w:bCs/>
          <w:sz w:val="20"/>
          <w:szCs w:val="20"/>
        </w:rPr>
        <w:t xml:space="preserve">Figure </w:t>
      </w:r>
      <w:r w:rsidR="00FF2D19" w:rsidRPr="00C8789D">
        <w:rPr>
          <w:rFonts w:asciiTheme="majorBidi" w:hAnsiTheme="majorBidi" w:cstheme="majorBidi"/>
          <w:b/>
          <w:bCs/>
          <w:sz w:val="20"/>
          <w:szCs w:val="20"/>
        </w:rPr>
        <w:t>3</w:t>
      </w:r>
      <w:r w:rsidRPr="00C8789D">
        <w:rPr>
          <w:rFonts w:asciiTheme="majorBidi" w:hAnsiTheme="majorBidi" w:cstheme="majorBidi"/>
          <w:b/>
          <w:bCs/>
          <w:sz w:val="20"/>
          <w:szCs w:val="20"/>
        </w:rPr>
        <w:t>. Plots for Pearson’s correlation analysis of monthly</w:t>
      </w:r>
      <w:r w:rsidR="00EE6275" w:rsidRPr="00C8789D">
        <w:rPr>
          <w:rFonts w:asciiTheme="majorBidi" w:hAnsiTheme="majorBidi" w:cstheme="majorBidi"/>
          <w:b/>
          <w:bCs/>
          <w:sz w:val="20"/>
          <w:szCs w:val="20"/>
        </w:rPr>
        <w:t xml:space="preserve"> </w:t>
      </w:r>
      <w:r w:rsidRPr="00C8789D">
        <w:rPr>
          <w:rFonts w:asciiTheme="majorBidi" w:hAnsiTheme="majorBidi" w:cstheme="majorBidi"/>
          <w:b/>
          <w:bCs/>
          <w:sz w:val="20"/>
          <w:szCs w:val="20"/>
        </w:rPr>
        <w:t>data</w:t>
      </w:r>
      <w:r w:rsidR="000A5168" w:rsidRPr="00C8789D">
        <w:rPr>
          <w:rFonts w:asciiTheme="majorBidi" w:hAnsiTheme="majorBidi" w:cstheme="majorBidi"/>
          <w:b/>
          <w:bCs/>
          <w:sz w:val="20"/>
          <w:szCs w:val="20"/>
        </w:rPr>
        <w:t xml:space="preserve">. </w:t>
      </w:r>
      <w:r w:rsidR="000A5168" w:rsidRPr="00C8789D">
        <w:rPr>
          <w:rFonts w:asciiTheme="majorBidi" w:hAnsiTheme="majorBidi" w:cstheme="majorBidi"/>
          <w:sz w:val="20"/>
          <w:szCs w:val="20"/>
        </w:rPr>
        <w:t>(a) 2020, (b) 2007, (c) 2001, (d) 1990,  (e) 1981, (f) 1980, (g) 1973, and (h) 1969.</w:t>
      </w:r>
    </w:p>
    <w:sectPr w:rsidR="0013384D" w:rsidRPr="00C8789D" w:rsidSect="005E38C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063B" w14:textId="77777777" w:rsidR="004C1750" w:rsidRDefault="004C1750" w:rsidP="00127B8A">
      <w:r>
        <w:separator/>
      </w:r>
    </w:p>
  </w:endnote>
  <w:endnote w:type="continuationSeparator" w:id="0">
    <w:p w14:paraId="000B3984" w14:textId="77777777" w:rsidR="004C1750" w:rsidRDefault="004C1750" w:rsidP="0012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Pr>
      <w:id w:val="510719766"/>
      <w:docPartObj>
        <w:docPartGallery w:val="Page Numbers (Bottom of Page)"/>
        <w:docPartUnique/>
      </w:docPartObj>
    </w:sdtPr>
    <w:sdtEndPr>
      <w:rPr>
        <w:rFonts w:asciiTheme="majorBidi" w:hAnsiTheme="majorBidi" w:cstheme="majorBidi"/>
      </w:rPr>
    </w:sdtEndPr>
    <w:sdtContent>
      <w:p w14:paraId="08EB9B7A" w14:textId="2F225946" w:rsidR="008754E7" w:rsidRPr="00BE4BE4" w:rsidRDefault="008754E7" w:rsidP="00127B8A">
        <w:pPr>
          <w:pStyle w:val="Piedepgina"/>
          <w:jc w:val="center"/>
          <w:rPr>
            <w:rFonts w:asciiTheme="majorBidi" w:hAnsiTheme="majorBidi" w:cstheme="majorBidi"/>
            <w:sz w:val="20"/>
            <w:szCs w:val="20"/>
          </w:rPr>
        </w:pPr>
        <w:r w:rsidRPr="00BE4BE4">
          <w:rPr>
            <w:rFonts w:asciiTheme="majorBidi" w:hAnsiTheme="majorBidi" w:cstheme="majorBidi"/>
            <w:sz w:val="20"/>
            <w:szCs w:val="20"/>
          </w:rPr>
          <w:fldChar w:fldCharType="begin"/>
        </w:r>
        <w:r w:rsidRPr="00BE4BE4">
          <w:rPr>
            <w:rFonts w:asciiTheme="majorBidi" w:hAnsiTheme="majorBidi" w:cstheme="majorBidi"/>
            <w:sz w:val="20"/>
            <w:szCs w:val="20"/>
          </w:rPr>
          <w:instrText>PAGE   \* MERGEFORMAT</w:instrText>
        </w:r>
        <w:r w:rsidRPr="00BE4BE4">
          <w:rPr>
            <w:rFonts w:asciiTheme="majorBidi" w:hAnsiTheme="majorBidi" w:cstheme="majorBidi"/>
            <w:sz w:val="20"/>
            <w:szCs w:val="20"/>
          </w:rPr>
          <w:fldChar w:fldCharType="separate"/>
        </w:r>
        <w:r w:rsidRPr="00BE4BE4">
          <w:rPr>
            <w:rFonts w:asciiTheme="majorBidi" w:hAnsiTheme="majorBidi" w:cstheme="majorBidi"/>
            <w:sz w:val="20"/>
            <w:szCs w:val="20"/>
            <w:lang w:val="es-ES"/>
          </w:rPr>
          <w:t>2</w:t>
        </w:r>
        <w:r w:rsidRPr="00BE4BE4">
          <w:rPr>
            <w:rFonts w:asciiTheme="majorBidi" w:hAnsiTheme="majorBidi" w:cstheme="maj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B0C4" w14:textId="77777777" w:rsidR="004C1750" w:rsidRDefault="004C1750" w:rsidP="00127B8A">
      <w:r>
        <w:separator/>
      </w:r>
    </w:p>
  </w:footnote>
  <w:footnote w:type="continuationSeparator" w:id="0">
    <w:p w14:paraId="0BC44091" w14:textId="77777777" w:rsidR="004C1750" w:rsidRDefault="004C1750" w:rsidP="0012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A43A" w14:textId="6E3E2929" w:rsidR="00EC5B30" w:rsidRPr="009941CA" w:rsidRDefault="00EC5B30" w:rsidP="00EC5B30">
    <w:pPr>
      <w:widowControl w:val="0"/>
      <w:jc w:val="center"/>
      <w:rPr>
        <w:rFonts w:asciiTheme="majorBidi" w:eastAsia="SimSun" w:hAnsiTheme="majorBidi" w:cstheme="majorBidi"/>
        <w:kern w:val="2"/>
        <w:sz w:val="22"/>
        <w:szCs w:val="22"/>
        <w:lang w:eastAsia="zh-CN"/>
      </w:rPr>
    </w:pPr>
    <w:r w:rsidRPr="009941CA">
      <w:rPr>
        <w:rFonts w:asciiTheme="majorBidi" w:eastAsia="SimSun" w:hAnsiTheme="majorBidi" w:cstheme="majorBidi"/>
        <w:kern w:val="2"/>
        <w:sz w:val="22"/>
        <w:szCs w:val="22"/>
        <w:lang w:eastAsia="zh-CN"/>
      </w:rPr>
      <w:t xml:space="preserve">BSc Project </w:t>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t>EMEC025S6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D35"/>
    <w:multiLevelType w:val="multilevel"/>
    <w:tmpl w:val="654C78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68E1"/>
    <w:multiLevelType w:val="hybridMultilevel"/>
    <w:tmpl w:val="BBBA6AFC"/>
    <w:lvl w:ilvl="0" w:tplc="CF2ED248">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313B7"/>
    <w:multiLevelType w:val="hybridMultilevel"/>
    <w:tmpl w:val="BD166772"/>
    <w:lvl w:ilvl="0" w:tplc="9D5431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62320"/>
    <w:multiLevelType w:val="hybridMultilevel"/>
    <w:tmpl w:val="80EAEE6A"/>
    <w:lvl w:ilvl="0" w:tplc="DB142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161D7"/>
    <w:multiLevelType w:val="hybridMultilevel"/>
    <w:tmpl w:val="1F624524"/>
    <w:lvl w:ilvl="0" w:tplc="102CE3B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B8556F"/>
    <w:multiLevelType w:val="hybridMultilevel"/>
    <w:tmpl w:val="4BF2D2AE"/>
    <w:lvl w:ilvl="0" w:tplc="0B86511E">
      <w:start w:val="3"/>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57A6A"/>
    <w:multiLevelType w:val="hybridMultilevel"/>
    <w:tmpl w:val="0EA0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D5792"/>
    <w:multiLevelType w:val="hybridMultilevel"/>
    <w:tmpl w:val="F4642F44"/>
    <w:lvl w:ilvl="0" w:tplc="30FE065A">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451A5"/>
    <w:multiLevelType w:val="hybridMultilevel"/>
    <w:tmpl w:val="CFA6BEEA"/>
    <w:lvl w:ilvl="0" w:tplc="096CD5C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20E5A"/>
    <w:multiLevelType w:val="hybridMultilevel"/>
    <w:tmpl w:val="A40E3574"/>
    <w:lvl w:ilvl="0" w:tplc="B5B43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A388A"/>
    <w:multiLevelType w:val="hybridMultilevel"/>
    <w:tmpl w:val="59928C12"/>
    <w:lvl w:ilvl="0" w:tplc="DD802058">
      <w:start w:val="1"/>
      <w:numFmt w:val="bullet"/>
      <w:lvlText w:val="-"/>
      <w:lvlJc w:val="left"/>
      <w:pPr>
        <w:ind w:left="720" w:hanging="360"/>
      </w:pPr>
      <w:rPr>
        <w:rFonts w:ascii="Georgia" w:eastAsia="SimSun"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AB9"/>
    <w:multiLevelType w:val="hybridMultilevel"/>
    <w:tmpl w:val="E5BE2BF8"/>
    <w:lvl w:ilvl="0" w:tplc="B20060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51C01"/>
    <w:multiLevelType w:val="hybridMultilevel"/>
    <w:tmpl w:val="47BEC602"/>
    <w:lvl w:ilvl="0" w:tplc="EA1CB1CA">
      <w:start w:val="3"/>
      <w:numFmt w:val="bullet"/>
      <w:lvlText w:val="-"/>
      <w:lvlJc w:val="left"/>
      <w:pPr>
        <w:ind w:left="720" w:hanging="360"/>
      </w:pPr>
      <w:rPr>
        <w:rFonts w:ascii="Georgia" w:eastAsia="SimSun"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100D0"/>
    <w:multiLevelType w:val="hybridMultilevel"/>
    <w:tmpl w:val="BC3E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D45A0"/>
    <w:multiLevelType w:val="hybridMultilevel"/>
    <w:tmpl w:val="7506FA6E"/>
    <w:lvl w:ilvl="0" w:tplc="DB14279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1017BA"/>
    <w:multiLevelType w:val="hybridMultilevel"/>
    <w:tmpl w:val="3A1224A8"/>
    <w:lvl w:ilvl="0" w:tplc="653AF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235278">
    <w:abstractNumId w:val="11"/>
  </w:num>
  <w:num w:numId="2" w16cid:durableId="1903058946">
    <w:abstractNumId w:val="2"/>
  </w:num>
  <w:num w:numId="3" w16cid:durableId="163471286">
    <w:abstractNumId w:val="7"/>
  </w:num>
  <w:num w:numId="4" w16cid:durableId="1651322672">
    <w:abstractNumId w:val="12"/>
  </w:num>
  <w:num w:numId="5" w16cid:durableId="1564871529">
    <w:abstractNumId w:val="0"/>
  </w:num>
  <w:num w:numId="6" w16cid:durableId="1267889151">
    <w:abstractNumId w:val="9"/>
  </w:num>
  <w:num w:numId="7" w16cid:durableId="1028602869">
    <w:abstractNumId w:val="10"/>
  </w:num>
  <w:num w:numId="8" w16cid:durableId="1178547292">
    <w:abstractNumId w:val="1"/>
  </w:num>
  <w:num w:numId="9" w16cid:durableId="361057261">
    <w:abstractNumId w:val="5"/>
  </w:num>
  <w:num w:numId="10" w16cid:durableId="1278946731">
    <w:abstractNumId w:val="8"/>
  </w:num>
  <w:num w:numId="11" w16cid:durableId="921571286">
    <w:abstractNumId w:val="4"/>
  </w:num>
  <w:num w:numId="12" w16cid:durableId="1869832646">
    <w:abstractNumId w:val="15"/>
  </w:num>
  <w:num w:numId="13" w16cid:durableId="1980644166">
    <w:abstractNumId w:val="6"/>
  </w:num>
  <w:num w:numId="14" w16cid:durableId="1583105861">
    <w:abstractNumId w:val="3"/>
  </w:num>
  <w:num w:numId="15" w16cid:durableId="1206798862">
    <w:abstractNumId w:val="14"/>
  </w:num>
  <w:num w:numId="16" w16cid:durableId="186693720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B4"/>
    <w:rsid w:val="000000D9"/>
    <w:rsid w:val="00001758"/>
    <w:rsid w:val="0000256D"/>
    <w:rsid w:val="000030A5"/>
    <w:rsid w:val="000031A9"/>
    <w:rsid w:val="000049FB"/>
    <w:rsid w:val="00005E1B"/>
    <w:rsid w:val="00013E63"/>
    <w:rsid w:val="00015AD2"/>
    <w:rsid w:val="000218B7"/>
    <w:rsid w:val="00022024"/>
    <w:rsid w:val="00022E31"/>
    <w:rsid w:val="00023FFC"/>
    <w:rsid w:val="00024BBF"/>
    <w:rsid w:val="0002794D"/>
    <w:rsid w:val="000279B7"/>
    <w:rsid w:val="00030328"/>
    <w:rsid w:val="00031D31"/>
    <w:rsid w:val="00032030"/>
    <w:rsid w:val="00034A90"/>
    <w:rsid w:val="000351C4"/>
    <w:rsid w:val="00035860"/>
    <w:rsid w:val="00037636"/>
    <w:rsid w:val="000433D5"/>
    <w:rsid w:val="00044695"/>
    <w:rsid w:val="000446D7"/>
    <w:rsid w:val="0004470C"/>
    <w:rsid w:val="0004707B"/>
    <w:rsid w:val="0004773B"/>
    <w:rsid w:val="000515A1"/>
    <w:rsid w:val="0005386D"/>
    <w:rsid w:val="00054FA2"/>
    <w:rsid w:val="000565C7"/>
    <w:rsid w:val="000577F6"/>
    <w:rsid w:val="00061050"/>
    <w:rsid w:val="00062DE1"/>
    <w:rsid w:val="00066E95"/>
    <w:rsid w:val="00067126"/>
    <w:rsid w:val="00067B5B"/>
    <w:rsid w:val="0007032A"/>
    <w:rsid w:val="00070550"/>
    <w:rsid w:val="00070C61"/>
    <w:rsid w:val="00070CD9"/>
    <w:rsid w:val="00071BFE"/>
    <w:rsid w:val="00075557"/>
    <w:rsid w:val="000761C7"/>
    <w:rsid w:val="00082DB0"/>
    <w:rsid w:val="00083768"/>
    <w:rsid w:val="00086E85"/>
    <w:rsid w:val="00090BF2"/>
    <w:rsid w:val="00095A72"/>
    <w:rsid w:val="00097044"/>
    <w:rsid w:val="0009794F"/>
    <w:rsid w:val="000A1D5F"/>
    <w:rsid w:val="000A1DA1"/>
    <w:rsid w:val="000A1DA3"/>
    <w:rsid w:val="000A222A"/>
    <w:rsid w:val="000A268C"/>
    <w:rsid w:val="000A28D7"/>
    <w:rsid w:val="000A4ED0"/>
    <w:rsid w:val="000A4FF3"/>
    <w:rsid w:val="000A5168"/>
    <w:rsid w:val="000A714E"/>
    <w:rsid w:val="000A716E"/>
    <w:rsid w:val="000B04FA"/>
    <w:rsid w:val="000B1CB0"/>
    <w:rsid w:val="000B1FF7"/>
    <w:rsid w:val="000B2418"/>
    <w:rsid w:val="000B244F"/>
    <w:rsid w:val="000B2737"/>
    <w:rsid w:val="000B3913"/>
    <w:rsid w:val="000B399C"/>
    <w:rsid w:val="000B58DA"/>
    <w:rsid w:val="000B7593"/>
    <w:rsid w:val="000C09CE"/>
    <w:rsid w:val="000C0F15"/>
    <w:rsid w:val="000C20CF"/>
    <w:rsid w:val="000C5E6E"/>
    <w:rsid w:val="000C61A3"/>
    <w:rsid w:val="000C6D47"/>
    <w:rsid w:val="000C7024"/>
    <w:rsid w:val="000C70C4"/>
    <w:rsid w:val="000D21C6"/>
    <w:rsid w:val="000D3A46"/>
    <w:rsid w:val="000D57A8"/>
    <w:rsid w:val="000D6581"/>
    <w:rsid w:val="000D7F50"/>
    <w:rsid w:val="000E04B4"/>
    <w:rsid w:val="000E276F"/>
    <w:rsid w:val="000E2A4D"/>
    <w:rsid w:val="000E36BE"/>
    <w:rsid w:val="000E36E1"/>
    <w:rsid w:val="000E4212"/>
    <w:rsid w:val="000E4ABD"/>
    <w:rsid w:val="000E500E"/>
    <w:rsid w:val="000E59E4"/>
    <w:rsid w:val="000E5B3D"/>
    <w:rsid w:val="000E6749"/>
    <w:rsid w:val="000E69B7"/>
    <w:rsid w:val="000E777A"/>
    <w:rsid w:val="000F0AFB"/>
    <w:rsid w:val="000F28C6"/>
    <w:rsid w:val="00100184"/>
    <w:rsid w:val="00101447"/>
    <w:rsid w:val="00101844"/>
    <w:rsid w:val="00102471"/>
    <w:rsid w:val="00102D60"/>
    <w:rsid w:val="001037F4"/>
    <w:rsid w:val="001039E5"/>
    <w:rsid w:val="001047EF"/>
    <w:rsid w:val="001101D3"/>
    <w:rsid w:val="00111158"/>
    <w:rsid w:val="00111A94"/>
    <w:rsid w:val="0011628E"/>
    <w:rsid w:val="00116E57"/>
    <w:rsid w:val="00117972"/>
    <w:rsid w:val="00120112"/>
    <w:rsid w:val="00120791"/>
    <w:rsid w:val="00123438"/>
    <w:rsid w:val="00124133"/>
    <w:rsid w:val="00124C48"/>
    <w:rsid w:val="0012742B"/>
    <w:rsid w:val="001276CB"/>
    <w:rsid w:val="00127B8A"/>
    <w:rsid w:val="0013146F"/>
    <w:rsid w:val="0013384D"/>
    <w:rsid w:val="00134724"/>
    <w:rsid w:val="001366C9"/>
    <w:rsid w:val="00136894"/>
    <w:rsid w:val="00136AB9"/>
    <w:rsid w:val="00140510"/>
    <w:rsid w:val="00142382"/>
    <w:rsid w:val="001435F4"/>
    <w:rsid w:val="00143C51"/>
    <w:rsid w:val="001447A4"/>
    <w:rsid w:val="00145B5F"/>
    <w:rsid w:val="00146A46"/>
    <w:rsid w:val="0014789E"/>
    <w:rsid w:val="001505D9"/>
    <w:rsid w:val="00150BA5"/>
    <w:rsid w:val="00155B66"/>
    <w:rsid w:val="00155E35"/>
    <w:rsid w:val="00157192"/>
    <w:rsid w:val="00160240"/>
    <w:rsid w:val="00160AEB"/>
    <w:rsid w:val="00162814"/>
    <w:rsid w:val="00162999"/>
    <w:rsid w:val="00162C74"/>
    <w:rsid w:val="00167855"/>
    <w:rsid w:val="001710D3"/>
    <w:rsid w:val="0017240B"/>
    <w:rsid w:val="00172943"/>
    <w:rsid w:val="00172EC6"/>
    <w:rsid w:val="00175B90"/>
    <w:rsid w:val="00175F91"/>
    <w:rsid w:val="001761CA"/>
    <w:rsid w:val="00176B2E"/>
    <w:rsid w:val="001815F0"/>
    <w:rsid w:val="00181F86"/>
    <w:rsid w:val="001838ED"/>
    <w:rsid w:val="00184348"/>
    <w:rsid w:val="001843A2"/>
    <w:rsid w:val="00185297"/>
    <w:rsid w:val="00185598"/>
    <w:rsid w:val="001866BC"/>
    <w:rsid w:val="0018733A"/>
    <w:rsid w:val="00187A69"/>
    <w:rsid w:val="001924FB"/>
    <w:rsid w:val="001941B3"/>
    <w:rsid w:val="00195231"/>
    <w:rsid w:val="00196160"/>
    <w:rsid w:val="001969B9"/>
    <w:rsid w:val="00196AA2"/>
    <w:rsid w:val="001A014D"/>
    <w:rsid w:val="001A0633"/>
    <w:rsid w:val="001A1876"/>
    <w:rsid w:val="001A2F60"/>
    <w:rsid w:val="001A5FFC"/>
    <w:rsid w:val="001B26C0"/>
    <w:rsid w:val="001B320E"/>
    <w:rsid w:val="001B444F"/>
    <w:rsid w:val="001C09EF"/>
    <w:rsid w:val="001C0CB3"/>
    <w:rsid w:val="001C2ADB"/>
    <w:rsid w:val="001C3A6F"/>
    <w:rsid w:val="001C697D"/>
    <w:rsid w:val="001C7C22"/>
    <w:rsid w:val="001D0D3D"/>
    <w:rsid w:val="001D1023"/>
    <w:rsid w:val="001D2E30"/>
    <w:rsid w:val="001D4C9B"/>
    <w:rsid w:val="001D7738"/>
    <w:rsid w:val="001E07DC"/>
    <w:rsid w:val="001E15EC"/>
    <w:rsid w:val="001E3508"/>
    <w:rsid w:val="001E5DF4"/>
    <w:rsid w:val="001E6813"/>
    <w:rsid w:val="001F19F0"/>
    <w:rsid w:val="001F1A63"/>
    <w:rsid w:val="001F1CBB"/>
    <w:rsid w:val="001F3242"/>
    <w:rsid w:val="002013C5"/>
    <w:rsid w:val="00202FDE"/>
    <w:rsid w:val="00204421"/>
    <w:rsid w:val="0020496E"/>
    <w:rsid w:val="00204DEA"/>
    <w:rsid w:val="00205068"/>
    <w:rsid w:val="002051B7"/>
    <w:rsid w:val="002066E8"/>
    <w:rsid w:val="00207DA3"/>
    <w:rsid w:val="00210F56"/>
    <w:rsid w:val="002134E1"/>
    <w:rsid w:val="00215EDE"/>
    <w:rsid w:val="0021605D"/>
    <w:rsid w:val="00217175"/>
    <w:rsid w:val="0021785C"/>
    <w:rsid w:val="00220151"/>
    <w:rsid w:val="002211BC"/>
    <w:rsid w:val="0022166F"/>
    <w:rsid w:val="00221D37"/>
    <w:rsid w:val="002308DD"/>
    <w:rsid w:val="00230D8A"/>
    <w:rsid w:val="002317E4"/>
    <w:rsid w:val="00234673"/>
    <w:rsid w:val="0023544D"/>
    <w:rsid w:val="002354DB"/>
    <w:rsid w:val="00237EE3"/>
    <w:rsid w:val="00241F8A"/>
    <w:rsid w:val="002429B1"/>
    <w:rsid w:val="00243979"/>
    <w:rsid w:val="00247430"/>
    <w:rsid w:val="00253E63"/>
    <w:rsid w:val="00254E57"/>
    <w:rsid w:val="00257881"/>
    <w:rsid w:val="002624A6"/>
    <w:rsid w:val="00264611"/>
    <w:rsid w:val="0026628F"/>
    <w:rsid w:val="002677A8"/>
    <w:rsid w:val="00267E80"/>
    <w:rsid w:val="0027054A"/>
    <w:rsid w:val="00271D42"/>
    <w:rsid w:val="00273BC9"/>
    <w:rsid w:val="0027789A"/>
    <w:rsid w:val="00282B31"/>
    <w:rsid w:val="00284E2C"/>
    <w:rsid w:val="00285108"/>
    <w:rsid w:val="00285F18"/>
    <w:rsid w:val="002865D2"/>
    <w:rsid w:val="00286D08"/>
    <w:rsid w:val="002926D0"/>
    <w:rsid w:val="0029383F"/>
    <w:rsid w:val="00293CB5"/>
    <w:rsid w:val="00295B2B"/>
    <w:rsid w:val="002A02B3"/>
    <w:rsid w:val="002A0BD9"/>
    <w:rsid w:val="002A1142"/>
    <w:rsid w:val="002A3F33"/>
    <w:rsid w:val="002A7479"/>
    <w:rsid w:val="002A7661"/>
    <w:rsid w:val="002A79C6"/>
    <w:rsid w:val="002B45DB"/>
    <w:rsid w:val="002B5A33"/>
    <w:rsid w:val="002B6EFF"/>
    <w:rsid w:val="002B7AA1"/>
    <w:rsid w:val="002C48A3"/>
    <w:rsid w:val="002D00E2"/>
    <w:rsid w:val="002D0D61"/>
    <w:rsid w:val="002D4B99"/>
    <w:rsid w:val="002D57E5"/>
    <w:rsid w:val="002D5FD5"/>
    <w:rsid w:val="002D777C"/>
    <w:rsid w:val="002D7AF7"/>
    <w:rsid w:val="002D7C12"/>
    <w:rsid w:val="002E09E8"/>
    <w:rsid w:val="002E2127"/>
    <w:rsid w:val="002E4370"/>
    <w:rsid w:val="002E53CB"/>
    <w:rsid w:val="002E7CE1"/>
    <w:rsid w:val="002F194F"/>
    <w:rsid w:val="002F205D"/>
    <w:rsid w:val="002F49DB"/>
    <w:rsid w:val="002F54F4"/>
    <w:rsid w:val="003002FF"/>
    <w:rsid w:val="00300D57"/>
    <w:rsid w:val="00304D1C"/>
    <w:rsid w:val="00305A89"/>
    <w:rsid w:val="00312560"/>
    <w:rsid w:val="00313150"/>
    <w:rsid w:val="0031491D"/>
    <w:rsid w:val="00317149"/>
    <w:rsid w:val="00323BDE"/>
    <w:rsid w:val="00327309"/>
    <w:rsid w:val="00327B1C"/>
    <w:rsid w:val="00330AF4"/>
    <w:rsid w:val="003330E6"/>
    <w:rsid w:val="00335AD3"/>
    <w:rsid w:val="00335BAC"/>
    <w:rsid w:val="00336615"/>
    <w:rsid w:val="003372E0"/>
    <w:rsid w:val="00337AD0"/>
    <w:rsid w:val="00340EFE"/>
    <w:rsid w:val="0034235D"/>
    <w:rsid w:val="0034302E"/>
    <w:rsid w:val="0034381A"/>
    <w:rsid w:val="00343FCD"/>
    <w:rsid w:val="003448F1"/>
    <w:rsid w:val="00344B76"/>
    <w:rsid w:val="003502E1"/>
    <w:rsid w:val="00351820"/>
    <w:rsid w:val="003523A6"/>
    <w:rsid w:val="003530DD"/>
    <w:rsid w:val="00354BF3"/>
    <w:rsid w:val="00355D72"/>
    <w:rsid w:val="003561F0"/>
    <w:rsid w:val="00356240"/>
    <w:rsid w:val="00356968"/>
    <w:rsid w:val="00360777"/>
    <w:rsid w:val="00362C3B"/>
    <w:rsid w:val="003639CB"/>
    <w:rsid w:val="00363BDF"/>
    <w:rsid w:val="00364E59"/>
    <w:rsid w:val="00365BFA"/>
    <w:rsid w:val="00366DCF"/>
    <w:rsid w:val="00367726"/>
    <w:rsid w:val="00370C67"/>
    <w:rsid w:val="003712A2"/>
    <w:rsid w:val="00372744"/>
    <w:rsid w:val="003753F0"/>
    <w:rsid w:val="0037634D"/>
    <w:rsid w:val="00377D79"/>
    <w:rsid w:val="00380549"/>
    <w:rsid w:val="003806BA"/>
    <w:rsid w:val="003813C9"/>
    <w:rsid w:val="00383C4D"/>
    <w:rsid w:val="00384E13"/>
    <w:rsid w:val="003860AA"/>
    <w:rsid w:val="003904EF"/>
    <w:rsid w:val="00391CB8"/>
    <w:rsid w:val="00392C6C"/>
    <w:rsid w:val="00394F6F"/>
    <w:rsid w:val="00395237"/>
    <w:rsid w:val="00395394"/>
    <w:rsid w:val="00395F3E"/>
    <w:rsid w:val="003A0BA1"/>
    <w:rsid w:val="003A0BAA"/>
    <w:rsid w:val="003A0CB8"/>
    <w:rsid w:val="003A1115"/>
    <w:rsid w:val="003A1649"/>
    <w:rsid w:val="003A34C8"/>
    <w:rsid w:val="003A6252"/>
    <w:rsid w:val="003A6D4C"/>
    <w:rsid w:val="003A73B7"/>
    <w:rsid w:val="003A768A"/>
    <w:rsid w:val="003B0009"/>
    <w:rsid w:val="003B08D3"/>
    <w:rsid w:val="003B157A"/>
    <w:rsid w:val="003B76EF"/>
    <w:rsid w:val="003C0DEA"/>
    <w:rsid w:val="003C1ACB"/>
    <w:rsid w:val="003C49EA"/>
    <w:rsid w:val="003C4D77"/>
    <w:rsid w:val="003C7476"/>
    <w:rsid w:val="003C77A6"/>
    <w:rsid w:val="003D00CA"/>
    <w:rsid w:val="003D0131"/>
    <w:rsid w:val="003D073A"/>
    <w:rsid w:val="003D281C"/>
    <w:rsid w:val="003D3ADA"/>
    <w:rsid w:val="003D5F2B"/>
    <w:rsid w:val="003D75F4"/>
    <w:rsid w:val="003E1CFB"/>
    <w:rsid w:val="003E3364"/>
    <w:rsid w:val="003E5D51"/>
    <w:rsid w:val="003E6283"/>
    <w:rsid w:val="003F1B50"/>
    <w:rsid w:val="003F3D63"/>
    <w:rsid w:val="003F4401"/>
    <w:rsid w:val="003F492E"/>
    <w:rsid w:val="003F5C61"/>
    <w:rsid w:val="003F5EFC"/>
    <w:rsid w:val="003F6A70"/>
    <w:rsid w:val="00400263"/>
    <w:rsid w:val="0040052B"/>
    <w:rsid w:val="004019C5"/>
    <w:rsid w:val="00401ADA"/>
    <w:rsid w:val="00402A73"/>
    <w:rsid w:val="0040315F"/>
    <w:rsid w:val="00404A57"/>
    <w:rsid w:val="00407BD9"/>
    <w:rsid w:val="00407C7E"/>
    <w:rsid w:val="00411C8E"/>
    <w:rsid w:val="00412232"/>
    <w:rsid w:val="00414916"/>
    <w:rsid w:val="00416199"/>
    <w:rsid w:val="00420D3B"/>
    <w:rsid w:val="004220A7"/>
    <w:rsid w:val="00425894"/>
    <w:rsid w:val="00430ED4"/>
    <w:rsid w:val="00431DB5"/>
    <w:rsid w:val="004345FA"/>
    <w:rsid w:val="00434716"/>
    <w:rsid w:val="00437284"/>
    <w:rsid w:val="0043775B"/>
    <w:rsid w:val="00440B7C"/>
    <w:rsid w:val="004414AE"/>
    <w:rsid w:val="00443070"/>
    <w:rsid w:val="0044542D"/>
    <w:rsid w:val="004455A4"/>
    <w:rsid w:val="00446E79"/>
    <w:rsid w:val="00446F6A"/>
    <w:rsid w:val="0045020E"/>
    <w:rsid w:val="004505B9"/>
    <w:rsid w:val="00450DED"/>
    <w:rsid w:val="00451531"/>
    <w:rsid w:val="004516AC"/>
    <w:rsid w:val="00452EEE"/>
    <w:rsid w:val="00453B48"/>
    <w:rsid w:val="00453E17"/>
    <w:rsid w:val="00453F78"/>
    <w:rsid w:val="00455648"/>
    <w:rsid w:val="0045777F"/>
    <w:rsid w:val="00457894"/>
    <w:rsid w:val="00460B12"/>
    <w:rsid w:val="00465560"/>
    <w:rsid w:val="004655DB"/>
    <w:rsid w:val="00466789"/>
    <w:rsid w:val="0046731B"/>
    <w:rsid w:val="00467BFC"/>
    <w:rsid w:val="0047084B"/>
    <w:rsid w:val="00471FFD"/>
    <w:rsid w:val="00473D7B"/>
    <w:rsid w:val="0047474B"/>
    <w:rsid w:val="004774EE"/>
    <w:rsid w:val="004828DD"/>
    <w:rsid w:val="00482A87"/>
    <w:rsid w:val="004839FB"/>
    <w:rsid w:val="004859A7"/>
    <w:rsid w:val="00485FDF"/>
    <w:rsid w:val="0049013F"/>
    <w:rsid w:val="00491A63"/>
    <w:rsid w:val="00495F5F"/>
    <w:rsid w:val="004965F4"/>
    <w:rsid w:val="004968A8"/>
    <w:rsid w:val="00496E2E"/>
    <w:rsid w:val="00496E9C"/>
    <w:rsid w:val="004A03DC"/>
    <w:rsid w:val="004A3279"/>
    <w:rsid w:val="004A4811"/>
    <w:rsid w:val="004A4D45"/>
    <w:rsid w:val="004A4D68"/>
    <w:rsid w:val="004A5629"/>
    <w:rsid w:val="004B192F"/>
    <w:rsid w:val="004B5942"/>
    <w:rsid w:val="004B7F00"/>
    <w:rsid w:val="004B7F79"/>
    <w:rsid w:val="004C0702"/>
    <w:rsid w:val="004C1750"/>
    <w:rsid w:val="004C43FD"/>
    <w:rsid w:val="004C65B3"/>
    <w:rsid w:val="004C7164"/>
    <w:rsid w:val="004D17E0"/>
    <w:rsid w:val="004D3EFD"/>
    <w:rsid w:val="004D52FE"/>
    <w:rsid w:val="004D6EAC"/>
    <w:rsid w:val="004E0DD0"/>
    <w:rsid w:val="004E14B0"/>
    <w:rsid w:val="004E20D4"/>
    <w:rsid w:val="004E55AE"/>
    <w:rsid w:val="004E59B5"/>
    <w:rsid w:val="004F139C"/>
    <w:rsid w:val="004F18CF"/>
    <w:rsid w:val="004F2415"/>
    <w:rsid w:val="005015E4"/>
    <w:rsid w:val="00501AC6"/>
    <w:rsid w:val="00501DD7"/>
    <w:rsid w:val="0050309C"/>
    <w:rsid w:val="00503B1D"/>
    <w:rsid w:val="005043DD"/>
    <w:rsid w:val="00505655"/>
    <w:rsid w:val="00506376"/>
    <w:rsid w:val="00506880"/>
    <w:rsid w:val="00512FC7"/>
    <w:rsid w:val="00513BEB"/>
    <w:rsid w:val="00516D6C"/>
    <w:rsid w:val="00517279"/>
    <w:rsid w:val="005207A9"/>
    <w:rsid w:val="00520B0E"/>
    <w:rsid w:val="005214AA"/>
    <w:rsid w:val="005219EC"/>
    <w:rsid w:val="00521AEA"/>
    <w:rsid w:val="005233C8"/>
    <w:rsid w:val="00527FB9"/>
    <w:rsid w:val="005307DF"/>
    <w:rsid w:val="00531E1D"/>
    <w:rsid w:val="00532542"/>
    <w:rsid w:val="005353F8"/>
    <w:rsid w:val="005404F9"/>
    <w:rsid w:val="00540AE1"/>
    <w:rsid w:val="005418D9"/>
    <w:rsid w:val="00542EC9"/>
    <w:rsid w:val="00543D1F"/>
    <w:rsid w:val="0054492E"/>
    <w:rsid w:val="00544AD4"/>
    <w:rsid w:val="00547C45"/>
    <w:rsid w:val="00551827"/>
    <w:rsid w:val="0055248C"/>
    <w:rsid w:val="00552D49"/>
    <w:rsid w:val="005536D7"/>
    <w:rsid w:val="00555714"/>
    <w:rsid w:val="00563EF3"/>
    <w:rsid w:val="0056781C"/>
    <w:rsid w:val="0057039E"/>
    <w:rsid w:val="00572079"/>
    <w:rsid w:val="005722AE"/>
    <w:rsid w:val="005725F6"/>
    <w:rsid w:val="005753C1"/>
    <w:rsid w:val="005836C6"/>
    <w:rsid w:val="0058432B"/>
    <w:rsid w:val="00585B32"/>
    <w:rsid w:val="005870E5"/>
    <w:rsid w:val="00587607"/>
    <w:rsid w:val="00587940"/>
    <w:rsid w:val="0058798A"/>
    <w:rsid w:val="00594BF4"/>
    <w:rsid w:val="00595D9D"/>
    <w:rsid w:val="005A0DE2"/>
    <w:rsid w:val="005A1030"/>
    <w:rsid w:val="005A22FF"/>
    <w:rsid w:val="005A2EE5"/>
    <w:rsid w:val="005A304F"/>
    <w:rsid w:val="005A361E"/>
    <w:rsid w:val="005A471E"/>
    <w:rsid w:val="005A4AFF"/>
    <w:rsid w:val="005A6C46"/>
    <w:rsid w:val="005A6FA0"/>
    <w:rsid w:val="005B1216"/>
    <w:rsid w:val="005B2AD0"/>
    <w:rsid w:val="005B30BB"/>
    <w:rsid w:val="005B514D"/>
    <w:rsid w:val="005B6582"/>
    <w:rsid w:val="005B71F2"/>
    <w:rsid w:val="005B7B03"/>
    <w:rsid w:val="005B7EAA"/>
    <w:rsid w:val="005C0B3C"/>
    <w:rsid w:val="005C1516"/>
    <w:rsid w:val="005C3F82"/>
    <w:rsid w:val="005C4314"/>
    <w:rsid w:val="005C5D16"/>
    <w:rsid w:val="005C7499"/>
    <w:rsid w:val="005D090E"/>
    <w:rsid w:val="005D17B1"/>
    <w:rsid w:val="005D393C"/>
    <w:rsid w:val="005D44EC"/>
    <w:rsid w:val="005D7276"/>
    <w:rsid w:val="005D7624"/>
    <w:rsid w:val="005D7C80"/>
    <w:rsid w:val="005E06B1"/>
    <w:rsid w:val="005E06D6"/>
    <w:rsid w:val="005E0EE0"/>
    <w:rsid w:val="005E22DA"/>
    <w:rsid w:val="005E2A10"/>
    <w:rsid w:val="005E38C6"/>
    <w:rsid w:val="005E42A1"/>
    <w:rsid w:val="005E4BB0"/>
    <w:rsid w:val="005E61E3"/>
    <w:rsid w:val="005E7553"/>
    <w:rsid w:val="005E77CF"/>
    <w:rsid w:val="005F1143"/>
    <w:rsid w:val="005F1798"/>
    <w:rsid w:val="005F568C"/>
    <w:rsid w:val="005F56F9"/>
    <w:rsid w:val="005F69BA"/>
    <w:rsid w:val="0060000E"/>
    <w:rsid w:val="006008D1"/>
    <w:rsid w:val="00601294"/>
    <w:rsid w:val="006039D8"/>
    <w:rsid w:val="0060772F"/>
    <w:rsid w:val="0061106F"/>
    <w:rsid w:val="00611566"/>
    <w:rsid w:val="0061184B"/>
    <w:rsid w:val="006119DD"/>
    <w:rsid w:val="006125A9"/>
    <w:rsid w:val="00612C96"/>
    <w:rsid w:val="006205A9"/>
    <w:rsid w:val="00621FB4"/>
    <w:rsid w:val="00622E28"/>
    <w:rsid w:val="00623636"/>
    <w:rsid w:val="00624133"/>
    <w:rsid w:val="006242C3"/>
    <w:rsid w:val="006246B1"/>
    <w:rsid w:val="006272C8"/>
    <w:rsid w:val="006277F3"/>
    <w:rsid w:val="00627947"/>
    <w:rsid w:val="006325CE"/>
    <w:rsid w:val="006332CA"/>
    <w:rsid w:val="006338CD"/>
    <w:rsid w:val="00633905"/>
    <w:rsid w:val="006346DA"/>
    <w:rsid w:val="00636A61"/>
    <w:rsid w:val="006403EC"/>
    <w:rsid w:val="00640F3E"/>
    <w:rsid w:val="0064133C"/>
    <w:rsid w:val="0064174C"/>
    <w:rsid w:val="00643824"/>
    <w:rsid w:val="00646D42"/>
    <w:rsid w:val="0065056A"/>
    <w:rsid w:val="00650869"/>
    <w:rsid w:val="00650B5F"/>
    <w:rsid w:val="0065290D"/>
    <w:rsid w:val="00653C0A"/>
    <w:rsid w:val="0065439A"/>
    <w:rsid w:val="00654A7D"/>
    <w:rsid w:val="006555D6"/>
    <w:rsid w:val="006610A6"/>
    <w:rsid w:val="006629C2"/>
    <w:rsid w:val="0066317A"/>
    <w:rsid w:val="00663438"/>
    <w:rsid w:val="00665DE7"/>
    <w:rsid w:val="006679F9"/>
    <w:rsid w:val="0067012E"/>
    <w:rsid w:val="0067046F"/>
    <w:rsid w:val="00671E60"/>
    <w:rsid w:val="006720EB"/>
    <w:rsid w:val="0067242C"/>
    <w:rsid w:val="00672813"/>
    <w:rsid w:val="00675D1C"/>
    <w:rsid w:val="0067628D"/>
    <w:rsid w:val="00676C90"/>
    <w:rsid w:val="0067715F"/>
    <w:rsid w:val="00677C2C"/>
    <w:rsid w:val="0068004B"/>
    <w:rsid w:val="006820FC"/>
    <w:rsid w:val="00682921"/>
    <w:rsid w:val="00684D55"/>
    <w:rsid w:val="00685179"/>
    <w:rsid w:val="006863E8"/>
    <w:rsid w:val="006877EC"/>
    <w:rsid w:val="00687ED6"/>
    <w:rsid w:val="0069075E"/>
    <w:rsid w:val="00691564"/>
    <w:rsid w:val="006A2AD4"/>
    <w:rsid w:val="006A5541"/>
    <w:rsid w:val="006A5E88"/>
    <w:rsid w:val="006A6D45"/>
    <w:rsid w:val="006B02FB"/>
    <w:rsid w:val="006B1592"/>
    <w:rsid w:val="006B186E"/>
    <w:rsid w:val="006B28CE"/>
    <w:rsid w:val="006B5CDA"/>
    <w:rsid w:val="006B5F77"/>
    <w:rsid w:val="006B7466"/>
    <w:rsid w:val="006B7755"/>
    <w:rsid w:val="006C1D7F"/>
    <w:rsid w:val="006C23CC"/>
    <w:rsid w:val="006C32E1"/>
    <w:rsid w:val="006C4CF1"/>
    <w:rsid w:val="006C59E9"/>
    <w:rsid w:val="006C5BD2"/>
    <w:rsid w:val="006C655D"/>
    <w:rsid w:val="006C7715"/>
    <w:rsid w:val="006D2FF2"/>
    <w:rsid w:val="006D64C1"/>
    <w:rsid w:val="006E1E4A"/>
    <w:rsid w:val="006E2787"/>
    <w:rsid w:val="006E61F5"/>
    <w:rsid w:val="006E7014"/>
    <w:rsid w:val="006E7350"/>
    <w:rsid w:val="006E7B2B"/>
    <w:rsid w:val="006F10EB"/>
    <w:rsid w:val="006F4D07"/>
    <w:rsid w:val="006F4F1A"/>
    <w:rsid w:val="006F4F8B"/>
    <w:rsid w:val="006F561E"/>
    <w:rsid w:val="006F5976"/>
    <w:rsid w:val="006F6FE5"/>
    <w:rsid w:val="006F7F6A"/>
    <w:rsid w:val="006F7FB7"/>
    <w:rsid w:val="00700446"/>
    <w:rsid w:val="00700DFF"/>
    <w:rsid w:val="00703D68"/>
    <w:rsid w:val="0070503E"/>
    <w:rsid w:val="00705133"/>
    <w:rsid w:val="0070741A"/>
    <w:rsid w:val="00707D46"/>
    <w:rsid w:val="0071046D"/>
    <w:rsid w:val="00710B16"/>
    <w:rsid w:val="00710C94"/>
    <w:rsid w:val="00712699"/>
    <w:rsid w:val="0071287C"/>
    <w:rsid w:val="00712DFE"/>
    <w:rsid w:val="00713372"/>
    <w:rsid w:val="00713B26"/>
    <w:rsid w:val="00713B78"/>
    <w:rsid w:val="00713D8B"/>
    <w:rsid w:val="00713DD0"/>
    <w:rsid w:val="0071465E"/>
    <w:rsid w:val="00716141"/>
    <w:rsid w:val="00717A07"/>
    <w:rsid w:val="00720D61"/>
    <w:rsid w:val="00723542"/>
    <w:rsid w:val="007250D4"/>
    <w:rsid w:val="007264AF"/>
    <w:rsid w:val="0072661F"/>
    <w:rsid w:val="00726B58"/>
    <w:rsid w:val="00727900"/>
    <w:rsid w:val="00727A56"/>
    <w:rsid w:val="00727DCD"/>
    <w:rsid w:val="00735DE9"/>
    <w:rsid w:val="007361EB"/>
    <w:rsid w:val="00736302"/>
    <w:rsid w:val="007365EF"/>
    <w:rsid w:val="00737163"/>
    <w:rsid w:val="00741BD3"/>
    <w:rsid w:val="00742440"/>
    <w:rsid w:val="00743C4D"/>
    <w:rsid w:val="0074497C"/>
    <w:rsid w:val="0074721D"/>
    <w:rsid w:val="007503BD"/>
    <w:rsid w:val="00752933"/>
    <w:rsid w:val="0075376C"/>
    <w:rsid w:val="00753A38"/>
    <w:rsid w:val="007554D1"/>
    <w:rsid w:val="0075589F"/>
    <w:rsid w:val="0075710C"/>
    <w:rsid w:val="00757AFE"/>
    <w:rsid w:val="007614F8"/>
    <w:rsid w:val="007617B5"/>
    <w:rsid w:val="00765BC2"/>
    <w:rsid w:val="007703D4"/>
    <w:rsid w:val="00770B6E"/>
    <w:rsid w:val="00771872"/>
    <w:rsid w:val="00773702"/>
    <w:rsid w:val="00774CDE"/>
    <w:rsid w:val="00775FBE"/>
    <w:rsid w:val="0077620F"/>
    <w:rsid w:val="007810F1"/>
    <w:rsid w:val="007825B9"/>
    <w:rsid w:val="0078292F"/>
    <w:rsid w:val="00784917"/>
    <w:rsid w:val="00785468"/>
    <w:rsid w:val="00785B14"/>
    <w:rsid w:val="00786943"/>
    <w:rsid w:val="00786A1E"/>
    <w:rsid w:val="00786ED6"/>
    <w:rsid w:val="007872AA"/>
    <w:rsid w:val="007916DA"/>
    <w:rsid w:val="00792FB2"/>
    <w:rsid w:val="00792FED"/>
    <w:rsid w:val="00793065"/>
    <w:rsid w:val="0079364F"/>
    <w:rsid w:val="00793EBA"/>
    <w:rsid w:val="0079491D"/>
    <w:rsid w:val="007963F5"/>
    <w:rsid w:val="00796699"/>
    <w:rsid w:val="00796EC1"/>
    <w:rsid w:val="00796F2B"/>
    <w:rsid w:val="007A1C16"/>
    <w:rsid w:val="007A4FF8"/>
    <w:rsid w:val="007A7C69"/>
    <w:rsid w:val="007B443E"/>
    <w:rsid w:val="007B65BD"/>
    <w:rsid w:val="007C03E3"/>
    <w:rsid w:val="007C1788"/>
    <w:rsid w:val="007C391E"/>
    <w:rsid w:val="007C4993"/>
    <w:rsid w:val="007C5084"/>
    <w:rsid w:val="007C60E5"/>
    <w:rsid w:val="007C67BA"/>
    <w:rsid w:val="007D0BB7"/>
    <w:rsid w:val="007D0E01"/>
    <w:rsid w:val="007D1A86"/>
    <w:rsid w:val="007D1E11"/>
    <w:rsid w:val="007D46EB"/>
    <w:rsid w:val="007D5F5A"/>
    <w:rsid w:val="007E06B4"/>
    <w:rsid w:val="007E1984"/>
    <w:rsid w:val="007E32F4"/>
    <w:rsid w:val="007E3425"/>
    <w:rsid w:val="007E37B0"/>
    <w:rsid w:val="007E38F0"/>
    <w:rsid w:val="007E3BBD"/>
    <w:rsid w:val="007E3C88"/>
    <w:rsid w:val="007E7A3C"/>
    <w:rsid w:val="007F046D"/>
    <w:rsid w:val="007F163C"/>
    <w:rsid w:val="007F7F55"/>
    <w:rsid w:val="00801B38"/>
    <w:rsid w:val="00801FB5"/>
    <w:rsid w:val="00803246"/>
    <w:rsid w:val="00804CA6"/>
    <w:rsid w:val="008059B9"/>
    <w:rsid w:val="008064B2"/>
    <w:rsid w:val="008067A8"/>
    <w:rsid w:val="008077AE"/>
    <w:rsid w:val="00810CE7"/>
    <w:rsid w:val="008123CD"/>
    <w:rsid w:val="0081278A"/>
    <w:rsid w:val="00812AC8"/>
    <w:rsid w:val="00813252"/>
    <w:rsid w:val="0081446B"/>
    <w:rsid w:val="00814B68"/>
    <w:rsid w:val="00815E49"/>
    <w:rsid w:val="00816EE1"/>
    <w:rsid w:val="00817640"/>
    <w:rsid w:val="00821305"/>
    <w:rsid w:val="00821F06"/>
    <w:rsid w:val="008234A6"/>
    <w:rsid w:val="00823C55"/>
    <w:rsid w:val="00823D5D"/>
    <w:rsid w:val="00824712"/>
    <w:rsid w:val="00824851"/>
    <w:rsid w:val="00824888"/>
    <w:rsid w:val="00824B0F"/>
    <w:rsid w:val="008257DD"/>
    <w:rsid w:val="00826631"/>
    <w:rsid w:val="00826B06"/>
    <w:rsid w:val="008279EB"/>
    <w:rsid w:val="00830436"/>
    <w:rsid w:val="00830D22"/>
    <w:rsid w:val="00830E7E"/>
    <w:rsid w:val="00831C2D"/>
    <w:rsid w:val="00832665"/>
    <w:rsid w:val="00835337"/>
    <w:rsid w:val="008371FA"/>
    <w:rsid w:val="00837B31"/>
    <w:rsid w:val="0084098A"/>
    <w:rsid w:val="008416C0"/>
    <w:rsid w:val="008429BB"/>
    <w:rsid w:val="00844A60"/>
    <w:rsid w:val="00850357"/>
    <w:rsid w:val="00851034"/>
    <w:rsid w:val="0085158C"/>
    <w:rsid w:val="008519A4"/>
    <w:rsid w:val="0085287E"/>
    <w:rsid w:val="00853F36"/>
    <w:rsid w:val="0085747C"/>
    <w:rsid w:val="00863B85"/>
    <w:rsid w:val="00867932"/>
    <w:rsid w:val="00870A7B"/>
    <w:rsid w:val="00874B9D"/>
    <w:rsid w:val="00875288"/>
    <w:rsid w:val="008754E7"/>
    <w:rsid w:val="00875779"/>
    <w:rsid w:val="008765BB"/>
    <w:rsid w:val="008773AD"/>
    <w:rsid w:val="0088203E"/>
    <w:rsid w:val="00882526"/>
    <w:rsid w:val="008827CA"/>
    <w:rsid w:val="00882D4A"/>
    <w:rsid w:val="00884A1B"/>
    <w:rsid w:val="00885B2E"/>
    <w:rsid w:val="0088651B"/>
    <w:rsid w:val="0088713C"/>
    <w:rsid w:val="008879A9"/>
    <w:rsid w:val="008931F1"/>
    <w:rsid w:val="00894392"/>
    <w:rsid w:val="008965D2"/>
    <w:rsid w:val="008971B4"/>
    <w:rsid w:val="008A207D"/>
    <w:rsid w:val="008A2139"/>
    <w:rsid w:val="008A60E9"/>
    <w:rsid w:val="008A62B5"/>
    <w:rsid w:val="008B05A6"/>
    <w:rsid w:val="008B07A3"/>
    <w:rsid w:val="008B1817"/>
    <w:rsid w:val="008B1DA1"/>
    <w:rsid w:val="008B28A0"/>
    <w:rsid w:val="008B5207"/>
    <w:rsid w:val="008B6FD2"/>
    <w:rsid w:val="008C1C84"/>
    <w:rsid w:val="008C2C3A"/>
    <w:rsid w:val="008C36E0"/>
    <w:rsid w:val="008C40B7"/>
    <w:rsid w:val="008C4206"/>
    <w:rsid w:val="008C7103"/>
    <w:rsid w:val="008C7812"/>
    <w:rsid w:val="008D19B4"/>
    <w:rsid w:val="008D21CF"/>
    <w:rsid w:val="008D487D"/>
    <w:rsid w:val="008D4A6D"/>
    <w:rsid w:val="008D7553"/>
    <w:rsid w:val="008E082D"/>
    <w:rsid w:val="008E1B34"/>
    <w:rsid w:val="008E3959"/>
    <w:rsid w:val="008E426E"/>
    <w:rsid w:val="008E4352"/>
    <w:rsid w:val="008E7A7A"/>
    <w:rsid w:val="008F05FD"/>
    <w:rsid w:val="008F0E80"/>
    <w:rsid w:val="008F1D16"/>
    <w:rsid w:val="008F2851"/>
    <w:rsid w:val="008F2876"/>
    <w:rsid w:val="008F2F84"/>
    <w:rsid w:val="008F31BA"/>
    <w:rsid w:val="008F4E59"/>
    <w:rsid w:val="008F56AF"/>
    <w:rsid w:val="00900D89"/>
    <w:rsid w:val="00901952"/>
    <w:rsid w:val="0090215E"/>
    <w:rsid w:val="00902EE0"/>
    <w:rsid w:val="0090438F"/>
    <w:rsid w:val="009066FC"/>
    <w:rsid w:val="009118BB"/>
    <w:rsid w:val="00911FF9"/>
    <w:rsid w:val="009151E9"/>
    <w:rsid w:val="00916B74"/>
    <w:rsid w:val="00917F58"/>
    <w:rsid w:val="00920A1F"/>
    <w:rsid w:val="00923E12"/>
    <w:rsid w:val="00924F75"/>
    <w:rsid w:val="009325A6"/>
    <w:rsid w:val="00932B9F"/>
    <w:rsid w:val="00936733"/>
    <w:rsid w:val="00940453"/>
    <w:rsid w:val="00942506"/>
    <w:rsid w:val="00942773"/>
    <w:rsid w:val="00943D6E"/>
    <w:rsid w:val="009454EB"/>
    <w:rsid w:val="009463C4"/>
    <w:rsid w:val="009468E6"/>
    <w:rsid w:val="00946D6F"/>
    <w:rsid w:val="009472B5"/>
    <w:rsid w:val="0094751F"/>
    <w:rsid w:val="00947F93"/>
    <w:rsid w:val="00950968"/>
    <w:rsid w:val="00950B70"/>
    <w:rsid w:val="0095131C"/>
    <w:rsid w:val="00951FED"/>
    <w:rsid w:val="00952193"/>
    <w:rsid w:val="00953B74"/>
    <w:rsid w:val="00954979"/>
    <w:rsid w:val="00955250"/>
    <w:rsid w:val="009569C8"/>
    <w:rsid w:val="009645C4"/>
    <w:rsid w:val="009649B1"/>
    <w:rsid w:val="00964A7C"/>
    <w:rsid w:val="00965537"/>
    <w:rsid w:val="00965C35"/>
    <w:rsid w:val="00967118"/>
    <w:rsid w:val="0097012E"/>
    <w:rsid w:val="00970961"/>
    <w:rsid w:val="00972311"/>
    <w:rsid w:val="0097231C"/>
    <w:rsid w:val="009725CF"/>
    <w:rsid w:val="0097675C"/>
    <w:rsid w:val="00976F17"/>
    <w:rsid w:val="00981AC2"/>
    <w:rsid w:val="00982501"/>
    <w:rsid w:val="009829EF"/>
    <w:rsid w:val="00983DDE"/>
    <w:rsid w:val="009850B6"/>
    <w:rsid w:val="0098628A"/>
    <w:rsid w:val="009873E6"/>
    <w:rsid w:val="009941CA"/>
    <w:rsid w:val="00995F4A"/>
    <w:rsid w:val="00995FC5"/>
    <w:rsid w:val="009979F7"/>
    <w:rsid w:val="009A0DC6"/>
    <w:rsid w:val="009A2350"/>
    <w:rsid w:val="009A2BB5"/>
    <w:rsid w:val="009A2C88"/>
    <w:rsid w:val="009A44F9"/>
    <w:rsid w:val="009A5D6F"/>
    <w:rsid w:val="009A61AE"/>
    <w:rsid w:val="009B5876"/>
    <w:rsid w:val="009B5B06"/>
    <w:rsid w:val="009B62B0"/>
    <w:rsid w:val="009B76DA"/>
    <w:rsid w:val="009B7F84"/>
    <w:rsid w:val="009C03BD"/>
    <w:rsid w:val="009C20B7"/>
    <w:rsid w:val="009C24F7"/>
    <w:rsid w:val="009C2AFF"/>
    <w:rsid w:val="009C6037"/>
    <w:rsid w:val="009C6879"/>
    <w:rsid w:val="009C7788"/>
    <w:rsid w:val="009C7EC6"/>
    <w:rsid w:val="009D574D"/>
    <w:rsid w:val="009D7FE7"/>
    <w:rsid w:val="009E01D8"/>
    <w:rsid w:val="009E50FB"/>
    <w:rsid w:val="009E6502"/>
    <w:rsid w:val="009F12D1"/>
    <w:rsid w:val="009F173F"/>
    <w:rsid w:val="009F22F0"/>
    <w:rsid w:val="009F2973"/>
    <w:rsid w:val="009F3803"/>
    <w:rsid w:val="009F425F"/>
    <w:rsid w:val="009F71D9"/>
    <w:rsid w:val="00A00FCF"/>
    <w:rsid w:val="00A02584"/>
    <w:rsid w:val="00A03401"/>
    <w:rsid w:val="00A064CD"/>
    <w:rsid w:val="00A065B7"/>
    <w:rsid w:val="00A10028"/>
    <w:rsid w:val="00A10144"/>
    <w:rsid w:val="00A109A7"/>
    <w:rsid w:val="00A1104E"/>
    <w:rsid w:val="00A13798"/>
    <w:rsid w:val="00A15B59"/>
    <w:rsid w:val="00A172E8"/>
    <w:rsid w:val="00A2002A"/>
    <w:rsid w:val="00A2051D"/>
    <w:rsid w:val="00A20E1D"/>
    <w:rsid w:val="00A24508"/>
    <w:rsid w:val="00A247B5"/>
    <w:rsid w:val="00A24AEB"/>
    <w:rsid w:val="00A25497"/>
    <w:rsid w:val="00A26FEB"/>
    <w:rsid w:val="00A2780F"/>
    <w:rsid w:val="00A306DA"/>
    <w:rsid w:val="00A30E46"/>
    <w:rsid w:val="00A313A5"/>
    <w:rsid w:val="00A34CC5"/>
    <w:rsid w:val="00A36CA8"/>
    <w:rsid w:val="00A37D87"/>
    <w:rsid w:val="00A4000A"/>
    <w:rsid w:val="00A40BD8"/>
    <w:rsid w:val="00A417A7"/>
    <w:rsid w:val="00A41AA5"/>
    <w:rsid w:val="00A427F7"/>
    <w:rsid w:val="00A42989"/>
    <w:rsid w:val="00A43349"/>
    <w:rsid w:val="00A4464C"/>
    <w:rsid w:val="00A51A3A"/>
    <w:rsid w:val="00A52C4E"/>
    <w:rsid w:val="00A543BB"/>
    <w:rsid w:val="00A5474E"/>
    <w:rsid w:val="00A555F2"/>
    <w:rsid w:val="00A56E21"/>
    <w:rsid w:val="00A61992"/>
    <w:rsid w:val="00A62681"/>
    <w:rsid w:val="00A64341"/>
    <w:rsid w:val="00A67229"/>
    <w:rsid w:val="00A6761D"/>
    <w:rsid w:val="00A74C00"/>
    <w:rsid w:val="00A76C10"/>
    <w:rsid w:val="00A7740F"/>
    <w:rsid w:val="00A809A9"/>
    <w:rsid w:val="00A81834"/>
    <w:rsid w:val="00A818E5"/>
    <w:rsid w:val="00A82056"/>
    <w:rsid w:val="00A8444E"/>
    <w:rsid w:val="00A907BF"/>
    <w:rsid w:val="00A94D12"/>
    <w:rsid w:val="00A96544"/>
    <w:rsid w:val="00A968DE"/>
    <w:rsid w:val="00AA217E"/>
    <w:rsid w:val="00AA348F"/>
    <w:rsid w:val="00AA6222"/>
    <w:rsid w:val="00AA73AE"/>
    <w:rsid w:val="00AB4CE3"/>
    <w:rsid w:val="00AB6421"/>
    <w:rsid w:val="00AB6CC6"/>
    <w:rsid w:val="00AB74B5"/>
    <w:rsid w:val="00AC1FE6"/>
    <w:rsid w:val="00AC2C8D"/>
    <w:rsid w:val="00AC2D5F"/>
    <w:rsid w:val="00AC493E"/>
    <w:rsid w:val="00AC5712"/>
    <w:rsid w:val="00AC7032"/>
    <w:rsid w:val="00AC716A"/>
    <w:rsid w:val="00AD14C5"/>
    <w:rsid w:val="00AD1997"/>
    <w:rsid w:val="00AD2C0B"/>
    <w:rsid w:val="00AD38EF"/>
    <w:rsid w:val="00AD4175"/>
    <w:rsid w:val="00AD47FE"/>
    <w:rsid w:val="00AD4A9F"/>
    <w:rsid w:val="00AD5DC2"/>
    <w:rsid w:val="00AD6BC5"/>
    <w:rsid w:val="00AE0422"/>
    <w:rsid w:val="00AE1064"/>
    <w:rsid w:val="00AE1811"/>
    <w:rsid w:val="00AE2DC9"/>
    <w:rsid w:val="00AE3B7F"/>
    <w:rsid w:val="00AE3E99"/>
    <w:rsid w:val="00AE51E3"/>
    <w:rsid w:val="00AE592E"/>
    <w:rsid w:val="00AE66BC"/>
    <w:rsid w:val="00AE7817"/>
    <w:rsid w:val="00AF1AC6"/>
    <w:rsid w:val="00AF2BC7"/>
    <w:rsid w:val="00AF33F0"/>
    <w:rsid w:val="00AF3E72"/>
    <w:rsid w:val="00AF5FC7"/>
    <w:rsid w:val="00AF791B"/>
    <w:rsid w:val="00B000A9"/>
    <w:rsid w:val="00B026AE"/>
    <w:rsid w:val="00B03C49"/>
    <w:rsid w:val="00B05EA4"/>
    <w:rsid w:val="00B06D42"/>
    <w:rsid w:val="00B0717A"/>
    <w:rsid w:val="00B07EE1"/>
    <w:rsid w:val="00B12B29"/>
    <w:rsid w:val="00B1681A"/>
    <w:rsid w:val="00B223BB"/>
    <w:rsid w:val="00B228FE"/>
    <w:rsid w:val="00B2559C"/>
    <w:rsid w:val="00B26153"/>
    <w:rsid w:val="00B30766"/>
    <w:rsid w:val="00B31F2C"/>
    <w:rsid w:val="00B34B2C"/>
    <w:rsid w:val="00B37BDC"/>
    <w:rsid w:val="00B400E9"/>
    <w:rsid w:val="00B40B4C"/>
    <w:rsid w:val="00B4169E"/>
    <w:rsid w:val="00B418C3"/>
    <w:rsid w:val="00B41E5E"/>
    <w:rsid w:val="00B43FB0"/>
    <w:rsid w:val="00B44126"/>
    <w:rsid w:val="00B44C07"/>
    <w:rsid w:val="00B4676E"/>
    <w:rsid w:val="00B46B7B"/>
    <w:rsid w:val="00B477C3"/>
    <w:rsid w:val="00B5072C"/>
    <w:rsid w:val="00B509A6"/>
    <w:rsid w:val="00B51A84"/>
    <w:rsid w:val="00B52811"/>
    <w:rsid w:val="00B52B9A"/>
    <w:rsid w:val="00B55D96"/>
    <w:rsid w:val="00B635EF"/>
    <w:rsid w:val="00B636A9"/>
    <w:rsid w:val="00B67999"/>
    <w:rsid w:val="00B70443"/>
    <w:rsid w:val="00B71ECB"/>
    <w:rsid w:val="00B76189"/>
    <w:rsid w:val="00B76258"/>
    <w:rsid w:val="00B7633B"/>
    <w:rsid w:val="00B807AA"/>
    <w:rsid w:val="00B80CA3"/>
    <w:rsid w:val="00B8108A"/>
    <w:rsid w:val="00B81467"/>
    <w:rsid w:val="00B8224B"/>
    <w:rsid w:val="00B83288"/>
    <w:rsid w:val="00B84AC2"/>
    <w:rsid w:val="00B85A44"/>
    <w:rsid w:val="00B91A68"/>
    <w:rsid w:val="00B92599"/>
    <w:rsid w:val="00B9370C"/>
    <w:rsid w:val="00B94854"/>
    <w:rsid w:val="00B95408"/>
    <w:rsid w:val="00B967EA"/>
    <w:rsid w:val="00B97908"/>
    <w:rsid w:val="00B97F9F"/>
    <w:rsid w:val="00BA1286"/>
    <w:rsid w:val="00BA1C78"/>
    <w:rsid w:val="00BA74D2"/>
    <w:rsid w:val="00BB11E4"/>
    <w:rsid w:val="00BB2B29"/>
    <w:rsid w:val="00BB328A"/>
    <w:rsid w:val="00BB5D61"/>
    <w:rsid w:val="00BB6B52"/>
    <w:rsid w:val="00BB76E2"/>
    <w:rsid w:val="00BC16BA"/>
    <w:rsid w:val="00BC5640"/>
    <w:rsid w:val="00BC657B"/>
    <w:rsid w:val="00BC72CB"/>
    <w:rsid w:val="00BD0B5A"/>
    <w:rsid w:val="00BD1AAF"/>
    <w:rsid w:val="00BD24A5"/>
    <w:rsid w:val="00BD37BD"/>
    <w:rsid w:val="00BD381B"/>
    <w:rsid w:val="00BD382F"/>
    <w:rsid w:val="00BD3ECA"/>
    <w:rsid w:val="00BD3FB2"/>
    <w:rsid w:val="00BD4369"/>
    <w:rsid w:val="00BD5716"/>
    <w:rsid w:val="00BD7169"/>
    <w:rsid w:val="00BD7290"/>
    <w:rsid w:val="00BD73D9"/>
    <w:rsid w:val="00BE0CE7"/>
    <w:rsid w:val="00BE1ED6"/>
    <w:rsid w:val="00BE299D"/>
    <w:rsid w:val="00BE32D9"/>
    <w:rsid w:val="00BE3EC4"/>
    <w:rsid w:val="00BE4BE4"/>
    <w:rsid w:val="00BE507F"/>
    <w:rsid w:val="00BE67A8"/>
    <w:rsid w:val="00BF0404"/>
    <w:rsid w:val="00BF0FF4"/>
    <w:rsid w:val="00BF28F5"/>
    <w:rsid w:val="00BF2E4D"/>
    <w:rsid w:val="00BF3AD4"/>
    <w:rsid w:val="00BF516F"/>
    <w:rsid w:val="00BF7245"/>
    <w:rsid w:val="00C01EDC"/>
    <w:rsid w:val="00C0245B"/>
    <w:rsid w:val="00C0255D"/>
    <w:rsid w:val="00C03365"/>
    <w:rsid w:val="00C04E25"/>
    <w:rsid w:val="00C051B7"/>
    <w:rsid w:val="00C0619D"/>
    <w:rsid w:val="00C074C4"/>
    <w:rsid w:val="00C10359"/>
    <w:rsid w:val="00C113B8"/>
    <w:rsid w:val="00C15DDC"/>
    <w:rsid w:val="00C160DC"/>
    <w:rsid w:val="00C16C68"/>
    <w:rsid w:val="00C16FC3"/>
    <w:rsid w:val="00C21004"/>
    <w:rsid w:val="00C2150C"/>
    <w:rsid w:val="00C226CD"/>
    <w:rsid w:val="00C22DE5"/>
    <w:rsid w:val="00C25537"/>
    <w:rsid w:val="00C273A6"/>
    <w:rsid w:val="00C31170"/>
    <w:rsid w:val="00C3156E"/>
    <w:rsid w:val="00C32948"/>
    <w:rsid w:val="00C33C91"/>
    <w:rsid w:val="00C3430E"/>
    <w:rsid w:val="00C34338"/>
    <w:rsid w:val="00C439ED"/>
    <w:rsid w:val="00C468A7"/>
    <w:rsid w:val="00C50DA7"/>
    <w:rsid w:val="00C54A16"/>
    <w:rsid w:val="00C56C5E"/>
    <w:rsid w:val="00C5702D"/>
    <w:rsid w:val="00C57DBC"/>
    <w:rsid w:val="00C57F7B"/>
    <w:rsid w:val="00C61995"/>
    <w:rsid w:val="00C6243C"/>
    <w:rsid w:val="00C625DF"/>
    <w:rsid w:val="00C62C7F"/>
    <w:rsid w:val="00C63FBE"/>
    <w:rsid w:val="00C655B3"/>
    <w:rsid w:val="00C6657C"/>
    <w:rsid w:val="00C770E4"/>
    <w:rsid w:val="00C82126"/>
    <w:rsid w:val="00C832BE"/>
    <w:rsid w:val="00C833C4"/>
    <w:rsid w:val="00C8411F"/>
    <w:rsid w:val="00C8789D"/>
    <w:rsid w:val="00C87DCA"/>
    <w:rsid w:val="00C9080A"/>
    <w:rsid w:val="00C92245"/>
    <w:rsid w:val="00C94010"/>
    <w:rsid w:val="00C94CD5"/>
    <w:rsid w:val="00C94D7D"/>
    <w:rsid w:val="00C952DC"/>
    <w:rsid w:val="00C96073"/>
    <w:rsid w:val="00C9763F"/>
    <w:rsid w:val="00CA1EA4"/>
    <w:rsid w:val="00CA351E"/>
    <w:rsid w:val="00CA4A3F"/>
    <w:rsid w:val="00CA5D0A"/>
    <w:rsid w:val="00CA7272"/>
    <w:rsid w:val="00CB0D21"/>
    <w:rsid w:val="00CB136D"/>
    <w:rsid w:val="00CB2554"/>
    <w:rsid w:val="00CB7989"/>
    <w:rsid w:val="00CB7A52"/>
    <w:rsid w:val="00CC06C0"/>
    <w:rsid w:val="00CC0C8A"/>
    <w:rsid w:val="00CC0F28"/>
    <w:rsid w:val="00CC18D6"/>
    <w:rsid w:val="00CC1A2A"/>
    <w:rsid w:val="00CC1F12"/>
    <w:rsid w:val="00CC2940"/>
    <w:rsid w:val="00CC3C47"/>
    <w:rsid w:val="00CC64B7"/>
    <w:rsid w:val="00CD07A1"/>
    <w:rsid w:val="00CD346F"/>
    <w:rsid w:val="00CE0D06"/>
    <w:rsid w:val="00CE19C1"/>
    <w:rsid w:val="00CE233D"/>
    <w:rsid w:val="00CE354B"/>
    <w:rsid w:val="00CE4875"/>
    <w:rsid w:val="00CF2958"/>
    <w:rsid w:val="00CF3568"/>
    <w:rsid w:val="00CF3B92"/>
    <w:rsid w:val="00CF4268"/>
    <w:rsid w:val="00CF429E"/>
    <w:rsid w:val="00CF7E5E"/>
    <w:rsid w:val="00D00B8E"/>
    <w:rsid w:val="00D01C7E"/>
    <w:rsid w:val="00D025BE"/>
    <w:rsid w:val="00D0309B"/>
    <w:rsid w:val="00D04C38"/>
    <w:rsid w:val="00D04F18"/>
    <w:rsid w:val="00D05D45"/>
    <w:rsid w:val="00D10AAF"/>
    <w:rsid w:val="00D134A6"/>
    <w:rsid w:val="00D147C3"/>
    <w:rsid w:val="00D173FD"/>
    <w:rsid w:val="00D20799"/>
    <w:rsid w:val="00D24ADC"/>
    <w:rsid w:val="00D262A5"/>
    <w:rsid w:val="00D26DF6"/>
    <w:rsid w:val="00D2789A"/>
    <w:rsid w:val="00D3232C"/>
    <w:rsid w:val="00D34531"/>
    <w:rsid w:val="00D359E5"/>
    <w:rsid w:val="00D37CBB"/>
    <w:rsid w:val="00D40643"/>
    <w:rsid w:val="00D42362"/>
    <w:rsid w:val="00D43C53"/>
    <w:rsid w:val="00D4531C"/>
    <w:rsid w:val="00D459B7"/>
    <w:rsid w:val="00D47510"/>
    <w:rsid w:val="00D53DB5"/>
    <w:rsid w:val="00D54029"/>
    <w:rsid w:val="00D54258"/>
    <w:rsid w:val="00D54A20"/>
    <w:rsid w:val="00D54EC9"/>
    <w:rsid w:val="00D572E2"/>
    <w:rsid w:val="00D579F5"/>
    <w:rsid w:val="00D601F9"/>
    <w:rsid w:val="00D62362"/>
    <w:rsid w:val="00D626FA"/>
    <w:rsid w:val="00D63D7B"/>
    <w:rsid w:val="00D65F2F"/>
    <w:rsid w:val="00D66253"/>
    <w:rsid w:val="00D7121B"/>
    <w:rsid w:val="00D7176C"/>
    <w:rsid w:val="00D71A66"/>
    <w:rsid w:val="00D71DAB"/>
    <w:rsid w:val="00D73764"/>
    <w:rsid w:val="00D751A5"/>
    <w:rsid w:val="00D75BB9"/>
    <w:rsid w:val="00D76124"/>
    <w:rsid w:val="00D77C78"/>
    <w:rsid w:val="00D803FB"/>
    <w:rsid w:val="00D80518"/>
    <w:rsid w:val="00D8319E"/>
    <w:rsid w:val="00D83359"/>
    <w:rsid w:val="00D858AF"/>
    <w:rsid w:val="00D85E3B"/>
    <w:rsid w:val="00D90A30"/>
    <w:rsid w:val="00D925E9"/>
    <w:rsid w:val="00D92C25"/>
    <w:rsid w:val="00D942F8"/>
    <w:rsid w:val="00D955DC"/>
    <w:rsid w:val="00D97B93"/>
    <w:rsid w:val="00DA0241"/>
    <w:rsid w:val="00DA03A3"/>
    <w:rsid w:val="00DA1A08"/>
    <w:rsid w:val="00DA2386"/>
    <w:rsid w:val="00DA31D1"/>
    <w:rsid w:val="00DA3DA3"/>
    <w:rsid w:val="00DA4278"/>
    <w:rsid w:val="00DA4A54"/>
    <w:rsid w:val="00DA4D23"/>
    <w:rsid w:val="00DA616D"/>
    <w:rsid w:val="00DA663C"/>
    <w:rsid w:val="00DA6807"/>
    <w:rsid w:val="00DA6B48"/>
    <w:rsid w:val="00DA75B6"/>
    <w:rsid w:val="00DB0CD6"/>
    <w:rsid w:val="00DB2F4B"/>
    <w:rsid w:val="00DB3EFA"/>
    <w:rsid w:val="00DB7475"/>
    <w:rsid w:val="00DC09B4"/>
    <w:rsid w:val="00DC16C6"/>
    <w:rsid w:val="00DC208E"/>
    <w:rsid w:val="00DC3AC0"/>
    <w:rsid w:val="00DC4887"/>
    <w:rsid w:val="00DC6430"/>
    <w:rsid w:val="00DD265C"/>
    <w:rsid w:val="00DD2671"/>
    <w:rsid w:val="00DD3664"/>
    <w:rsid w:val="00DE1E88"/>
    <w:rsid w:val="00DE314B"/>
    <w:rsid w:val="00DE3339"/>
    <w:rsid w:val="00DE44D6"/>
    <w:rsid w:val="00DE4D2B"/>
    <w:rsid w:val="00DF2160"/>
    <w:rsid w:val="00DF7229"/>
    <w:rsid w:val="00DF7E5B"/>
    <w:rsid w:val="00E01F23"/>
    <w:rsid w:val="00E02F8A"/>
    <w:rsid w:val="00E03A73"/>
    <w:rsid w:val="00E046BC"/>
    <w:rsid w:val="00E049F9"/>
    <w:rsid w:val="00E10FCF"/>
    <w:rsid w:val="00E11A75"/>
    <w:rsid w:val="00E12847"/>
    <w:rsid w:val="00E14331"/>
    <w:rsid w:val="00E144E0"/>
    <w:rsid w:val="00E169AE"/>
    <w:rsid w:val="00E175F6"/>
    <w:rsid w:val="00E177EB"/>
    <w:rsid w:val="00E17E61"/>
    <w:rsid w:val="00E22F11"/>
    <w:rsid w:val="00E23128"/>
    <w:rsid w:val="00E252A3"/>
    <w:rsid w:val="00E25EF8"/>
    <w:rsid w:val="00E26DB2"/>
    <w:rsid w:val="00E30860"/>
    <w:rsid w:val="00E30B5F"/>
    <w:rsid w:val="00E33387"/>
    <w:rsid w:val="00E350FC"/>
    <w:rsid w:val="00E37FCB"/>
    <w:rsid w:val="00E4088B"/>
    <w:rsid w:val="00E41CCF"/>
    <w:rsid w:val="00E439C7"/>
    <w:rsid w:val="00E4439E"/>
    <w:rsid w:val="00E454B4"/>
    <w:rsid w:val="00E47BE8"/>
    <w:rsid w:val="00E53079"/>
    <w:rsid w:val="00E5516E"/>
    <w:rsid w:val="00E56DB2"/>
    <w:rsid w:val="00E61C33"/>
    <w:rsid w:val="00E62757"/>
    <w:rsid w:val="00E64E10"/>
    <w:rsid w:val="00E6791F"/>
    <w:rsid w:val="00E730EE"/>
    <w:rsid w:val="00E73F42"/>
    <w:rsid w:val="00E74CCC"/>
    <w:rsid w:val="00E75F56"/>
    <w:rsid w:val="00E7684B"/>
    <w:rsid w:val="00E773B1"/>
    <w:rsid w:val="00E82973"/>
    <w:rsid w:val="00E8308F"/>
    <w:rsid w:val="00E8313B"/>
    <w:rsid w:val="00E83691"/>
    <w:rsid w:val="00E837E5"/>
    <w:rsid w:val="00E83B41"/>
    <w:rsid w:val="00E872BA"/>
    <w:rsid w:val="00E8780D"/>
    <w:rsid w:val="00E8797C"/>
    <w:rsid w:val="00E90E9C"/>
    <w:rsid w:val="00E91009"/>
    <w:rsid w:val="00E92FF1"/>
    <w:rsid w:val="00E94DA3"/>
    <w:rsid w:val="00E962F7"/>
    <w:rsid w:val="00EA17C9"/>
    <w:rsid w:val="00EA4A58"/>
    <w:rsid w:val="00EA575F"/>
    <w:rsid w:val="00EA6698"/>
    <w:rsid w:val="00EA6A70"/>
    <w:rsid w:val="00EB19BD"/>
    <w:rsid w:val="00EB1A03"/>
    <w:rsid w:val="00EB1A27"/>
    <w:rsid w:val="00EB3351"/>
    <w:rsid w:val="00EB413A"/>
    <w:rsid w:val="00EB4B93"/>
    <w:rsid w:val="00EB67D1"/>
    <w:rsid w:val="00EB77C6"/>
    <w:rsid w:val="00EC0005"/>
    <w:rsid w:val="00EC04EB"/>
    <w:rsid w:val="00EC19B8"/>
    <w:rsid w:val="00EC2F3B"/>
    <w:rsid w:val="00EC3AC0"/>
    <w:rsid w:val="00EC5B30"/>
    <w:rsid w:val="00EC5D93"/>
    <w:rsid w:val="00ED1C09"/>
    <w:rsid w:val="00ED34BB"/>
    <w:rsid w:val="00ED52DB"/>
    <w:rsid w:val="00ED7EFA"/>
    <w:rsid w:val="00ED7F18"/>
    <w:rsid w:val="00EE1198"/>
    <w:rsid w:val="00EE127C"/>
    <w:rsid w:val="00EE21A8"/>
    <w:rsid w:val="00EE36CF"/>
    <w:rsid w:val="00EE3A6D"/>
    <w:rsid w:val="00EE6275"/>
    <w:rsid w:val="00EF13AB"/>
    <w:rsid w:val="00EF2214"/>
    <w:rsid w:val="00EF2284"/>
    <w:rsid w:val="00EF2AF7"/>
    <w:rsid w:val="00EF2CB4"/>
    <w:rsid w:val="00EF37C4"/>
    <w:rsid w:val="00EF46B3"/>
    <w:rsid w:val="00EF5696"/>
    <w:rsid w:val="00F0563F"/>
    <w:rsid w:val="00F06442"/>
    <w:rsid w:val="00F06650"/>
    <w:rsid w:val="00F074A8"/>
    <w:rsid w:val="00F07755"/>
    <w:rsid w:val="00F10644"/>
    <w:rsid w:val="00F122BB"/>
    <w:rsid w:val="00F12B49"/>
    <w:rsid w:val="00F13343"/>
    <w:rsid w:val="00F14006"/>
    <w:rsid w:val="00F20538"/>
    <w:rsid w:val="00F22CE6"/>
    <w:rsid w:val="00F240F0"/>
    <w:rsid w:val="00F25D83"/>
    <w:rsid w:val="00F25DBE"/>
    <w:rsid w:val="00F26AFB"/>
    <w:rsid w:val="00F26E9C"/>
    <w:rsid w:val="00F30AFC"/>
    <w:rsid w:val="00F31860"/>
    <w:rsid w:val="00F31AA0"/>
    <w:rsid w:val="00F31B28"/>
    <w:rsid w:val="00F31E87"/>
    <w:rsid w:val="00F320F6"/>
    <w:rsid w:val="00F33038"/>
    <w:rsid w:val="00F34425"/>
    <w:rsid w:val="00F34C88"/>
    <w:rsid w:val="00F35398"/>
    <w:rsid w:val="00F37DF6"/>
    <w:rsid w:val="00F472DC"/>
    <w:rsid w:val="00F47335"/>
    <w:rsid w:val="00F50ECE"/>
    <w:rsid w:val="00F51EB5"/>
    <w:rsid w:val="00F5340D"/>
    <w:rsid w:val="00F55BC2"/>
    <w:rsid w:val="00F55D92"/>
    <w:rsid w:val="00F56ACA"/>
    <w:rsid w:val="00F5727C"/>
    <w:rsid w:val="00F572A3"/>
    <w:rsid w:val="00F624BC"/>
    <w:rsid w:val="00F62608"/>
    <w:rsid w:val="00F6268A"/>
    <w:rsid w:val="00F639E3"/>
    <w:rsid w:val="00F646CE"/>
    <w:rsid w:val="00F64C6E"/>
    <w:rsid w:val="00F650BA"/>
    <w:rsid w:val="00F73A74"/>
    <w:rsid w:val="00F73F01"/>
    <w:rsid w:val="00F771D0"/>
    <w:rsid w:val="00F857EE"/>
    <w:rsid w:val="00F85AA1"/>
    <w:rsid w:val="00F94EEA"/>
    <w:rsid w:val="00F959BA"/>
    <w:rsid w:val="00F95DD4"/>
    <w:rsid w:val="00F95F29"/>
    <w:rsid w:val="00FA03FA"/>
    <w:rsid w:val="00FA214F"/>
    <w:rsid w:val="00FA241B"/>
    <w:rsid w:val="00FA4E64"/>
    <w:rsid w:val="00FA77BD"/>
    <w:rsid w:val="00FB073A"/>
    <w:rsid w:val="00FB1127"/>
    <w:rsid w:val="00FB2A68"/>
    <w:rsid w:val="00FB3197"/>
    <w:rsid w:val="00FB58AA"/>
    <w:rsid w:val="00FC0EBD"/>
    <w:rsid w:val="00FC371B"/>
    <w:rsid w:val="00FC7C76"/>
    <w:rsid w:val="00FC7F38"/>
    <w:rsid w:val="00FD12C8"/>
    <w:rsid w:val="00FD33E6"/>
    <w:rsid w:val="00FD36BD"/>
    <w:rsid w:val="00FD6990"/>
    <w:rsid w:val="00FE2A6B"/>
    <w:rsid w:val="00FE3068"/>
    <w:rsid w:val="00FE33B7"/>
    <w:rsid w:val="00FE36E8"/>
    <w:rsid w:val="00FE4EAD"/>
    <w:rsid w:val="00FF0587"/>
    <w:rsid w:val="00FF1392"/>
    <w:rsid w:val="00FF2D1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4DBFF"/>
  <w15:docId w15:val="{C4F11B1E-E2F5-4806-A390-F178E074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A89"/>
    <w:pPr>
      <w:spacing w:after="0" w:line="240" w:lineRule="auto"/>
    </w:pPr>
    <w:rPr>
      <w:rFonts w:ascii="Times New Roman" w:eastAsia="Times New Roman" w:hAnsi="Times New Roman" w:cs="Times New Roman"/>
      <w:sz w:val="24"/>
      <w:szCs w:val="24"/>
      <w:lang w:val="en-GB"/>
    </w:rPr>
  </w:style>
  <w:style w:type="paragraph" w:styleId="Ttulo1">
    <w:name w:val="heading 1"/>
    <w:basedOn w:val="Normal"/>
    <w:next w:val="Normal"/>
    <w:link w:val="Ttulo1Car"/>
    <w:uiPriority w:val="9"/>
    <w:qFormat/>
    <w:rsid w:val="00160240"/>
    <w:pPr>
      <w:keepNext/>
      <w:keepLines/>
      <w:spacing w:before="240"/>
      <w:outlineLvl w:val="0"/>
    </w:pPr>
    <w:rPr>
      <w:rFonts w:ascii="Georgia" w:eastAsiaTheme="majorEastAsia" w:hAnsi="Georgia" w:cstheme="majorBidi"/>
      <w:b/>
      <w:sz w:val="28"/>
      <w:szCs w:val="32"/>
    </w:rPr>
  </w:style>
  <w:style w:type="paragraph" w:styleId="Ttulo2">
    <w:name w:val="heading 2"/>
    <w:basedOn w:val="Normal"/>
    <w:next w:val="Normal"/>
    <w:link w:val="Ttulo2Car"/>
    <w:uiPriority w:val="9"/>
    <w:unhideWhenUsed/>
    <w:qFormat/>
    <w:rsid w:val="00335B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B46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rsid w:val="00EF2CB4"/>
    <w:pPr>
      <w:spacing w:after="0" w:line="240" w:lineRule="auto"/>
    </w:pPr>
    <w:rPr>
      <w:rFonts w:eastAsia="SimSun"/>
      <w:kern w:val="2"/>
      <w:sz w:val="21"/>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EF2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unhideWhenUsed/>
    <w:rsid w:val="0065439A"/>
    <w:rPr>
      <w:sz w:val="16"/>
      <w:szCs w:val="16"/>
    </w:rPr>
  </w:style>
  <w:style w:type="paragraph" w:styleId="Textocomentario">
    <w:name w:val="annotation text"/>
    <w:basedOn w:val="Normal"/>
    <w:link w:val="TextocomentarioCar"/>
    <w:uiPriority w:val="99"/>
    <w:unhideWhenUsed/>
    <w:rsid w:val="0065439A"/>
    <w:rPr>
      <w:sz w:val="20"/>
      <w:szCs w:val="20"/>
    </w:rPr>
  </w:style>
  <w:style w:type="character" w:customStyle="1" w:styleId="TextocomentarioCar">
    <w:name w:val="Texto comentario Car"/>
    <w:basedOn w:val="Fuentedeprrafopredeter"/>
    <w:link w:val="Textocomentario"/>
    <w:uiPriority w:val="99"/>
    <w:rsid w:val="0065439A"/>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5439A"/>
    <w:rPr>
      <w:b/>
      <w:bCs/>
    </w:rPr>
  </w:style>
  <w:style w:type="character" w:customStyle="1" w:styleId="AsuntodelcomentarioCar">
    <w:name w:val="Asunto del comentario Car"/>
    <w:basedOn w:val="TextocomentarioCar"/>
    <w:link w:val="Asuntodelcomentario"/>
    <w:uiPriority w:val="99"/>
    <w:semiHidden/>
    <w:rsid w:val="0065439A"/>
    <w:rPr>
      <w:b/>
      <w:bCs/>
      <w:sz w:val="20"/>
      <w:szCs w:val="20"/>
      <w:lang w:val="en-GB"/>
    </w:rPr>
  </w:style>
  <w:style w:type="paragraph" w:styleId="Textodeglobo">
    <w:name w:val="Balloon Text"/>
    <w:basedOn w:val="Normal"/>
    <w:link w:val="TextodegloboCar"/>
    <w:uiPriority w:val="99"/>
    <w:semiHidden/>
    <w:unhideWhenUsed/>
    <w:rsid w:val="006543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439A"/>
    <w:rPr>
      <w:rFonts w:ascii="Segoe UI" w:hAnsi="Segoe UI" w:cs="Segoe UI"/>
      <w:sz w:val="18"/>
      <w:szCs w:val="18"/>
      <w:lang w:val="en-GB"/>
    </w:rPr>
  </w:style>
  <w:style w:type="paragraph" w:styleId="Prrafodelista">
    <w:name w:val="List Paragraph"/>
    <w:basedOn w:val="Normal"/>
    <w:uiPriority w:val="34"/>
    <w:qFormat/>
    <w:rsid w:val="00BA1286"/>
    <w:pPr>
      <w:ind w:left="720"/>
      <w:contextualSpacing/>
    </w:pPr>
  </w:style>
  <w:style w:type="paragraph" w:styleId="Encabezado">
    <w:name w:val="header"/>
    <w:basedOn w:val="Normal"/>
    <w:link w:val="EncabezadoCar"/>
    <w:uiPriority w:val="99"/>
    <w:unhideWhenUsed/>
    <w:rsid w:val="00127B8A"/>
    <w:pPr>
      <w:tabs>
        <w:tab w:val="center" w:pos="4252"/>
        <w:tab w:val="right" w:pos="8504"/>
      </w:tabs>
    </w:pPr>
  </w:style>
  <w:style w:type="character" w:customStyle="1" w:styleId="EncabezadoCar">
    <w:name w:val="Encabezado Car"/>
    <w:basedOn w:val="Fuentedeprrafopredeter"/>
    <w:link w:val="Encabezado"/>
    <w:uiPriority w:val="99"/>
    <w:rsid w:val="00127B8A"/>
    <w:rPr>
      <w:lang w:val="en-GB"/>
    </w:rPr>
  </w:style>
  <w:style w:type="paragraph" w:styleId="Piedepgina">
    <w:name w:val="footer"/>
    <w:basedOn w:val="Normal"/>
    <w:link w:val="PiedepginaCar"/>
    <w:uiPriority w:val="99"/>
    <w:unhideWhenUsed/>
    <w:rsid w:val="00127B8A"/>
    <w:pPr>
      <w:tabs>
        <w:tab w:val="center" w:pos="4252"/>
        <w:tab w:val="right" w:pos="8504"/>
      </w:tabs>
    </w:pPr>
  </w:style>
  <w:style w:type="character" w:customStyle="1" w:styleId="PiedepginaCar">
    <w:name w:val="Pie de página Car"/>
    <w:basedOn w:val="Fuentedeprrafopredeter"/>
    <w:link w:val="Piedepgina"/>
    <w:uiPriority w:val="99"/>
    <w:rsid w:val="00127B8A"/>
    <w:rPr>
      <w:lang w:val="en-GB"/>
    </w:rPr>
  </w:style>
  <w:style w:type="character" w:styleId="Hipervnculo">
    <w:name w:val="Hyperlink"/>
    <w:basedOn w:val="Fuentedeprrafopredeter"/>
    <w:uiPriority w:val="99"/>
    <w:unhideWhenUsed/>
    <w:rsid w:val="000C09CE"/>
    <w:rPr>
      <w:color w:val="0563C1" w:themeColor="hyperlink"/>
      <w:u w:val="single"/>
    </w:rPr>
  </w:style>
  <w:style w:type="character" w:styleId="Mencinsinresolver">
    <w:name w:val="Unresolved Mention"/>
    <w:basedOn w:val="Fuentedeprrafopredeter"/>
    <w:uiPriority w:val="99"/>
    <w:semiHidden/>
    <w:unhideWhenUsed/>
    <w:rsid w:val="000C09CE"/>
    <w:rPr>
      <w:color w:val="605E5C"/>
      <w:shd w:val="clear" w:color="auto" w:fill="E1DFDD"/>
    </w:rPr>
  </w:style>
  <w:style w:type="paragraph" w:customStyle="1" w:styleId="33">
    <w:name w:val="33一级标题"/>
    <w:basedOn w:val="Normal"/>
    <w:link w:val="330"/>
    <w:qFormat/>
    <w:rsid w:val="00340EFE"/>
    <w:pPr>
      <w:widowControl w:val="0"/>
      <w:spacing w:beforeLines="100" w:before="100" w:afterLines="100" w:after="100" w:line="360" w:lineRule="auto"/>
      <w:jc w:val="both"/>
    </w:pPr>
    <w:rPr>
      <w:b/>
      <w:kern w:val="2"/>
      <w:sz w:val="21"/>
      <w:lang w:val="en-US" w:eastAsia="zh-CN"/>
    </w:rPr>
  </w:style>
  <w:style w:type="character" w:customStyle="1" w:styleId="330">
    <w:name w:val="33一级标题 字符"/>
    <w:basedOn w:val="Fuentedeprrafopredeter"/>
    <w:link w:val="33"/>
    <w:rsid w:val="00340EFE"/>
    <w:rPr>
      <w:rFonts w:ascii="Times New Roman" w:eastAsia="Times New Roman" w:hAnsi="Times New Roman" w:cs="Times New Roman"/>
      <w:b/>
      <w:kern w:val="2"/>
      <w:sz w:val="21"/>
      <w:lang w:val="en-US" w:eastAsia="zh-CN"/>
    </w:rPr>
  </w:style>
  <w:style w:type="paragraph" w:customStyle="1" w:styleId="33-jc">
    <w:name w:val="33-jc正文"/>
    <w:basedOn w:val="Normal"/>
    <w:link w:val="33-jc0"/>
    <w:qFormat/>
    <w:rsid w:val="005F56F9"/>
    <w:pPr>
      <w:widowControl w:val="0"/>
      <w:ind w:firstLineChars="200" w:firstLine="200"/>
      <w:jc w:val="both"/>
    </w:pPr>
    <w:rPr>
      <w:kern w:val="2"/>
      <w:sz w:val="21"/>
      <w:szCs w:val="20"/>
      <w:lang w:val="en-US" w:eastAsia="zh-CN"/>
    </w:rPr>
  </w:style>
  <w:style w:type="character" w:customStyle="1" w:styleId="33-jc0">
    <w:name w:val="33-jc正文 字符"/>
    <w:basedOn w:val="Fuentedeprrafopredeter"/>
    <w:link w:val="33-jc"/>
    <w:rsid w:val="005F56F9"/>
    <w:rPr>
      <w:rFonts w:ascii="Times New Roman" w:eastAsia="Times New Roman" w:hAnsi="Times New Roman" w:cs="Times New Roman"/>
      <w:kern w:val="2"/>
      <w:sz w:val="21"/>
      <w:szCs w:val="20"/>
      <w:lang w:val="en-US" w:eastAsia="zh-CN"/>
    </w:rPr>
  </w:style>
  <w:style w:type="paragraph" w:customStyle="1" w:styleId="33-">
    <w:name w:val="33-二级标题"/>
    <w:basedOn w:val="Normal"/>
    <w:link w:val="33-0"/>
    <w:qFormat/>
    <w:rsid w:val="00B635EF"/>
    <w:pPr>
      <w:widowControl w:val="0"/>
      <w:spacing w:beforeLines="50" w:before="50" w:afterLines="50" w:after="50"/>
      <w:jc w:val="both"/>
    </w:pPr>
    <w:rPr>
      <w:i/>
      <w:kern w:val="2"/>
      <w:sz w:val="21"/>
      <w:lang w:val="en-US" w:eastAsia="zh-CN"/>
    </w:rPr>
  </w:style>
  <w:style w:type="character" w:customStyle="1" w:styleId="33-0">
    <w:name w:val="33-二级标题 字符"/>
    <w:basedOn w:val="Fuentedeprrafopredeter"/>
    <w:link w:val="33-"/>
    <w:rsid w:val="00B635EF"/>
    <w:rPr>
      <w:rFonts w:ascii="Times New Roman" w:eastAsia="Times New Roman" w:hAnsi="Times New Roman" w:cs="Times New Roman"/>
      <w:i/>
      <w:kern w:val="2"/>
      <w:sz w:val="21"/>
      <w:lang w:val="en-US" w:eastAsia="zh-CN"/>
    </w:rPr>
  </w:style>
  <w:style w:type="paragraph" w:styleId="NormalWeb">
    <w:name w:val="Normal (Web)"/>
    <w:basedOn w:val="Normal"/>
    <w:uiPriority w:val="99"/>
    <w:semiHidden/>
    <w:unhideWhenUsed/>
    <w:rsid w:val="003A73B7"/>
  </w:style>
  <w:style w:type="paragraph" w:customStyle="1" w:styleId="b-post">
    <w:name w:val="b-post"/>
    <w:basedOn w:val="Normal"/>
    <w:rsid w:val="002B7AA1"/>
    <w:pPr>
      <w:spacing w:before="100" w:beforeAutospacing="1" w:after="100" w:afterAutospacing="1"/>
    </w:pPr>
    <w:rPr>
      <w:lang w:val="en-US"/>
    </w:rPr>
  </w:style>
  <w:style w:type="character" w:styleId="Textoennegrita">
    <w:name w:val="Strong"/>
    <w:basedOn w:val="Fuentedeprrafopredeter"/>
    <w:uiPriority w:val="22"/>
    <w:qFormat/>
    <w:rsid w:val="002B7AA1"/>
    <w:rPr>
      <w:b/>
      <w:bCs/>
    </w:rPr>
  </w:style>
  <w:style w:type="paragraph" w:customStyle="1" w:styleId="b-userinfoadditional-info">
    <w:name w:val="b-userinfo__additional-info"/>
    <w:basedOn w:val="Normal"/>
    <w:rsid w:val="002B7AA1"/>
    <w:pPr>
      <w:spacing w:before="100" w:beforeAutospacing="1" w:after="100" w:afterAutospacing="1"/>
    </w:pPr>
    <w:rPr>
      <w:lang w:val="en-US"/>
    </w:rPr>
  </w:style>
  <w:style w:type="paragraph" w:customStyle="1" w:styleId="b-userinfoicon">
    <w:name w:val="b-userinfo__icon"/>
    <w:basedOn w:val="Normal"/>
    <w:rsid w:val="002B7AA1"/>
    <w:pPr>
      <w:spacing w:before="100" w:beforeAutospacing="1" w:after="100" w:afterAutospacing="1"/>
    </w:pPr>
    <w:rPr>
      <w:lang w:val="en-US"/>
    </w:rPr>
  </w:style>
  <w:style w:type="character" w:customStyle="1" w:styleId="Ttulo4Car">
    <w:name w:val="Título 4 Car"/>
    <w:basedOn w:val="Fuentedeprrafopredeter"/>
    <w:link w:val="Ttulo4"/>
    <w:uiPriority w:val="9"/>
    <w:semiHidden/>
    <w:rsid w:val="00B4676E"/>
    <w:rPr>
      <w:rFonts w:asciiTheme="majorHAnsi" w:eastAsiaTheme="majorEastAsia" w:hAnsiTheme="majorHAnsi" w:cstheme="majorBidi"/>
      <w:i/>
      <w:iCs/>
      <w:color w:val="2F5496" w:themeColor="accent1" w:themeShade="BF"/>
      <w:sz w:val="24"/>
      <w:szCs w:val="24"/>
      <w:lang w:val="en-US"/>
    </w:rPr>
  </w:style>
  <w:style w:type="paragraph" w:styleId="HTMLconformatoprevio">
    <w:name w:val="HTML Preformatted"/>
    <w:basedOn w:val="Normal"/>
    <w:link w:val="HTMLconformatoprevioCar"/>
    <w:uiPriority w:val="99"/>
    <w:semiHidden/>
    <w:unhideWhenUsed/>
    <w:rsid w:val="00B4676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4676E"/>
    <w:rPr>
      <w:rFonts w:ascii="Consolas" w:eastAsia="Times New Roman" w:hAnsi="Consolas" w:cs="Times New Roman"/>
      <w:sz w:val="20"/>
      <w:szCs w:val="20"/>
      <w:lang w:val="en-US"/>
    </w:rPr>
  </w:style>
  <w:style w:type="character" w:styleId="Textodelmarcadordeposicin">
    <w:name w:val="Placeholder Text"/>
    <w:basedOn w:val="Fuentedeprrafopredeter"/>
    <w:uiPriority w:val="99"/>
    <w:semiHidden/>
    <w:rsid w:val="0029383F"/>
    <w:rPr>
      <w:color w:val="808080"/>
    </w:rPr>
  </w:style>
  <w:style w:type="paragraph" w:styleId="Revisin">
    <w:name w:val="Revision"/>
    <w:hidden/>
    <w:uiPriority w:val="99"/>
    <w:semiHidden/>
    <w:rsid w:val="00D85E3B"/>
    <w:pPr>
      <w:spacing w:after="0" w:line="240" w:lineRule="auto"/>
    </w:pPr>
    <w:rPr>
      <w:rFonts w:ascii="Times New Roman" w:eastAsia="Times New Roman" w:hAnsi="Times New Roman" w:cs="Times New Roman"/>
      <w:sz w:val="24"/>
      <w:szCs w:val="24"/>
      <w:lang w:val="en-GB"/>
    </w:rPr>
  </w:style>
  <w:style w:type="character" w:customStyle="1" w:styleId="Ttulo1Car">
    <w:name w:val="Título 1 Car"/>
    <w:basedOn w:val="Fuentedeprrafopredeter"/>
    <w:link w:val="Ttulo1"/>
    <w:uiPriority w:val="9"/>
    <w:rsid w:val="00160240"/>
    <w:rPr>
      <w:rFonts w:ascii="Georgia" w:eastAsiaTheme="majorEastAsia" w:hAnsi="Georgia" w:cstheme="majorBidi"/>
      <w:b/>
      <w:sz w:val="28"/>
      <w:szCs w:val="32"/>
      <w:lang w:val="en-GB"/>
    </w:rPr>
  </w:style>
  <w:style w:type="paragraph" w:styleId="TtuloTDC">
    <w:name w:val="TOC Heading"/>
    <w:basedOn w:val="Ttulo1"/>
    <w:next w:val="Normal"/>
    <w:uiPriority w:val="39"/>
    <w:unhideWhenUsed/>
    <w:qFormat/>
    <w:rsid w:val="00160240"/>
    <w:pPr>
      <w:spacing w:line="259" w:lineRule="auto"/>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160240"/>
    <w:pPr>
      <w:spacing w:after="100"/>
    </w:pPr>
  </w:style>
  <w:style w:type="character" w:styleId="nfasis">
    <w:name w:val="Emphasis"/>
    <w:basedOn w:val="Fuentedeprrafopredeter"/>
    <w:uiPriority w:val="20"/>
    <w:qFormat/>
    <w:rsid w:val="00D77C78"/>
    <w:rPr>
      <w:i/>
      <w:iCs/>
    </w:rPr>
  </w:style>
  <w:style w:type="character" w:customStyle="1" w:styleId="Ttulo2Car">
    <w:name w:val="Título 2 Car"/>
    <w:basedOn w:val="Fuentedeprrafopredeter"/>
    <w:link w:val="Ttulo2"/>
    <w:uiPriority w:val="9"/>
    <w:rsid w:val="00335BAC"/>
    <w:rPr>
      <w:rFonts w:asciiTheme="majorHAnsi" w:eastAsiaTheme="majorEastAsia" w:hAnsiTheme="majorHAnsi" w:cstheme="majorBidi"/>
      <w:color w:val="2F5496" w:themeColor="accent1" w:themeShade="BF"/>
      <w:sz w:val="26"/>
      <w:szCs w:val="26"/>
      <w:lang w:val="en-GB"/>
    </w:rPr>
  </w:style>
  <w:style w:type="paragraph" w:styleId="TDC2">
    <w:name w:val="toc 2"/>
    <w:basedOn w:val="Normal"/>
    <w:next w:val="Normal"/>
    <w:autoRedefine/>
    <w:uiPriority w:val="39"/>
    <w:unhideWhenUsed/>
    <w:rsid w:val="00BD729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599">
      <w:bodyDiv w:val="1"/>
      <w:marLeft w:val="0"/>
      <w:marRight w:val="0"/>
      <w:marTop w:val="0"/>
      <w:marBottom w:val="0"/>
      <w:divBdr>
        <w:top w:val="none" w:sz="0" w:space="0" w:color="auto"/>
        <w:left w:val="none" w:sz="0" w:space="0" w:color="auto"/>
        <w:bottom w:val="none" w:sz="0" w:space="0" w:color="auto"/>
        <w:right w:val="none" w:sz="0" w:space="0" w:color="auto"/>
      </w:divBdr>
    </w:div>
    <w:div w:id="142283333">
      <w:bodyDiv w:val="1"/>
      <w:marLeft w:val="0"/>
      <w:marRight w:val="0"/>
      <w:marTop w:val="0"/>
      <w:marBottom w:val="0"/>
      <w:divBdr>
        <w:top w:val="none" w:sz="0" w:space="0" w:color="auto"/>
        <w:left w:val="none" w:sz="0" w:space="0" w:color="auto"/>
        <w:bottom w:val="none" w:sz="0" w:space="0" w:color="auto"/>
        <w:right w:val="none" w:sz="0" w:space="0" w:color="auto"/>
      </w:divBdr>
    </w:div>
    <w:div w:id="184054167">
      <w:bodyDiv w:val="1"/>
      <w:marLeft w:val="0"/>
      <w:marRight w:val="0"/>
      <w:marTop w:val="0"/>
      <w:marBottom w:val="0"/>
      <w:divBdr>
        <w:top w:val="none" w:sz="0" w:space="0" w:color="auto"/>
        <w:left w:val="none" w:sz="0" w:space="0" w:color="auto"/>
        <w:bottom w:val="none" w:sz="0" w:space="0" w:color="auto"/>
        <w:right w:val="none" w:sz="0" w:space="0" w:color="auto"/>
      </w:divBdr>
    </w:div>
    <w:div w:id="230971087">
      <w:bodyDiv w:val="1"/>
      <w:marLeft w:val="0"/>
      <w:marRight w:val="0"/>
      <w:marTop w:val="0"/>
      <w:marBottom w:val="0"/>
      <w:divBdr>
        <w:top w:val="none" w:sz="0" w:space="0" w:color="auto"/>
        <w:left w:val="none" w:sz="0" w:space="0" w:color="auto"/>
        <w:bottom w:val="none" w:sz="0" w:space="0" w:color="auto"/>
        <w:right w:val="none" w:sz="0" w:space="0" w:color="auto"/>
      </w:divBdr>
    </w:div>
    <w:div w:id="246621473">
      <w:bodyDiv w:val="1"/>
      <w:marLeft w:val="0"/>
      <w:marRight w:val="0"/>
      <w:marTop w:val="0"/>
      <w:marBottom w:val="0"/>
      <w:divBdr>
        <w:top w:val="none" w:sz="0" w:space="0" w:color="auto"/>
        <w:left w:val="none" w:sz="0" w:space="0" w:color="auto"/>
        <w:bottom w:val="none" w:sz="0" w:space="0" w:color="auto"/>
        <w:right w:val="none" w:sz="0" w:space="0" w:color="auto"/>
      </w:divBdr>
    </w:div>
    <w:div w:id="293408112">
      <w:bodyDiv w:val="1"/>
      <w:marLeft w:val="0"/>
      <w:marRight w:val="0"/>
      <w:marTop w:val="0"/>
      <w:marBottom w:val="0"/>
      <w:divBdr>
        <w:top w:val="none" w:sz="0" w:space="0" w:color="auto"/>
        <w:left w:val="none" w:sz="0" w:space="0" w:color="auto"/>
        <w:bottom w:val="none" w:sz="0" w:space="0" w:color="auto"/>
        <w:right w:val="none" w:sz="0" w:space="0" w:color="auto"/>
      </w:divBdr>
      <w:divsChild>
        <w:div w:id="183909149">
          <w:marLeft w:val="0"/>
          <w:marRight w:val="0"/>
          <w:marTop w:val="0"/>
          <w:marBottom w:val="0"/>
          <w:divBdr>
            <w:top w:val="none" w:sz="0" w:space="0" w:color="auto"/>
            <w:left w:val="none" w:sz="0" w:space="0" w:color="auto"/>
            <w:bottom w:val="none" w:sz="0" w:space="0" w:color="auto"/>
            <w:right w:val="none" w:sz="0" w:space="0" w:color="auto"/>
          </w:divBdr>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6157193">
      <w:bodyDiv w:val="1"/>
      <w:marLeft w:val="0"/>
      <w:marRight w:val="0"/>
      <w:marTop w:val="0"/>
      <w:marBottom w:val="0"/>
      <w:divBdr>
        <w:top w:val="none" w:sz="0" w:space="0" w:color="auto"/>
        <w:left w:val="none" w:sz="0" w:space="0" w:color="auto"/>
        <w:bottom w:val="none" w:sz="0" w:space="0" w:color="auto"/>
        <w:right w:val="none" w:sz="0" w:space="0" w:color="auto"/>
      </w:divBdr>
    </w:div>
    <w:div w:id="338584711">
      <w:bodyDiv w:val="1"/>
      <w:marLeft w:val="0"/>
      <w:marRight w:val="0"/>
      <w:marTop w:val="0"/>
      <w:marBottom w:val="0"/>
      <w:divBdr>
        <w:top w:val="none" w:sz="0" w:space="0" w:color="auto"/>
        <w:left w:val="none" w:sz="0" w:space="0" w:color="auto"/>
        <w:bottom w:val="none" w:sz="0" w:space="0" w:color="auto"/>
        <w:right w:val="none" w:sz="0" w:space="0" w:color="auto"/>
      </w:divBdr>
    </w:div>
    <w:div w:id="353655137">
      <w:bodyDiv w:val="1"/>
      <w:marLeft w:val="0"/>
      <w:marRight w:val="0"/>
      <w:marTop w:val="0"/>
      <w:marBottom w:val="0"/>
      <w:divBdr>
        <w:top w:val="none" w:sz="0" w:space="0" w:color="auto"/>
        <w:left w:val="none" w:sz="0" w:space="0" w:color="auto"/>
        <w:bottom w:val="none" w:sz="0" w:space="0" w:color="auto"/>
        <w:right w:val="none" w:sz="0" w:space="0" w:color="auto"/>
      </w:divBdr>
    </w:div>
    <w:div w:id="362487703">
      <w:bodyDiv w:val="1"/>
      <w:marLeft w:val="0"/>
      <w:marRight w:val="0"/>
      <w:marTop w:val="0"/>
      <w:marBottom w:val="0"/>
      <w:divBdr>
        <w:top w:val="none" w:sz="0" w:space="0" w:color="auto"/>
        <w:left w:val="none" w:sz="0" w:space="0" w:color="auto"/>
        <w:bottom w:val="none" w:sz="0" w:space="0" w:color="auto"/>
        <w:right w:val="none" w:sz="0" w:space="0" w:color="auto"/>
      </w:divBdr>
    </w:div>
    <w:div w:id="410810462">
      <w:bodyDiv w:val="1"/>
      <w:marLeft w:val="0"/>
      <w:marRight w:val="0"/>
      <w:marTop w:val="0"/>
      <w:marBottom w:val="0"/>
      <w:divBdr>
        <w:top w:val="none" w:sz="0" w:space="0" w:color="auto"/>
        <w:left w:val="none" w:sz="0" w:space="0" w:color="auto"/>
        <w:bottom w:val="none" w:sz="0" w:space="0" w:color="auto"/>
        <w:right w:val="none" w:sz="0" w:space="0" w:color="auto"/>
      </w:divBdr>
    </w:div>
    <w:div w:id="424230878">
      <w:bodyDiv w:val="1"/>
      <w:marLeft w:val="0"/>
      <w:marRight w:val="0"/>
      <w:marTop w:val="0"/>
      <w:marBottom w:val="0"/>
      <w:divBdr>
        <w:top w:val="none" w:sz="0" w:space="0" w:color="auto"/>
        <w:left w:val="none" w:sz="0" w:space="0" w:color="auto"/>
        <w:bottom w:val="none" w:sz="0" w:space="0" w:color="auto"/>
        <w:right w:val="none" w:sz="0" w:space="0" w:color="auto"/>
      </w:divBdr>
    </w:div>
    <w:div w:id="424493678">
      <w:bodyDiv w:val="1"/>
      <w:marLeft w:val="0"/>
      <w:marRight w:val="0"/>
      <w:marTop w:val="0"/>
      <w:marBottom w:val="0"/>
      <w:divBdr>
        <w:top w:val="none" w:sz="0" w:space="0" w:color="auto"/>
        <w:left w:val="none" w:sz="0" w:space="0" w:color="auto"/>
        <w:bottom w:val="none" w:sz="0" w:space="0" w:color="auto"/>
        <w:right w:val="none" w:sz="0" w:space="0" w:color="auto"/>
      </w:divBdr>
    </w:div>
    <w:div w:id="473832289">
      <w:bodyDiv w:val="1"/>
      <w:marLeft w:val="0"/>
      <w:marRight w:val="0"/>
      <w:marTop w:val="0"/>
      <w:marBottom w:val="0"/>
      <w:divBdr>
        <w:top w:val="none" w:sz="0" w:space="0" w:color="auto"/>
        <w:left w:val="none" w:sz="0" w:space="0" w:color="auto"/>
        <w:bottom w:val="none" w:sz="0" w:space="0" w:color="auto"/>
        <w:right w:val="none" w:sz="0" w:space="0" w:color="auto"/>
      </w:divBdr>
    </w:div>
    <w:div w:id="532352029">
      <w:bodyDiv w:val="1"/>
      <w:marLeft w:val="0"/>
      <w:marRight w:val="0"/>
      <w:marTop w:val="0"/>
      <w:marBottom w:val="0"/>
      <w:divBdr>
        <w:top w:val="none" w:sz="0" w:space="0" w:color="auto"/>
        <w:left w:val="none" w:sz="0" w:space="0" w:color="auto"/>
        <w:bottom w:val="none" w:sz="0" w:space="0" w:color="auto"/>
        <w:right w:val="none" w:sz="0" w:space="0" w:color="auto"/>
      </w:divBdr>
    </w:div>
    <w:div w:id="532697733">
      <w:bodyDiv w:val="1"/>
      <w:marLeft w:val="0"/>
      <w:marRight w:val="0"/>
      <w:marTop w:val="0"/>
      <w:marBottom w:val="0"/>
      <w:divBdr>
        <w:top w:val="none" w:sz="0" w:space="0" w:color="auto"/>
        <w:left w:val="none" w:sz="0" w:space="0" w:color="auto"/>
        <w:bottom w:val="none" w:sz="0" w:space="0" w:color="auto"/>
        <w:right w:val="none" w:sz="0" w:space="0" w:color="auto"/>
      </w:divBdr>
    </w:div>
    <w:div w:id="555092860">
      <w:bodyDiv w:val="1"/>
      <w:marLeft w:val="0"/>
      <w:marRight w:val="0"/>
      <w:marTop w:val="0"/>
      <w:marBottom w:val="0"/>
      <w:divBdr>
        <w:top w:val="none" w:sz="0" w:space="0" w:color="auto"/>
        <w:left w:val="none" w:sz="0" w:space="0" w:color="auto"/>
        <w:bottom w:val="none" w:sz="0" w:space="0" w:color="auto"/>
        <w:right w:val="none" w:sz="0" w:space="0" w:color="auto"/>
      </w:divBdr>
    </w:div>
    <w:div w:id="592009408">
      <w:bodyDiv w:val="1"/>
      <w:marLeft w:val="0"/>
      <w:marRight w:val="0"/>
      <w:marTop w:val="0"/>
      <w:marBottom w:val="0"/>
      <w:divBdr>
        <w:top w:val="none" w:sz="0" w:space="0" w:color="auto"/>
        <w:left w:val="none" w:sz="0" w:space="0" w:color="auto"/>
        <w:bottom w:val="none" w:sz="0" w:space="0" w:color="auto"/>
        <w:right w:val="none" w:sz="0" w:space="0" w:color="auto"/>
      </w:divBdr>
      <w:divsChild>
        <w:div w:id="1283072894">
          <w:marLeft w:val="0"/>
          <w:marRight w:val="0"/>
          <w:marTop w:val="0"/>
          <w:marBottom w:val="0"/>
          <w:divBdr>
            <w:top w:val="none" w:sz="0" w:space="0" w:color="auto"/>
            <w:left w:val="none" w:sz="0" w:space="0" w:color="auto"/>
            <w:bottom w:val="none" w:sz="0" w:space="0" w:color="auto"/>
            <w:right w:val="none" w:sz="0" w:space="0" w:color="auto"/>
          </w:divBdr>
          <w:divsChild>
            <w:div w:id="109738568">
              <w:marLeft w:val="0"/>
              <w:marRight w:val="0"/>
              <w:marTop w:val="0"/>
              <w:marBottom w:val="0"/>
              <w:divBdr>
                <w:top w:val="none" w:sz="0" w:space="0" w:color="auto"/>
                <w:left w:val="none" w:sz="0" w:space="0" w:color="auto"/>
                <w:bottom w:val="none" w:sz="0" w:space="0" w:color="auto"/>
                <w:right w:val="none" w:sz="0" w:space="0" w:color="auto"/>
              </w:divBdr>
              <w:divsChild>
                <w:div w:id="8455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2747">
      <w:bodyDiv w:val="1"/>
      <w:marLeft w:val="0"/>
      <w:marRight w:val="0"/>
      <w:marTop w:val="0"/>
      <w:marBottom w:val="0"/>
      <w:divBdr>
        <w:top w:val="none" w:sz="0" w:space="0" w:color="auto"/>
        <w:left w:val="none" w:sz="0" w:space="0" w:color="auto"/>
        <w:bottom w:val="none" w:sz="0" w:space="0" w:color="auto"/>
        <w:right w:val="none" w:sz="0" w:space="0" w:color="auto"/>
      </w:divBdr>
    </w:div>
    <w:div w:id="725882348">
      <w:bodyDiv w:val="1"/>
      <w:marLeft w:val="0"/>
      <w:marRight w:val="0"/>
      <w:marTop w:val="0"/>
      <w:marBottom w:val="0"/>
      <w:divBdr>
        <w:top w:val="none" w:sz="0" w:space="0" w:color="auto"/>
        <w:left w:val="none" w:sz="0" w:space="0" w:color="auto"/>
        <w:bottom w:val="none" w:sz="0" w:space="0" w:color="auto"/>
        <w:right w:val="none" w:sz="0" w:space="0" w:color="auto"/>
      </w:divBdr>
    </w:div>
    <w:div w:id="741367224">
      <w:bodyDiv w:val="1"/>
      <w:marLeft w:val="0"/>
      <w:marRight w:val="0"/>
      <w:marTop w:val="0"/>
      <w:marBottom w:val="0"/>
      <w:divBdr>
        <w:top w:val="none" w:sz="0" w:space="0" w:color="auto"/>
        <w:left w:val="none" w:sz="0" w:space="0" w:color="auto"/>
        <w:bottom w:val="none" w:sz="0" w:space="0" w:color="auto"/>
        <w:right w:val="none" w:sz="0" w:space="0" w:color="auto"/>
      </w:divBdr>
    </w:div>
    <w:div w:id="750781209">
      <w:bodyDiv w:val="1"/>
      <w:marLeft w:val="0"/>
      <w:marRight w:val="0"/>
      <w:marTop w:val="0"/>
      <w:marBottom w:val="0"/>
      <w:divBdr>
        <w:top w:val="none" w:sz="0" w:space="0" w:color="auto"/>
        <w:left w:val="none" w:sz="0" w:space="0" w:color="auto"/>
        <w:bottom w:val="none" w:sz="0" w:space="0" w:color="auto"/>
        <w:right w:val="none" w:sz="0" w:space="0" w:color="auto"/>
      </w:divBdr>
      <w:divsChild>
        <w:div w:id="1302225084">
          <w:marLeft w:val="0"/>
          <w:marRight w:val="0"/>
          <w:marTop w:val="0"/>
          <w:marBottom w:val="0"/>
          <w:divBdr>
            <w:top w:val="none" w:sz="0" w:space="0" w:color="auto"/>
            <w:left w:val="none" w:sz="0" w:space="0" w:color="auto"/>
            <w:bottom w:val="none" w:sz="0" w:space="0" w:color="auto"/>
            <w:right w:val="none" w:sz="0" w:space="0" w:color="auto"/>
          </w:divBdr>
        </w:div>
      </w:divsChild>
    </w:div>
    <w:div w:id="786849376">
      <w:bodyDiv w:val="1"/>
      <w:marLeft w:val="0"/>
      <w:marRight w:val="0"/>
      <w:marTop w:val="0"/>
      <w:marBottom w:val="0"/>
      <w:divBdr>
        <w:top w:val="none" w:sz="0" w:space="0" w:color="auto"/>
        <w:left w:val="none" w:sz="0" w:space="0" w:color="auto"/>
        <w:bottom w:val="none" w:sz="0" w:space="0" w:color="auto"/>
        <w:right w:val="none" w:sz="0" w:space="0" w:color="auto"/>
      </w:divBdr>
    </w:div>
    <w:div w:id="855922714">
      <w:bodyDiv w:val="1"/>
      <w:marLeft w:val="0"/>
      <w:marRight w:val="0"/>
      <w:marTop w:val="0"/>
      <w:marBottom w:val="0"/>
      <w:divBdr>
        <w:top w:val="none" w:sz="0" w:space="0" w:color="auto"/>
        <w:left w:val="none" w:sz="0" w:space="0" w:color="auto"/>
        <w:bottom w:val="none" w:sz="0" w:space="0" w:color="auto"/>
        <w:right w:val="none" w:sz="0" w:space="0" w:color="auto"/>
      </w:divBdr>
      <w:divsChild>
        <w:div w:id="1269704982">
          <w:marLeft w:val="0"/>
          <w:marRight w:val="0"/>
          <w:marTop w:val="0"/>
          <w:marBottom w:val="0"/>
          <w:divBdr>
            <w:top w:val="none" w:sz="0" w:space="0" w:color="auto"/>
            <w:left w:val="none" w:sz="0" w:space="0" w:color="auto"/>
            <w:bottom w:val="none" w:sz="0" w:space="0" w:color="auto"/>
            <w:right w:val="none" w:sz="0" w:space="0" w:color="auto"/>
          </w:divBdr>
          <w:divsChild>
            <w:div w:id="704254145">
              <w:marLeft w:val="0"/>
              <w:marRight w:val="0"/>
              <w:marTop w:val="0"/>
              <w:marBottom w:val="0"/>
              <w:divBdr>
                <w:top w:val="none" w:sz="0" w:space="0" w:color="auto"/>
                <w:left w:val="none" w:sz="0" w:space="0" w:color="auto"/>
                <w:bottom w:val="none" w:sz="0" w:space="0" w:color="auto"/>
                <w:right w:val="none" w:sz="0" w:space="0" w:color="auto"/>
              </w:divBdr>
              <w:divsChild>
                <w:div w:id="1944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9787">
      <w:bodyDiv w:val="1"/>
      <w:marLeft w:val="0"/>
      <w:marRight w:val="0"/>
      <w:marTop w:val="0"/>
      <w:marBottom w:val="0"/>
      <w:divBdr>
        <w:top w:val="none" w:sz="0" w:space="0" w:color="auto"/>
        <w:left w:val="none" w:sz="0" w:space="0" w:color="auto"/>
        <w:bottom w:val="none" w:sz="0" w:space="0" w:color="auto"/>
        <w:right w:val="none" w:sz="0" w:space="0" w:color="auto"/>
      </w:divBdr>
    </w:div>
    <w:div w:id="869032808">
      <w:bodyDiv w:val="1"/>
      <w:marLeft w:val="0"/>
      <w:marRight w:val="0"/>
      <w:marTop w:val="0"/>
      <w:marBottom w:val="0"/>
      <w:divBdr>
        <w:top w:val="none" w:sz="0" w:space="0" w:color="auto"/>
        <w:left w:val="none" w:sz="0" w:space="0" w:color="auto"/>
        <w:bottom w:val="none" w:sz="0" w:space="0" w:color="auto"/>
        <w:right w:val="none" w:sz="0" w:space="0" w:color="auto"/>
      </w:divBdr>
      <w:divsChild>
        <w:div w:id="469788240">
          <w:marLeft w:val="0"/>
          <w:marRight w:val="0"/>
          <w:marTop w:val="0"/>
          <w:marBottom w:val="0"/>
          <w:divBdr>
            <w:top w:val="none" w:sz="0" w:space="0" w:color="auto"/>
            <w:left w:val="none" w:sz="0" w:space="0" w:color="auto"/>
            <w:bottom w:val="none" w:sz="0" w:space="0" w:color="auto"/>
            <w:right w:val="none" w:sz="0" w:space="0" w:color="auto"/>
          </w:divBdr>
        </w:div>
      </w:divsChild>
    </w:div>
    <w:div w:id="882327590">
      <w:bodyDiv w:val="1"/>
      <w:marLeft w:val="0"/>
      <w:marRight w:val="0"/>
      <w:marTop w:val="0"/>
      <w:marBottom w:val="0"/>
      <w:divBdr>
        <w:top w:val="none" w:sz="0" w:space="0" w:color="auto"/>
        <w:left w:val="none" w:sz="0" w:space="0" w:color="auto"/>
        <w:bottom w:val="none" w:sz="0" w:space="0" w:color="auto"/>
        <w:right w:val="none" w:sz="0" w:space="0" w:color="auto"/>
      </w:divBdr>
    </w:div>
    <w:div w:id="924680136">
      <w:bodyDiv w:val="1"/>
      <w:marLeft w:val="0"/>
      <w:marRight w:val="0"/>
      <w:marTop w:val="0"/>
      <w:marBottom w:val="0"/>
      <w:divBdr>
        <w:top w:val="none" w:sz="0" w:space="0" w:color="auto"/>
        <w:left w:val="none" w:sz="0" w:space="0" w:color="auto"/>
        <w:bottom w:val="none" w:sz="0" w:space="0" w:color="auto"/>
        <w:right w:val="none" w:sz="0" w:space="0" w:color="auto"/>
      </w:divBdr>
    </w:div>
    <w:div w:id="1058242413">
      <w:bodyDiv w:val="1"/>
      <w:marLeft w:val="0"/>
      <w:marRight w:val="0"/>
      <w:marTop w:val="0"/>
      <w:marBottom w:val="0"/>
      <w:divBdr>
        <w:top w:val="none" w:sz="0" w:space="0" w:color="auto"/>
        <w:left w:val="none" w:sz="0" w:space="0" w:color="auto"/>
        <w:bottom w:val="none" w:sz="0" w:space="0" w:color="auto"/>
        <w:right w:val="none" w:sz="0" w:space="0" w:color="auto"/>
      </w:divBdr>
    </w:div>
    <w:div w:id="1060442701">
      <w:bodyDiv w:val="1"/>
      <w:marLeft w:val="0"/>
      <w:marRight w:val="0"/>
      <w:marTop w:val="0"/>
      <w:marBottom w:val="0"/>
      <w:divBdr>
        <w:top w:val="none" w:sz="0" w:space="0" w:color="auto"/>
        <w:left w:val="none" w:sz="0" w:space="0" w:color="auto"/>
        <w:bottom w:val="none" w:sz="0" w:space="0" w:color="auto"/>
        <w:right w:val="none" w:sz="0" w:space="0" w:color="auto"/>
      </w:divBdr>
    </w:div>
    <w:div w:id="1063606627">
      <w:bodyDiv w:val="1"/>
      <w:marLeft w:val="0"/>
      <w:marRight w:val="0"/>
      <w:marTop w:val="0"/>
      <w:marBottom w:val="0"/>
      <w:divBdr>
        <w:top w:val="none" w:sz="0" w:space="0" w:color="auto"/>
        <w:left w:val="none" w:sz="0" w:space="0" w:color="auto"/>
        <w:bottom w:val="none" w:sz="0" w:space="0" w:color="auto"/>
        <w:right w:val="none" w:sz="0" w:space="0" w:color="auto"/>
      </w:divBdr>
      <w:divsChild>
        <w:div w:id="847519864">
          <w:marLeft w:val="0"/>
          <w:marRight w:val="0"/>
          <w:marTop w:val="0"/>
          <w:marBottom w:val="0"/>
          <w:divBdr>
            <w:top w:val="none" w:sz="0" w:space="0" w:color="auto"/>
            <w:left w:val="none" w:sz="0" w:space="0" w:color="auto"/>
            <w:bottom w:val="none" w:sz="0" w:space="0" w:color="auto"/>
            <w:right w:val="none" w:sz="0" w:space="0" w:color="auto"/>
          </w:divBdr>
          <w:divsChild>
            <w:div w:id="1029719817">
              <w:marLeft w:val="2400"/>
              <w:marRight w:val="0"/>
              <w:marTop w:val="0"/>
              <w:marBottom w:val="0"/>
              <w:divBdr>
                <w:top w:val="none" w:sz="0" w:space="0" w:color="auto"/>
                <w:left w:val="none" w:sz="0" w:space="0" w:color="auto"/>
                <w:bottom w:val="none" w:sz="0" w:space="0" w:color="auto"/>
                <w:right w:val="none" w:sz="0" w:space="0" w:color="auto"/>
              </w:divBdr>
              <w:divsChild>
                <w:div w:id="500700523">
                  <w:marLeft w:val="0"/>
                  <w:marRight w:val="0"/>
                  <w:marTop w:val="0"/>
                  <w:marBottom w:val="0"/>
                  <w:divBdr>
                    <w:top w:val="none" w:sz="0" w:space="0" w:color="auto"/>
                    <w:left w:val="none" w:sz="0" w:space="0" w:color="auto"/>
                    <w:bottom w:val="none" w:sz="0" w:space="0" w:color="auto"/>
                    <w:right w:val="none" w:sz="0" w:space="0" w:color="auto"/>
                  </w:divBdr>
                  <w:divsChild>
                    <w:div w:id="235944628">
                      <w:marLeft w:val="225"/>
                      <w:marRight w:val="225"/>
                      <w:marTop w:val="0"/>
                      <w:marBottom w:val="0"/>
                      <w:divBdr>
                        <w:top w:val="none" w:sz="0" w:space="0" w:color="auto"/>
                        <w:left w:val="none" w:sz="0" w:space="0" w:color="auto"/>
                        <w:bottom w:val="none" w:sz="0" w:space="0" w:color="auto"/>
                        <w:right w:val="none" w:sz="0" w:space="0" w:color="auto"/>
                      </w:divBdr>
                      <w:divsChild>
                        <w:div w:id="608702719">
                          <w:marLeft w:val="0"/>
                          <w:marRight w:val="0"/>
                          <w:marTop w:val="0"/>
                          <w:marBottom w:val="0"/>
                          <w:divBdr>
                            <w:top w:val="none" w:sz="0" w:space="0" w:color="auto"/>
                            <w:left w:val="none" w:sz="0" w:space="0" w:color="auto"/>
                            <w:bottom w:val="none" w:sz="0" w:space="0" w:color="auto"/>
                            <w:right w:val="none" w:sz="0" w:space="0" w:color="auto"/>
                          </w:divBdr>
                          <w:divsChild>
                            <w:div w:id="903102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81470864">
                      <w:marLeft w:val="0"/>
                      <w:marRight w:val="0"/>
                      <w:marTop w:val="0"/>
                      <w:marBottom w:val="0"/>
                      <w:divBdr>
                        <w:top w:val="none" w:sz="0" w:space="0" w:color="auto"/>
                        <w:left w:val="none" w:sz="0" w:space="0" w:color="auto"/>
                        <w:bottom w:val="none" w:sz="0" w:space="0" w:color="auto"/>
                        <w:right w:val="none" w:sz="0" w:space="0" w:color="auto"/>
                      </w:divBdr>
                      <w:divsChild>
                        <w:div w:id="336269321">
                          <w:marLeft w:val="0"/>
                          <w:marRight w:val="0"/>
                          <w:marTop w:val="0"/>
                          <w:marBottom w:val="0"/>
                          <w:divBdr>
                            <w:top w:val="none" w:sz="0" w:space="0" w:color="auto"/>
                            <w:left w:val="none" w:sz="0" w:space="0" w:color="auto"/>
                            <w:bottom w:val="none" w:sz="0" w:space="0" w:color="auto"/>
                            <w:right w:val="none" w:sz="0" w:space="0" w:color="auto"/>
                          </w:divBdr>
                          <w:divsChild>
                            <w:div w:id="8891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8286">
          <w:marLeft w:val="0"/>
          <w:marRight w:val="0"/>
          <w:marTop w:val="0"/>
          <w:marBottom w:val="0"/>
          <w:divBdr>
            <w:top w:val="none" w:sz="0" w:space="0" w:color="auto"/>
            <w:left w:val="none" w:sz="0" w:space="0" w:color="auto"/>
            <w:bottom w:val="none" w:sz="0" w:space="0" w:color="auto"/>
            <w:right w:val="none" w:sz="0" w:space="0" w:color="auto"/>
          </w:divBdr>
          <w:divsChild>
            <w:div w:id="596475890">
              <w:marLeft w:val="0"/>
              <w:marRight w:val="0"/>
              <w:marTop w:val="0"/>
              <w:marBottom w:val="0"/>
              <w:divBdr>
                <w:top w:val="none" w:sz="0" w:space="0" w:color="auto"/>
                <w:left w:val="none" w:sz="0" w:space="0" w:color="auto"/>
                <w:bottom w:val="none" w:sz="0" w:space="0" w:color="auto"/>
                <w:right w:val="none" w:sz="0" w:space="0" w:color="auto"/>
              </w:divBdr>
              <w:divsChild>
                <w:div w:id="225796714">
                  <w:marLeft w:val="0"/>
                  <w:marRight w:val="0"/>
                  <w:marTop w:val="0"/>
                  <w:marBottom w:val="0"/>
                  <w:divBdr>
                    <w:top w:val="none" w:sz="0" w:space="0" w:color="auto"/>
                    <w:left w:val="none" w:sz="0" w:space="0" w:color="auto"/>
                    <w:bottom w:val="none" w:sz="0" w:space="0" w:color="auto"/>
                    <w:right w:val="none" w:sz="0" w:space="0" w:color="auto"/>
                  </w:divBdr>
                  <w:divsChild>
                    <w:div w:id="1029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6095">
              <w:marLeft w:val="2400"/>
              <w:marRight w:val="0"/>
              <w:marTop w:val="0"/>
              <w:marBottom w:val="0"/>
              <w:divBdr>
                <w:top w:val="none" w:sz="0" w:space="0" w:color="auto"/>
                <w:left w:val="none" w:sz="0" w:space="0" w:color="auto"/>
                <w:bottom w:val="none" w:sz="0" w:space="0" w:color="auto"/>
                <w:right w:val="none" w:sz="0" w:space="0" w:color="auto"/>
              </w:divBdr>
              <w:divsChild>
                <w:div w:id="1642341196">
                  <w:marLeft w:val="0"/>
                  <w:marRight w:val="0"/>
                  <w:marTop w:val="0"/>
                  <w:marBottom w:val="0"/>
                  <w:divBdr>
                    <w:top w:val="none" w:sz="0" w:space="0" w:color="auto"/>
                    <w:left w:val="none" w:sz="0" w:space="0" w:color="auto"/>
                    <w:bottom w:val="none" w:sz="0" w:space="0" w:color="auto"/>
                    <w:right w:val="none" w:sz="0" w:space="0" w:color="auto"/>
                  </w:divBdr>
                  <w:divsChild>
                    <w:div w:id="1378237964">
                      <w:marLeft w:val="0"/>
                      <w:marRight w:val="0"/>
                      <w:marTop w:val="0"/>
                      <w:marBottom w:val="0"/>
                      <w:divBdr>
                        <w:top w:val="none" w:sz="0" w:space="0" w:color="auto"/>
                        <w:left w:val="none" w:sz="0" w:space="0" w:color="auto"/>
                        <w:bottom w:val="none" w:sz="0" w:space="0" w:color="auto"/>
                        <w:right w:val="none" w:sz="0" w:space="0" w:color="auto"/>
                      </w:divBdr>
                      <w:divsChild>
                        <w:div w:id="1888908891">
                          <w:marLeft w:val="0"/>
                          <w:marRight w:val="0"/>
                          <w:marTop w:val="0"/>
                          <w:marBottom w:val="0"/>
                          <w:divBdr>
                            <w:top w:val="none" w:sz="0" w:space="0" w:color="auto"/>
                            <w:left w:val="none" w:sz="0" w:space="0" w:color="auto"/>
                            <w:bottom w:val="none" w:sz="0" w:space="0" w:color="auto"/>
                            <w:right w:val="none" w:sz="0" w:space="0" w:color="auto"/>
                          </w:divBdr>
                          <w:divsChild>
                            <w:div w:id="105120999">
                              <w:marLeft w:val="0"/>
                              <w:marRight w:val="0"/>
                              <w:marTop w:val="0"/>
                              <w:marBottom w:val="0"/>
                              <w:divBdr>
                                <w:top w:val="none" w:sz="0" w:space="0" w:color="auto"/>
                                <w:left w:val="none" w:sz="0" w:space="0" w:color="auto"/>
                                <w:bottom w:val="none" w:sz="0" w:space="0" w:color="auto"/>
                                <w:right w:val="none" w:sz="0" w:space="0" w:color="auto"/>
                              </w:divBdr>
                            </w:div>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2260">
                          <w:marLeft w:val="0"/>
                          <w:marRight w:val="0"/>
                          <w:marTop w:val="0"/>
                          <w:marBottom w:val="0"/>
                          <w:divBdr>
                            <w:top w:val="none" w:sz="0" w:space="0" w:color="auto"/>
                            <w:left w:val="none" w:sz="0" w:space="0" w:color="auto"/>
                            <w:bottom w:val="none" w:sz="0" w:space="0" w:color="auto"/>
                            <w:right w:val="none" w:sz="0" w:space="0" w:color="auto"/>
                          </w:divBdr>
                          <w:divsChild>
                            <w:div w:id="6838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07312">
      <w:bodyDiv w:val="1"/>
      <w:marLeft w:val="0"/>
      <w:marRight w:val="0"/>
      <w:marTop w:val="0"/>
      <w:marBottom w:val="0"/>
      <w:divBdr>
        <w:top w:val="none" w:sz="0" w:space="0" w:color="auto"/>
        <w:left w:val="none" w:sz="0" w:space="0" w:color="auto"/>
        <w:bottom w:val="none" w:sz="0" w:space="0" w:color="auto"/>
        <w:right w:val="none" w:sz="0" w:space="0" w:color="auto"/>
      </w:divBdr>
    </w:div>
    <w:div w:id="1122579404">
      <w:bodyDiv w:val="1"/>
      <w:marLeft w:val="0"/>
      <w:marRight w:val="0"/>
      <w:marTop w:val="0"/>
      <w:marBottom w:val="0"/>
      <w:divBdr>
        <w:top w:val="none" w:sz="0" w:space="0" w:color="auto"/>
        <w:left w:val="none" w:sz="0" w:space="0" w:color="auto"/>
        <w:bottom w:val="none" w:sz="0" w:space="0" w:color="auto"/>
        <w:right w:val="none" w:sz="0" w:space="0" w:color="auto"/>
      </w:divBdr>
    </w:div>
    <w:div w:id="1143961349">
      <w:bodyDiv w:val="1"/>
      <w:marLeft w:val="0"/>
      <w:marRight w:val="0"/>
      <w:marTop w:val="0"/>
      <w:marBottom w:val="0"/>
      <w:divBdr>
        <w:top w:val="none" w:sz="0" w:space="0" w:color="auto"/>
        <w:left w:val="none" w:sz="0" w:space="0" w:color="auto"/>
        <w:bottom w:val="none" w:sz="0" w:space="0" w:color="auto"/>
        <w:right w:val="none" w:sz="0" w:space="0" w:color="auto"/>
      </w:divBdr>
    </w:div>
    <w:div w:id="1170218337">
      <w:bodyDiv w:val="1"/>
      <w:marLeft w:val="0"/>
      <w:marRight w:val="0"/>
      <w:marTop w:val="0"/>
      <w:marBottom w:val="0"/>
      <w:divBdr>
        <w:top w:val="none" w:sz="0" w:space="0" w:color="auto"/>
        <w:left w:val="none" w:sz="0" w:space="0" w:color="auto"/>
        <w:bottom w:val="none" w:sz="0" w:space="0" w:color="auto"/>
        <w:right w:val="none" w:sz="0" w:space="0" w:color="auto"/>
      </w:divBdr>
    </w:div>
    <w:div w:id="1196040431">
      <w:bodyDiv w:val="1"/>
      <w:marLeft w:val="0"/>
      <w:marRight w:val="0"/>
      <w:marTop w:val="0"/>
      <w:marBottom w:val="0"/>
      <w:divBdr>
        <w:top w:val="none" w:sz="0" w:space="0" w:color="auto"/>
        <w:left w:val="none" w:sz="0" w:space="0" w:color="auto"/>
        <w:bottom w:val="none" w:sz="0" w:space="0" w:color="auto"/>
        <w:right w:val="none" w:sz="0" w:space="0" w:color="auto"/>
      </w:divBdr>
    </w:div>
    <w:div w:id="1237858257">
      <w:bodyDiv w:val="1"/>
      <w:marLeft w:val="0"/>
      <w:marRight w:val="0"/>
      <w:marTop w:val="0"/>
      <w:marBottom w:val="0"/>
      <w:divBdr>
        <w:top w:val="none" w:sz="0" w:space="0" w:color="auto"/>
        <w:left w:val="none" w:sz="0" w:space="0" w:color="auto"/>
        <w:bottom w:val="none" w:sz="0" w:space="0" w:color="auto"/>
        <w:right w:val="none" w:sz="0" w:space="0" w:color="auto"/>
      </w:divBdr>
    </w:div>
    <w:div w:id="1255015539">
      <w:bodyDiv w:val="1"/>
      <w:marLeft w:val="0"/>
      <w:marRight w:val="0"/>
      <w:marTop w:val="0"/>
      <w:marBottom w:val="0"/>
      <w:divBdr>
        <w:top w:val="none" w:sz="0" w:space="0" w:color="auto"/>
        <w:left w:val="none" w:sz="0" w:space="0" w:color="auto"/>
        <w:bottom w:val="none" w:sz="0" w:space="0" w:color="auto"/>
        <w:right w:val="none" w:sz="0" w:space="0" w:color="auto"/>
      </w:divBdr>
    </w:div>
    <w:div w:id="1275555471">
      <w:bodyDiv w:val="1"/>
      <w:marLeft w:val="0"/>
      <w:marRight w:val="0"/>
      <w:marTop w:val="0"/>
      <w:marBottom w:val="0"/>
      <w:divBdr>
        <w:top w:val="none" w:sz="0" w:space="0" w:color="auto"/>
        <w:left w:val="none" w:sz="0" w:space="0" w:color="auto"/>
        <w:bottom w:val="none" w:sz="0" w:space="0" w:color="auto"/>
        <w:right w:val="none" w:sz="0" w:space="0" w:color="auto"/>
      </w:divBdr>
    </w:div>
    <w:div w:id="1306471953">
      <w:bodyDiv w:val="1"/>
      <w:marLeft w:val="0"/>
      <w:marRight w:val="0"/>
      <w:marTop w:val="0"/>
      <w:marBottom w:val="0"/>
      <w:divBdr>
        <w:top w:val="none" w:sz="0" w:space="0" w:color="auto"/>
        <w:left w:val="none" w:sz="0" w:space="0" w:color="auto"/>
        <w:bottom w:val="none" w:sz="0" w:space="0" w:color="auto"/>
        <w:right w:val="none" w:sz="0" w:space="0" w:color="auto"/>
      </w:divBdr>
    </w:div>
    <w:div w:id="1324047699">
      <w:bodyDiv w:val="1"/>
      <w:marLeft w:val="0"/>
      <w:marRight w:val="0"/>
      <w:marTop w:val="0"/>
      <w:marBottom w:val="0"/>
      <w:divBdr>
        <w:top w:val="none" w:sz="0" w:space="0" w:color="auto"/>
        <w:left w:val="none" w:sz="0" w:space="0" w:color="auto"/>
        <w:bottom w:val="none" w:sz="0" w:space="0" w:color="auto"/>
        <w:right w:val="none" w:sz="0" w:space="0" w:color="auto"/>
      </w:divBdr>
      <w:divsChild>
        <w:div w:id="2059085442">
          <w:marLeft w:val="0"/>
          <w:marRight w:val="0"/>
          <w:marTop w:val="0"/>
          <w:marBottom w:val="0"/>
          <w:divBdr>
            <w:top w:val="none" w:sz="0" w:space="0" w:color="auto"/>
            <w:left w:val="none" w:sz="0" w:space="0" w:color="auto"/>
            <w:bottom w:val="none" w:sz="0" w:space="0" w:color="auto"/>
            <w:right w:val="none" w:sz="0" w:space="0" w:color="auto"/>
          </w:divBdr>
          <w:divsChild>
            <w:div w:id="1929266938">
              <w:marLeft w:val="0"/>
              <w:marRight w:val="0"/>
              <w:marTop w:val="0"/>
              <w:marBottom w:val="120"/>
              <w:divBdr>
                <w:top w:val="none" w:sz="0" w:space="0" w:color="auto"/>
                <w:left w:val="none" w:sz="0" w:space="0" w:color="auto"/>
                <w:bottom w:val="none" w:sz="0" w:space="0" w:color="auto"/>
                <w:right w:val="none" w:sz="0" w:space="0" w:color="auto"/>
              </w:divBdr>
              <w:divsChild>
                <w:div w:id="19049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2515">
      <w:bodyDiv w:val="1"/>
      <w:marLeft w:val="0"/>
      <w:marRight w:val="0"/>
      <w:marTop w:val="0"/>
      <w:marBottom w:val="0"/>
      <w:divBdr>
        <w:top w:val="none" w:sz="0" w:space="0" w:color="auto"/>
        <w:left w:val="none" w:sz="0" w:space="0" w:color="auto"/>
        <w:bottom w:val="none" w:sz="0" w:space="0" w:color="auto"/>
        <w:right w:val="none" w:sz="0" w:space="0" w:color="auto"/>
      </w:divBdr>
    </w:div>
    <w:div w:id="1389306354">
      <w:bodyDiv w:val="1"/>
      <w:marLeft w:val="0"/>
      <w:marRight w:val="0"/>
      <w:marTop w:val="0"/>
      <w:marBottom w:val="0"/>
      <w:divBdr>
        <w:top w:val="none" w:sz="0" w:space="0" w:color="auto"/>
        <w:left w:val="none" w:sz="0" w:space="0" w:color="auto"/>
        <w:bottom w:val="none" w:sz="0" w:space="0" w:color="auto"/>
        <w:right w:val="none" w:sz="0" w:space="0" w:color="auto"/>
      </w:divBdr>
      <w:divsChild>
        <w:div w:id="341398853">
          <w:marLeft w:val="0"/>
          <w:marRight w:val="0"/>
          <w:marTop w:val="0"/>
          <w:marBottom w:val="0"/>
          <w:divBdr>
            <w:top w:val="none" w:sz="0" w:space="0" w:color="auto"/>
            <w:left w:val="none" w:sz="0" w:space="0" w:color="auto"/>
            <w:bottom w:val="none" w:sz="0" w:space="0" w:color="auto"/>
            <w:right w:val="none" w:sz="0" w:space="0" w:color="auto"/>
          </w:divBdr>
        </w:div>
      </w:divsChild>
    </w:div>
    <w:div w:id="1433626924">
      <w:bodyDiv w:val="1"/>
      <w:marLeft w:val="0"/>
      <w:marRight w:val="0"/>
      <w:marTop w:val="0"/>
      <w:marBottom w:val="0"/>
      <w:divBdr>
        <w:top w:val="none" w:sz="0" w:space="0" w:color="auto"/>
        <w:left w:val="none" w:sz="0" w:space="0" w:color="auto"/>
        <w:bottom w:val="none" w:sz="0" w:space="0" w:color="auto"/>
        <w:right w:val="none" w:sz="0" w:space="0" w:color="auto"/>
      </w:divBdr>
    </w:div>
    <w:div w:id="1455903499">
      <w:bodyDiv w:val="1"/>
      <w:marLeft w:val="0"/>
      <w:marRight w:val="0"/>
      <w:marTop w:val="0"/>
      <w:marBottom w:val="0"/>
      <w:divBdr>
        <w:top w:val="none" w:sz="0" w:space="0" w:color="auto"/>
        <w:left w:val="none" w:sz="0" w:space="0" w:color="auto"/>
        <w:bottom w:val="none" w:sz="0" w:space="0" w:color="auto"/>
        <w:right w:val="none" w:sz="0" w:space="0" w:color="auto"/>
      </w:divBdr>
    </w:div>
    <w:div w:id="1490903794">
      <w:bodyDiv w:val="1"/>
      <w:marLeft w:val="0"/>
      <w:marRight w:val="0"/>
      <w:marTop w:val="0"/>
      <w:marBottom w:val="0"/>
      <w:divBdr>
        <w:top w:val="none" w:sz="0" w:space="0" w:color="auto"/>
        <w:left w:val="none" w:sz="0" w:space="0" w:color="auto"/>
        <w:bottom w:val="none" w:sz="0" w:space="0" w:color="auto"/>
        <w:right w:val="none" w:sz="0" w:space="0" w:color="auto"/>
      </w:divBdr>
    </w:div>
    <w:div w:id="1560170091">
      <w:bodyDiv w:val="1"/>
      <w:marLeft w:val="0"/>
      <w:marRight w:val="0"/>
      <w:marTop w:val="0"/>
      <w:marBottom w:val="0"/>
      <w:divBdr>
        <w:top w:val="none" w:sz="0" w:space="0" w:color="auto"/>
        <w:left w:val="none" w:sz="0" w:space="0" w:color="auto"/>
        <w:bottom w:val="none" w:sz="0" w:space="0" w:color="auto"/>
        <w:right w:val="none" w:sz="0" w:space="0" w:color="auto"/>
      </w:divBdr>
    </w:div>
    <w:div w:id="1571964930">
      <w:bodyDiv w:val="1"/>
      <w:marLeft w:val="0"/>
      <w:marRight w:val="0"/>
      <w:marTop w:val="0"/>
      <w:marBottom w:val="0"/>
      <w:divBdr>
        <w:top w:val="none" w:sz="0" w:space="0" w:color="auto"/>
        <w:left w:val="none" w:sz="0" w:space="0" w:color="auto"/>
        <w:bottom w:val="none" w:sz="0" w:space="0" w:color="auto"/>
        <w:right w:val="none" w:sz="0" w:space="0" w:color="auto"/>
      </w:divBdr>
    </w:div>
    <w:div w:id="1578201852">
      <w:bodyDiv w:val="1"/>
      <w:marLeft w:val="0"/>
      <w:marRight w:val="0"/>
      <w:marTop w:val="0"/>
      <w:marBottom w:val="0"/>
      <w:divBdr>
        <w:top w:val="none" w:sz="0" w:space="0" w:color="auto"/>
        <w:left w:val="none" w:sz="0" w:space="0" w:color="auto"/>
        <w:bottom w:val="none" w:sz="0" w:space="0" w:color="auto"/>
        <w:right w:val="none" w:sz="0" w:space="0" w:color="auto"/>
      </w:divBdr>
    </w:div>
    <w:div w:id="1584412878">
      <w:bodyDiv w:val="1"/>
      <w:marLeft w:val="0"/>
      <w:marRight w:val="0"/>
      <w:marTop w:val="0"/>
      <w:marBottom w:val="0"/>
      <w:divBdr>
        <w:top w:val="none" w:sz="0" w:space="0" w:color="auto"/>
        <w:left w:val="none" w:sz="0" w:space="0" w:color="auto"/>
        <w:bottom w:val="none" w:sz="0" w:space="0" w:color="auto"/>
        <w:right w:val="none" w:sz="0" w:space="0" w:color="auto"/>
      </w:divBdr>
    </w:div>
    <w:div w:id="1668364612">
      <w:bodyDiv w:val="1"/>
      <w:marLeft w:val="0"/>
      <w:marRight w:val="0"/>
      <w:marTop w:val="0"/>
      <w:marBottom w:val="0"/>
      <w:divBdr>
        <w:top w:val="none" w:sz="0" w:space="0" w:color="auto"/>
        <w:left w:val="none" w:sz="0" w:space="0" w:color="auto"/>
        <w:bottom w:val="none" w:sz="0" w:space="0" w:color="auto"/>
        <w:right w:val="none" w:sz="0" w:space="0" w:color="auto"/>
      </w:divBdr>
    </w:div>
    <w:div w:id="1681271460">
      <w:bodyDiv w:val="1"/>
      <w:marLeft w:val="0"/>
      <w:marRight w:val="0"/>
      <w:marTop w:val="0"/>
      <w:marBottom w:val="0"/>
      <w:divBdr>
        <w:top w:val="none" w:sz="0" w:space="0" w:color="auto"/>
        <w:left w:val="none" w:sz="0" w:space="0" w:color="auto"/>
        <w:bottom w:val="none" w:sz="0" w:space="0" w:color="auto"/>
        <w:right w:val="none" w:sz="0" w:space="0" w:color="auto"/>
      </w:divBdr>
    </w:div>
    <w:div w:id="1711295118">
      <w:bodyDiv w:val="1"/>
      <w:marLeft w:val="0"/>
      <w:marRight w:val="0"/>
      <w:marTop w:val="0"/>
      <w:marBottom w:val="0"/>
      <w:divBdr>
        <w:top w:val="none" w:sz="0" w:space="0" w:color="auto"/>
        <w:left w:val="none" w:sz="0" w:space="0" w:color="auto"/>
        <w:bottom w:val="none" w:sz="0" w:space="0" w:color="auto"/>
        <w:right w:val="none" w:sz="0" w:space="0" w:color="auto"/>
      </w:divBdr>
    </w:div>
    <w:div w:id="1737782139">
      <w:bodyDiv w:val="1"/>
      <w:marLeft w:val="0"/>
      <w:marRight w:val="0"/>
      <w:marTop w:val="0"/>
      <w:marBottom w:val="0"/>
      <w:divBdr>
        <w:top w:val="none" w:sz="0" w:space="0" w:color="auto"/>
        <w:left w:val="none" w:sz="0" w:space="0" w:color="auto"/>
        <w:bottom w:val="none" w:sz="0" w:space="0" w:color="auto"/>
        <w:right w:val="none" w:sz="0" w:space="0" w:color="auto"/>
      </w:divBdr>
    </w:div>
    <w:div w:id="1760326547">
      <w:bodyDiv w:val="1"/>
      <w:marLeft w:val="0"/>
      <w:marRight w:val="0"/>
      <w:marTop w:val="0"/>
      <w:marBottom w:val="0"/>
      <w:divBdr>
        <w:top w:val="none" w:sz="0" w:space="0" w:color="auto"/>
        <w:left w:val="none" w:sz="0" w:space="0" w:color="auto"/>
        <w:bottom w:val="none" w:sz="0" w:space="0" w:color="auto"/>
        <w:right w:val="none" w:sz="0" w:space="0" w:color="auto"/>
      </w:divBdr>
    </w:div>
    <w:div w:id="1901020335">
      <w:bodyDiv w:val="1"/>
      <w:marLeft w:val="0"/>
      <w:marRight w:val="0"/>
      <w:marTop w:val="0"/>
      <w:marBottom w:val="0"/>
      <w:divBdr>
        <w:top w:val="none" w:sz="0" w:space="0" w:color="auto"/>
        <w:left w:val="none" w:sz="0" w:space="0" w:color="auto"/>
        <w:bottom w:val="none" w:sz="0" w:space="0" w:color="auto"/>
        <w:right w:val="none" w:sz="0" w:space="0" w:color="auto"/>
      </w:divBdr>
    </w:div>
    <w:div w:id="1948804588">
      <w:bodyDiv w:val="1"/>
      <w:marLeft w:val="0"/>
      <w:marRight w:val="0"/>
      <w:marTop w:val="0"/>
      <w:marBottom w:val="0"/>
      <w:divBdr>
        <w:top w:val="none" w:sz="0" w:space="0" w:color="auto"/>
        <w:left w:val="none" w:sz="0" w:space="0" w:color="auto"/>
        <w:bottom w:val="none" w:sz="0" w:space="0" w:color="auto"/>
        <w:right w:val="none" w:sz="0" w:space="0" w:color="auto"/>
      </w:divBdr>
    </w:div>
    <w:div w:id="1975912360">
      <w:bodyDiv w:val="1"/>
      <w:marLeft w:val="0"/>
      <w:marRight w:val="0"/>
      <w:marTop w:val="0"/>
      <w:marBottom w:val="0"/>
      <w:divBdr>
        <w:top w:val="none" w:sz="0" w:space="0" w:color="auto"/>
        <w:left w:val="none" w:sz="0" w:space="0" w:color="auto"/>
        <w:bottom w:val="none" w:sz="0" w:space="0" w:color="auto"/>
        <w:right w:val="none" w:sz="0" w:space="0" w:color="auto"/>
      </w:divBdr>
    </w:div>
    <w:div w:id="1982538667">
      <w:bodyDiv w:val="1"/>
      <w:marLeft w:val="0"/>
      <w:marRight w:val="0"/>
      <w:marTop w:val="0"/>
      <w:marBottom w:val="0"/>
      <w:divBdr>
        <w:top w:val="none" w:sz="0" w:space="0" w:color="auto"/>
        <w:left w:val="none" w:sz="0" w:space="0" w:color="auto"/>
        <w:bottom w:val="none" w:sz="0" w:space="0" w:color="auto"/>
        <w:right w:val="none" w:sz="0" w:space="0" w:color="auto"/>
      </w:divBdr>
      <w:divsChild>
        <w:div w:id="236987027">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2400"/>
              <w:marRight w:val="0"/>
              <w:marTop w:val="0"/>
              <w:marBottom w:val="0"/>
              <w:divBdr>
                <w:top w:val="none" w:sz="0" w:space="0" w:color="auto"/>
                <w:left w:val="none" w:sz="0" w:space="0" w:color="auto"/>
                <w:bottom w:val="none" w:sz="0" w:space="0" w:color="auto"/>
                <w:right w:val="none" w:sz="0" w:space="0" w:color="auto"/>
              </w:divBdr>
              <w:divsChild>
                <w:div w:id="1026326022">
                  <w:marLeft w:val="0"/>
                  <w:marRight w:val="0"/>
                  <w:marTop w:val="0"/>
                  <w:marBottom w:val="0"/>
                  <w:divBdr>
                    <w:top w:val="none" w:sz="0" w:space="0" w:color="auto"/>
                    <w:left w:val="none" w:sz="0" w:space="0" w:color="auto"/>
                    <w:bottom w:val="none" w:sz="0" w:space="0" w:color="auto"/>
                    <w:right w:val="none" w:sz="0" w:space="0" w:color="auto"/>
                  </w:divBdr>
                  <w:divsChild>
                    <w:div w:id="827012962">
                      <w:marLeft w:val="225"/>
                      <w:marRight w:val="225"/>
                      <w:marTop w:val="0"/>
                      <w:marBottom w:val="0"/>
                      <w:divBdr>
                        <w:top w:val="none" w:sz="0" w:space="0" w:color="auto"/>
                        <w:left w:val="none" w:sz="0" w:space="0" w:color="auto"/>
                        <w:bottom w:val="none" w:sz="0" w:space="0" w:color="auto"/>
                        <w:right w:val="none" w:sz="0" w:space="0" w:color="auto"/>
                      </w:divBdr>
                      <w:divsChild>
                        <w:div w:id="508908808">
                          <w:marLeft w:val="0"/>
                          <w:marRight w:val="0"/>
                          <w:marTop w:val="0"/>
                          <w:marBottom w:val="0"/>
                          <w:divBdr>
                            <w:top w:val="none" w:sz="0" w:space="0" w:color="auto"/>
                            <w:left w:val="none" w:sz="0" w:space="0" w:color="auto"/>
                            <w:bottom w:val="none" w:sz="0" w:space="0" w:color="auto"/>
                            <w:right w:val="none" w:sz="0" w:space="0" w:color="auto"/>
                          </w:divBdr>
                          <w:divsChild>
                            <w:div w:id="2070838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7695472">
                      <w:marLeft w:val="0"/>
                      <w:marRight w:val="0"/>
                      <w:marTop w:val="0"/>
                      <w:marBottom w:val="0"/>
                      <w:divBdr>
                        <w:top w:val="none" w:sz="0" w:space="0" w:color="auto"/>
                        <w:left w:val="none" w:sz="0" w:space="0" w:color="auto"/>
                        <w:bottom w:val="none" w:sz="0" w:space="0" w:color="auto"/>
                        <w:right w:val="none" w:sz="0" w:space="0" w:color="auto"/>
                      </w:divBdr>
                      <w:divsChild>
                        <w:div w:id="676732847">
                          <w:marLeft w:val="0"/>
                          <w:marRight w:val="0"/>
                          <w:marTop w:val="0"/>
                          <w:marBottom w:val="0"/>
                          <w:divBdr>
                            <w:top w:val="none" w:sz="0" w:space="0" w:color="auto"/>
                            <w:left w:val="none" w:sz="0" w:space="0" w:color="auto"/>
                            <w:bottom w:val="none" w:sz="0" w:space="0" w:color="auto"/>
                            <w:right w:val="none" w:sz="0" w:space="0" w:color="auto"/>
                          </w:divBdr>
                          <w:divsChild>
                            <w:div w:id="18731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6067">
          <w:marLeft w:val="0"/>
          <w:marRight w:val="0"/>
          <w:marTop w:val="0"/>
          <w:marBottom w:val="0"/>
          <w:divBdr>
            <w:top w:val="none" w:sz="0" w:space="0" w:color="auto"/>
            <w:left w:val="none" w:sz="0" w:space="0" w:color="auto"/>
            <w:bottom w:val="none" w:sz="0" w:space="0" w:color="auto"/>
            <w:right w:val="none" w:sz="0" w:space="0" w:color="auto"/>
          </w:divBdr>
          <w:divsChild>
            <w:div w:id="640958526">
              <w:marLeft w:val="2400"/>
              <w:marRight w:val="0"/>
              <w:marTop w:val="0"/>
              <w:marBottom w:val="0"/>
              <w:divBdr>
                <w:top w:val="none" w:sz="0" w:space="0" w:color="auto"/>
                <w:left w:val="none" w:sz="0" w:space="0" w:color="auto"/>
                <w:bottom w:val="none" w:sz="0" w:space="0" w:color="auto"/>
                <w:right w:val="none" w:sz="0" w:space="0" w:color="auto"/>
              </w:divBdr>
              <w:divsChild>
                <w:div w:id="1175992218">
                  <w:marLeft w:val="0"/>
                  <w:marRight w:val="0"/>
                  <w:marTop w:val="0"/>
                  <w:marBottom w:val="0"/>
                  <w:divBdr>
                    <w:top w:val="none" w:sz="0" w:space="0" w:color="auto"/>
                    <w:left w:val="none" w:sz="0" w:space="0" w:color="auto"/>
                    <w:bottom w:val="none" w:sz="0" w:space="0" w:color="auto"/>
                    <w:right w:val="none" w:sz="0" w:space="0" w:color="auto"/>
                  </w:divBdr>
                  <w:divsChild>
                    <w:div w:id="496506456">
                      <w:marLeft w:val="0"/>
                      <w:marRight w:val="0"/>
                      <w:marTop w:val="0"/>
                      <w:marBottom w:val="0"/>
                      <w:divBdr>
                        <w:top w:val="none" w:sz="0" w:space="0" w:color="auto"/>
                        <w:left w:val="none" w:sz="0" w:space="0" w:color="auto"/>
                        <w:bottom w:val="none" w:sz="0" w:space="0" w:color="auto"/>
                        <w:right w:val="none" w:sz="0" w:space="0" w:color="auto"/>
                      </w:divBdr>
                      <w:divsChild>
                        <w:div w:id="814756999">
                          <w:marLeft w:val="0"/>
                          <w:marRight w:val="0"/>
                          <w:marTop w:val="0"/>
                          <w:marBottom w:val="0"/>
                          <w:divBdr>
                            <w:top w:val="none" w:sz="0" w:space="0" w:color="auto"/>
                            <w:left w:val="none" w:sz="0" w:space="0" w:color="auto"/>
                            <w:bottom w:val="none" w:sz="0" w:space="0" w:color="auto"/>
                            <w:right w:val="none" w:sz="0" w:space="0" w:color="auto"/>
                          </w:divBdr>
                          <w:divsChild>
                            <w:div w:id="37777307">
                              <w:marLeft w:val="0"/>
                              <w:marRight w:val="0"/>
                              <w:marTop w:val="0"/>
                              <w:marBottom w:val="0"/>
                              <w:divBdr>
                                <w:top w:val="none" w:sz="0" w:space="0" w:color="auto"/>
                                <w:left w:val="none" w:sz="0" w:space="0" w:color="auto"/>
                                <w:bottom w:val="none" w:sz="0" w:space="0" w:color="auto"/>
                                <w:right w:val="none" w:sz="0" w:space="0" w:color="auto"/>
                              </w:divBdr>
                              <w:divsChild>
                                <w:div w:id="803501972">
                                  <w:marLeft w:val="0"/>
                                  <w:marRight w:val="0"/>
                                  <w:marTop w:val="0"/>
                                  <w:marBottom w:val="0"/>
                                  <w:divBdr>
                                    <w:top w:val="none" w:sz="0" w:space="0" w:color="auto"/>
                                    <w:left w:val="none" w:sz="0" w:space="0" w:color="auto"/>
                                    <w:bottom w:val="none" w:sz="0" w:space="0" w:color="auto"/>
                                    <w:right w:val="none" w:sz="0" w:space="0" w:color="auto"/>
                                  </w:divBdr>
                                </w:div>
                              </w:divsChild>
                            </w:div>
                            <w:div w:id="486168513">
                              <w:marLeft w:val="0"/>
                              <w:marRight w:val="0"/>
                              <w:marTop w:val="0"/>
                              <w:marBottom w:val="0"/>
                              <w:divBdr>
                                <w:top w:val="none" w:sz="0" w:space="0" w:color="auto"/>
                                <w:left w:val="none" w:sz="0" w:space="0" w:color="auto"/>
                                <w:bottom w:val="none" w:sz="0" w:space="0" w:color="auto"/>
                                <w:right w:val="none" w:sz="0" w:space="0" w:color="auto"/>
                              </w:divBdr>
                            </w:div>
                          </w:divsChild>
                        </w:div>
                        <w:div w:id="1928072677">
                          <w:marLeft w:val="0"/>
                          <w:marRight w:val="0"/>
                          <w:marTop w:val="0"/>
                          <w:marBottom w:val="0"/>
                          <w:divBdr>
                            <w:top w:val="none" w:sz="0" w:space="0" w:color="auto"/>
                            <w:left w:val="none" w:sz="0" w:space="0" w:color="auto"/>
                            <w:bottom w:val="none" w:sz="0" w:space="0" w:color="auto"/>
                            <w:right w:val="none" w:sz="0" w:space="0" w:color="auto"/>
                          </w:divBdr>
                          <w:divsChild>
                            <w:div w:id="11584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8886">
              <w:marLeft w:val="0"/>
              <w:marRight w:val="0"/>
              <w:marTop w:val="0"/>
              <w:marBottom w:val="0"/>
              <w:divBdr>
                <w:top w:val="none" w:sz="0" w:space="0" w:color="auto"/>
                <w:left w:val="none" w:sz="0" w:space="0" w:color="auto"/>
                <w:bottom w:val="none" w:sz="0" w:space="0" w:color="auto"/>
                <w:right w:val="none" w:sz="0" w:space="0" w:color="auto"/>
              </w:divBdr>
              <w:divsChild>
                <w:div w:id="831263110">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4699">
      <w:bodyDiv w:val="1"/>
      <w:marLeft w:val="0"/>
      <w:marRight w:val="0"/>
      <w:marTop w:val="0"/>
      <w:marBottom w:val="0"/>
      <w:divBdr>
        <w:top w:val="none" w:sz="0" w:space="0" w:color="auto"/>
        <w:left w:val="none" w:sz="0" w:space="0" w:color="auto"/>
        <w:bottom w:val="none" w:sz="0" w:space="0" w:color="auto"/>
        <w:right w:val="none" w:sz="0" w:space="0" w:color="auto"/>
      </w:divBdr>
    </w:div>
    <w:div w:id="2002653600">
      <w:bodyDiv w:val="1"/>
      <w:marLeft w:val="0"/>
      <w:marRight w:val="0"/>
      <w:marTop w:val="0"/>
      <w:marBottom w:val="0"/>
      <w:divBdr>
        <w:top w:val="none" w:sz="0" w:space="0" w:color="auto"/>
        <w:left w:val="none" w:sz="0" w:space="0" w:color="auto"/>
        <w:bottom w:val="none" w:sz="0" w:space="0" w:color="auto"/>
        <w:right w:val="none" w:sz="0" w:space="0" w:color="auto"/>
      </w:divBdr>
    </w:div>
    <w:div w:id="2015761530">
      <w:bodyDiv w:val="1"/>
      <w:marLeft w:val="0"/>
      <w:marRight w:val="0"/>
      <w:marTop w:val="0"/>
      <w:marBottom w:val="0"/>
      <w:divBdr>
        <w:top w:val="none" w:sz="0" w:space="0" w:color="auto"/>
        <w:left w:val="none" w:sz="0" w:space="0" w:color="auto"/>
        <w:bottom w:val="none" w:sz="0" w:space="0" w:color="auto"/>
        <w:right w:val="none" w:sz="0" w:space="0" w:color="auto"/>
      </w:divBdr>
      <w:divsChild>
        <w:div w:id="1298022852">
          <w:marLeft w:val="0"/>
          <w:marRight w:val="0"/>
          <w:marTop w:val="0"/>
          <w:marBottom w:val="0"/>
          <w:divBdr>
            <w:top w:val="none" w:sz="0" w:space="0" w:color="auto"/>
            <w:left w:val="none" w:sz="0" w:space="0" w:color="auto"/>
            <w:bottom w:val="none" w:sz="0" w:space="0" w:color="auto"/>
            <w:right w:val="none" w:sz="0" w:space="0" w:color="auto"/>
          </w:divBdr>
          <w:divsChild>
            <w:div w:id="1290162147">
              <w:marLeft w:val="2400"/>
              <w:marRight w:val="0"/>
              <w:marTop w:val="0"/>
              <w:marBottom w:val="0"/>
              <w:divBdr>
                <w:top w:val="none" w:sz="0" w:space="0" w:color="auto"/>
                <w:left w:val="none" w:sz="0" w:space="0" w:color="auto"/>
                <w:bottom w:val="none" w:sz="0" w:space="0" w:color="auto"/>
                <w:right w:val="none" w:sz="0" w:space="0" w:color="auto"/>
              </w:divBdr>
              <w:divsChild>
                <w:div w:id="1423261065">
                  <w:marLeft w:val="0"/>
                  <w:marRight w:val="0"/>
                  <w:marTop w:val="0"/>
                  <w:marBottom w:val="0"/>
                  <w:divBdr>
                    <w:top w:val="none" w:sz="0" w:space="0" w:color="auto"/>
                    <w:left w:val="none" w:sz="0" w:space="0" w:color="auto"/>
                    <w:bottom w:val="none" w:sz="0" w:space="0" w:color="auto"/>
                    <w:right w:val="none" w:sz="0" w:space="0" w:color="auto"/>
                  </w:divBdr>
                  <w:divsChild>
                    <w:div w:id="679964578">
                      <w:marLeft w:val="225"/>
                      <w:marRight w:val="225"/>
                      <w:marTop w:val="0"/>
                      <w:marBottom w:val="0"/>
                      <w:divBdr>
                        <w:top w:val="none" w:sz="0" w:space="0" w:color="auto"/>
                        <w:left w:val="none" w:sz="0" w:space="0" w:color="auto"/>
                        <w:bottom w:val="none" w:sz="0" w:space="0" w:color="auto"/>
                        <w:right w:val="none" w:sz="0" w:space="0" w:color="auto"/>
                      </w:divBdr>
                      <w:divsChild>
                        <w:div w:id="1349984006">
                          <w:marLeft w:val="0"/>
                          <w:marRight w:val="0"/>
                          <w:marTop w:val="0"/>
                          <w:marBottom w:val="0"/>
                          <w:divBdr>
                            <w:top w:val="none" w:sz="0" w:space="0" w:color="auto"/>
                            <w:left w:val="none" w:sz="0" w:space="0" w:color="auto"/>
                            <w:bottom w:val="none" w:sz="0" w:space="0" w:color="auto"/>
                            <w:right w:val="none" w:sz="0" w:space="0" w:color="auto"/>
                          </w:divBdr>
                          <w:divsChild>
                            <w:div w:id="19796460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6042712">
                      <w:marLeft w:val="0"/>
                      <w:marRight w:val="0"/>
                      <w:marTop w:val="0"/>
                      <w:marBottom w:val="0"/>
                      <w:divBdr>
                        <w:top w:val="none" w:sz="0" w:space="0" w:color="auto"/>
                        <w:left w:val="none" w:sz="0" w:space="0" w:color="auto"/>
                        <w:bottom w:val="none" w:sz="0" w:space="0" w:color="auto"/>
                        <w:right w:val="none" w:sz="0" w:space="0" w:color="auto"/>
                      </w:divBdr>
                      <w:divsChild>
                        <w:div w:id="885217159">
                          <w:marLeft w:val="0"/>
                          <w:marRight w:val="0"/>
                          <w:marTop w:val="0"/>
                          <w:marBottom w:val="0"/>
                          <w:divBdr>
                            <w:top w:val="none" w:sz="0" w:space="0" w:color="auto"/>
                            <w:left w:val="none" w:sz="0" w:space="0" w:color="auto"/>
                            <w:bottom w:val="none" w:sz="0" w:space="0" w:color="auto"/>
                            <w:right w:val="none" w:sz="0" w:space="0" w:color="auto"/>
                          </w:divBdr>
                          <w:divsChild>
                            <w:div w:id="1930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58821">
          <w:marLeft w:val="0"/>
          <w:marRight w:val="0"/>
          <w:marTop w:val="0"/>
          <w:marBottom w:val="0"/>
          <w:divBdr>
            <w:top w:val="none" w:sz="0" w:space="0" w:color="auto"/>
            <w:left w:val="none" w:sz="0" w:space="0" w:color="auto"/>
            <w:bottom w:val="none" w:sz="0" w:space="0" w:color="auto"/>
            <w:right w:val="none" w:sz="0" w:space="0" w:color="auto"/>
          </w:divBdr>
          <w:divsChild>
            <w:div w:id="881022483">
              <w:marLeft w:val="0"/>
              <w:marRight w:val="0"/>
              <w:marTop w:val="0"/>
              <w:marBottom w:val="0"/>
              <w:divBdr>
                <w:top w:val="none" w:sz="0" w:space="0" w:color="auto"/>
                <w:left w:val="none" w:sz="0" w:space="0" w:color="auto"/>
                <w:bottom w:val="none" w:sz="0" w:space="0" w:color="auto"/>
                <w:right w:val="none" w:sz="0" w:space="0" w:color="auto"/>
              </w:divBdr>
              <w:divsChild>
                <w:div w:id="1322929546">
                  <w:marLeft w:val="0"/>
                  <w:marRight w:val="0"/>
                  <w:marTop w:val="0"/>
                  <w:marBottom w:val="0"/>
                  <w:divBdr>
                    <w:top w:val="none" w:sz="0" w:space="0" w:color="auto"/>
                    <w:left w:val="none" w:sz="0" w:space="0" w:color="auto"/>
                    <w:bottom w:val="none" w:sz="0" w:space="0" w:color="auto"/>
                    <w:right w:val="none" w:sz="0" w:space="0" w:color="auto"/>
                  </w:divBdr>
                  <w:divsChild>
                    <w:div w:id="5763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5696">
              <w:marLeft w:val="2400"/>
              <w:marRight w:val="0"/>
              <w:marTop w:val="0"/>
              <w:marBottom w:val="0"/>
              <w:divBdr>
                <w:top w:val="none" w:sz="0" w:space="0" w:color="auto"/>
                <w:left w:val="none" w:sz="0" w:space="0" w:color="auto"/>
                <w:bottom w:val="none" w:sz="0" w:space="0" w:color="auto"/>
                <w:right w:val="none" w:sz="0" w:space="0" w:color="auto"/>
              </w:divBdr>
              <w:divsChild>
                <w:div w:id="2008973182">
                  <w:marLeft w:val="0"/>
                  <w:marRight w:val="0"/>
                  <w:marTop w:val="0"/>
                  <w:marBottom w:val="0"/>
                  <w:divBdr>
                    <w:top w:val="none" w:sz="0" w:space="0" w:color="auto"/>
                    <w:left w:val="none" w:sz="0" w:space="0" w:color="auto"/>
                    <w:bottom w:val="none" w:sz="0" w:space="0" w:color="auto"/>
                    <w:right w:val="none" w:sz="0" w:space="0" w:color="auto"/>
                  </w:divBdr>
                  <w:divsChild>
                    <w:div w:id="1091731174">
                      <w:marLeft w:val="0"/>
                      <w:marRight w:val="0"/>
                      <w:marTop w:val="0"/>
                      <w:marBottom w:val="0"/>
                      <w:divBdr>
                        <w:top w:val="none" w:sz="0" w:space="0" w:color="auto"/>
                        <w:left w:val="none" w:sz="0" w:space="0" w:color="auto"/>
                        <w:bottom w:val="none" w:sz="0" w:space="0" w:color="auto"/>
                        <w:right w:val="none" w:sz="0" w:space="0" w:color="auto"/>
                      </w:divBdr>
                      <w:divsChild>
                        <w:div w:id="215507281">
                          <w:marLeft w:val="0"/>
                          <w:marRight w:val="0"/>
                          <w:marTop w:val="0"/>
                          <w:marBottom w:val="0"/>
                          <w:divBdr>
                            <w:top w:val="none" w:sz="0" w:space="0" w:color="auto"/>
                            <w:left w:val="none" w:sz="0" w:space="0" w:color="auto"/>
                            <w:bottom w:val="none" w:sz="0" w:space="0" w:color="auto"/>
                            <w:right w:val="none" w:sz="0" w:space="0" w:color="auto"/>
                          </w:divBdr>
                          <w:divsChild>
                            <w:div w:id="1042293593">
                              <w:marLeft w:val="0"/>
                              <w:marRight w:val="0"/>
                              <w:marTop w:val="0"/>
                              <w:marBottom w:val="0"/>
                              <w:divBdr>
                                <w:top w:val="none" w:sz="0" w:space="0" w:color="auto"/>
                                <w:left w:val="none" w:sz="0" w:space="0" w:color="auto"/>
                                <w:bottom w:val="none" w:sz="0" w:space="0" w:color="auto"/>
                                <w:right w:val="none" w:sz="0" w:space="0" w:color="auto"/>
                              </w:divBdr>
                            </w:div>
                            <w:div w:id="1539707005">
                              <w:marLeft w:val="0"/>
                              <w:marRight w:val="0"/>
                              <w:marTop w:val="0"/>
                              <w:marBottom w:val="0"/>
                              <w:divBdr>
                                <w:top w:val="none" w:sz="0" w:space="0" w:color="auto"/>
                                <w:left w:val="none" w:sz="0" w:space="0" w:color="auto"/>
                                <w:bottom w:val="none" w:sz="0" w:space="0" w:color="auto"/>
                                <w:right w:val="none" w:sz="0" w:space="0" w:color="auto"/>
                              </w:divBdr>
                              <w:divsChild>
                                <w:div w:id="5659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2489">
                          <w:marLeft w:val="0"/>
                          <w:marRight w:val="0"/>
                          <w:marTop w:val="0"/>
                          <w:marBottom w:val="0"/>
                          <w:divBdr>
                            <w:top w:val="none" w:sz="0" w:space="0" w:color="auto"/>
                            <w:left w:val="none" w:sz="0" w:space="0" w:color="auto"/>
                            <w:bottom w:val="none" w:sz="0" w:space="0" w:color="auto"/>
                            <w:right w:val="none" w:sz="0" w:space="0" w:color="auto"/>
                          </w:divBdr>
                          <w:divsChild>
                            <w:div w:id="1070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7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ld.org/goldhub/data/2021-central-bank-gold-reserve-survey" TargetMode="External"/><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www.nber.org/research/business-cycle-datin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0CE9D-29B0-434C-82C3-60D3045B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7063</TotalTime>
  <Pages>39</Pages>
  <Words>8455</Words>
  <Characters>45742</Characters>
  <Application>Microsoft Office Word</Application>
  <DocSecurity>0</DocSecurity>
  <Lines>1829</Lines>
  <Paragraphs>1464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688</cp:revision>
  <cp:lastPrinted>2022-05-15T20:28:00Z</cp:lastPrinted>
  <dcterms:created xsi:type="dcterms:W3CDTF">2022-05-06T16:11:00Z</dcterms:created>
  <dcterms:modified xsi:type="dcterms:W3CDTF">2022-07-15T17:32:00Z</dcterms:modified>
</cp:coreProperties>
</file>